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CA77"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857AE6">
        <w:rPr>
          <w:rFonts w:ascii="Segoe UI" w:eastAsia="Times New Roman" w:hAnsi="Segoe UI" w:cs="Segoe UI"/>
          <w:color w:val="000000"/>
          <w:sz w:val="48"/>
          <w:szCs w:val="48"/>
          <w:lang w:val="en-US" w:eastAsia="ru-RU"/>
        </w:rPr>
        <w:t>What is Java?</w:t>
      </w:r>
    </w:p>
    <w:p w14:paraId="5F0B0EAC"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is a popular programming language, created in 1995.</w:t>
      </w:r>
    </w:p>
    <w:p w14:paraId="463EB559"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owned by Oracle, and more than </w:t>
      </w:r>
      <w:r w:rsidRPr="00857AE6">
        <w:rPr>
          <w:rFonts w:ascii="Verdana" w:eastAsia="Times New Roman" w:hAnsi="Verdana" w:cs="Times New Roman"/>
          <w:b/>
          <w:bCs/>
          <w:color w:val="000000"/>
          <w:sz w:val="23"/>
          <w:szCs w:val="23"/>
          <w:lang w:val="en-US" w:eastAsia="ru-RU"/>
        </w:rPr>
        <w:t>3 billion</w:t>
      </w:r>
      <w:r w:rsidRPr="00857AE6">
        <w:rPr>
          <w:rFonts w:ascii="Verdana" w:eastAsia="Times New Roman" w:hAnsi="Verdana" w:cs="Times New Roman"/>
          <w:color w:val="000000"/>
          <w:sz w:val="23"/>
          <w:szCs w:val="23"/>
          <w:lang w:val="en-US" w:eastAsia="ru-RU"/>
        </w:rPr>
        <w:t> devices run Java.</w:t>
      </w:r>
    </w:p>
    <w:p w14:paraId="6EC00181" w14:textId="77777777" w:rsidR="00857AE6" w:rsidRPr="00857AE6" w:rsidRDefault="00857AE6" w:rsidP="00857AE6">
      <w:pPr>
        <w:shd w:val="clear" w:color="auto" w:fill="FFFFFF"/>
        <w:spacing w:before="288" w:after="288"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It </w:t>
      </w:r>
      <w:proofErr w:type="spellStart"/>
      <w:r w:rsidRPr="00857AE6">
        <w:rPr>
          <w:rFonts w:ascii="Verdana" w:eastAsia="Times New Roman" w:hAnsi="Verdana" w:cs="Times New Roman"/>
          <w:color w:val="000000"/>
          <w:sz w:val="23"/>
          <w:szCs w:val="23"/>
          <w:lang w:eastAsia="ru-RU"/>
        </w:rPr>
        <w:t>is</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used</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for</w:t>
      </w:r>
      <w:proofErr w:type="spellEnd"/>
      <w:r w:rsidRPr="00857AE6">
        <w:rPr>
          <w:rFonts w:ascii="Verdana" w:eastAsia="Times New Roman" w:hAnsi="Verdana" w:cs="Times New Roman"/>
          <w:color w:val="000000"/>
          <w:sz w:val="23"/>
          <w:szCs w:val="23"/>
          <w:lang w:eastAsia="ru-RU"/>
        </w:rPr>
        <w:t>:</w:t>
      </w:r>
    </w:p>
    <w:p w14:paraId="57069A7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Mobile applications (</w:t>
      </w:r>
      <w:proofErr w:type="gramStart"/>
      <w:r w:rsidRPr="00857AE6">
        <w:rPr>
          <w:rFonts w:ascii="Verdana" w:eastAsia="Times New Roman" w:hAnsi="Verdana" w:cs="Times New Roman"/>
          <w:color w:val="000000"/>
          <w:sz w:val="23"/>
          <w:szCs w:val="23"/>
          <w:lang w:val="en-US" w:eastAsia="ru-RU"/>
        </w:rPr>
        <w:t>specially</w:t>
      </w:r>
      <w:proofErr w:type="gramEnd"/>
      <w:r w:rsidRPr="00857AE6">
        <w:rPr>
          <w:rFonts w:ascii="Verdana" w:eastAsia="Times New Roman" w:hAnsi="Verdana" w:cs="Times New Roman"/>
          <w:color w:val="000000"/>
          <w:sz w:val="23"/>
          <w:szCs w:val="23"/>
          <w:lang w:val="en-US" w:eastAsia="ru-RU"/>
        </w:rPr>
        <w:t xml:space="preserve"> Android apps)</w:t>
      </w:r>
    </w:p>
    <w:p w14:paraId="33609096"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Desktop </w:t>
      </w:r>
      <w:proofErr w:type="spellStart"/>
      <w:r w:rsidRPr="00857AE6">
        <w:rPr>
          <w:rFonts w:ascii="Verdana" w:eastAsia="Times New Roman" w:hAnsi="Verdana" w:cs="Times New Roman"/>
          <w:color w:val="000000"/>
          <w:sz w:val="23"/>
          <w:szCs w:val="23"/>
          <w:lang w:eastAsia="ru-RU"/>
        </w:rPr>
        <w:t>applications</w:t>
      </w:r>
      <w:proofErr w:type="spellEnd"/>
    </w:p>
    <w:p w14:paraId="1A979DAA"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Web </w:t>
      </w:r>
      <w:proofErr w:type="spellStart"/>
      <w:r w:rsidRPr="00857AE6">
        <w:rPr>
          <w:rFonts w:ascii="Verdana" w:eastAsia="Times New Roman" w:hAnsi="Verdana" w:cs="Times New Roman"/>
          <w:color w:val="000000"/>
          <w:sz w:val="23"/>
          <w:szCs w:val="23"/>
          <w:lang w:eastAsia="ru-RU"/>
        </w:rPr>
        <w:t>applications</w:t>
      </w:r>
      <w:proofErr w:type="spellEnd"/>
    </w:p>
    <w:p w14:paraId="45884E10"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Web </w:t>
      </w:r>
      <w:proofErr w:type="spellStart"/>
      <w:r w:rsidRPr="00857AE6">
        <w:rPr>
          <w:rFonts w:ascii="Verdana" w:eastAsia="Times New Roman" w:hAnsi="Verdana" w:cs="Times New Roman"/>
          <w:color w:val="000000"/>
          <w:sz w:val="23"/>
          <w:szCs w:val="23"/>
          <w:lang w:eastAsia="ru-RU"/>
        </w:rPr>
        <w:t>servers</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and</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application</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servers</w:t>
      </w:r>
      <w:proofErr w:type="spellEnd"/>
    </w:p>
    <w:p w14:paraId="19278459"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Games</w:t>
      </w:r>
    </w:p>
    <w:p w14:paraId="1C0CF737" w14:textId="77777777" w:rsidR="00857AE6" w:rsidRP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Database </w:t>
      </w:r>
      <w:proofErr w:type="spellStart"/>
      <w:r w:rsidRPr="00857AE6">
        <w:rPr>
          <w:rFonts w:ascii="Verdana" w:eastAsia="Times New Roman" w:hAnsi="Verdana" w:cs="Times New Roman"/>
          <w:color w:val="000000"/>
          <w:sz w:val="23"/>
          <w:szCs w:val="23"/>
          <w:lang w:eastAsia="ru-RU"/>
        </w:rPr>
        <w:t>connection</w:t>
      </w:r>
      <w:proofErr w:type="spellEnd"/>
    </w:p>
    <w:p w14:paraId="3874CB41" w14:textId="1FA3039D" w:rsidR="00857AE6" w:rsidRDefault="00857AE6"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r w:rsidRPr="00857AE6">
        <w:rPr>
          <w:rFonts w:ascii="Verdana" w:eastAsia="Times New Roman" w:hAnsi="Verdana" w:cs="Times New Roman"/>
          <w:color w:val="000000"/>
          <w:sz w:val="23"/>
          <w:szCs w:val="23"/>
          <w:lang w:eastAsia="ru-RU"/>
        </w:rPr>
        <w:t xml:space="preserve">And </w:t>
      </w:r>
      <w:proofErr w:type="spellStart"/>
      <w:r w:rsidRPr="00857AE6">
        <w:rPr>
          <w:rFonts w:ascii="Verdana" w:eastAsia="Times New Roman" w:hAnsi="Verdana" w:cs="Times New Roman"/>
          <w:color w:val="000000"/>
          <w:sz w:val="23"/>
          <w:szCs w:val="23"/>
          <w:lang w:eastAsia="ru-RU"/>
        </w:rPr>
        <w:t>much</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much</w:t>
      </w:r>
      <w:proofErr w:type="spellEnd"/>
      <w:r w:rsidRPr="00857AE6">
        <w:rPr>
          <w:rFonts w:ascii="Verdana" w:eastAsia="Times New Roman" w:hAnsi="Verdana" w:cs="Times New Roman"/>
          <w:color w:val="000000"/>
          <w:sz w:val="23"/>
          <w:szCs w:val="23"/>
          <w:lang w:eastAsia="ru-RU"/>
        </w:rPr>
        <w:t xml:space="preserve"> </w:t>
      </w:r>
      <w:proofErr w:type="spellStart"/>
      <w:r w:rsidRPr="00857AE6">
        <w:rPr>
          <w:rFonts w:ascii="Verdana" w:eastAsia="Times New Roman" w:hAnsi="Verdana" w:cs="Times New Roman"/>
          <w:color w:val="000000"/>
          <w:sz w:val="23"/>
          <w:szCs w:val="23"/>
          <w:lang w:eastAsia="ru-RU"/>
        </w:rPr>
        <w:t>more</w:t>
      </w:r>
      <w:proofErr w:type="spellEnd"/>
      <w:r w:rsidRPr="00857AE6">
        <w:rPr>
          <w:rFonts w:ascii="Verdana" w:eastAsia="Times New Roman" w:hAnsi="Verdana" w:cs="Times New Roman"/>
          <w:color w:val="000000"/>
          <w:sz w:val="23"/>
          <w:szCs w:val="23"/>
          <w:lang w:eastAsia="ru-RU"/>
        </w:rPr>
        <w:t>!</w:t>
      </w:r>
    </w:p>
    <w:p w14:paraId="4BCE522F" w14:textId="77777777" w:rsidR="00EF326B" w:rsidRPr="00857AE6" w:rsidRDefault="00EF326B" w:rsidP="00857AE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
    <w:p w14:paraId="73A64105" w14:textId="77777777" w:rsidR="00857AE6" w:rsidRPr="00857AE6" w:rsidRDefault="00000000" w:rsidP="00857AE6">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604AE22D">
          <v:rect id="_x0000_i1025" style="width:0;height:0" o:hralign="center" o:hrstd="t" o:hrnoshade="t" o:hr="t" fillcolor="black" stroked="f"/>
        </w:pict>
      </w:r>
    </w:p>
    <w:p w14:paraId="4C1956CD" w14:textId="77777777" w:rsidR="00857AE6" w:rsidRPr="00857AE6" w:rsidRDefault="00857AE6" w:rsidP="00857AE6">
      <w:pPr>
        <w:shd w:val="clear" w:color="auto" w:fill="FFFFFF"/>
        <w:spacing w:before="150" w:after="150" w:line="240" w:lineRule="auto"/>
        <w:outlineLvl w:val="1"/>
        <w:rPr>
          <w:rFonts w:ascii="Segoe UI" w:eastAsia="Times New Roman" w:hAnsi="Segoe UI" w:cs="Segoe UI"/>
          <w:color w:val="000000"/>
          <w:sz w:val="48"/>
          <w:szCs w:val="48"/>
          <w:lang w:eastAsia="ru-RU"/>
        </w:rPr>
      </w:pPr>
      <w:proofErr w:type="spellStart"/>
      <w:r w:rsidRPr="00857AE6">
        <w:rPr>
          <w:rFonts w:ascii="Segoe UI" w:eastAsia="Times New Roman" w:hAnsi="Segoe UI" w:cs="Segoe UI"/>
          <w:color w:val="000000"/>
          <w:sz w:val="48"/>
          <w:szCs w:val="48"/>
          <w:lang w:eastAsia="ru-RU"/>
        </w:rPr>
        <w:t>Why</w:t>
      </w:r>
      <w:proofErr w:type="spellEnd"/>
      <w:r w:rsidRPr="00857AE6">
        <w:rPr>
          <w:rFonts w:ascii="Segoe UI" w:eastAsia="Times New Roman" w:hAnsi="Segoe UI" w:cs="Segoe UI"/>
          <w:color w:val="000000"/>
          <w:sz w:val="48"/>
          <w:szCs w:val="48"/>
          <w:lang w:eastAsia="ru-RU"/>
        </w:rPr>
        <w:t xml:space="preserve"> </w:t>
      </w:r>
      <w:proofErr w:type="spellStart"/>
      <w:r w:rsidRPr="00857AE6">
        <w:rPr>
          <w:rFonts w:ascii="Segoe UI" w:eastAsia="Times New Roman" w:hAnsi="Segoe UI" w:cs="Segoe UI"/>
          <w:color w:val="000000"/>
          <w:sz w:val="48"/>
          <w:szCs w:val="48"/>
          <w:lang w:eastAsia="ru-RU"/>
        </w:rPr>
        <w:t>Use</w:t>
      </w:r>
      <w:proofErr w:type="spellEnd"/>
      <w:r w:rsidRPr="00857AE6">
        <w:rPr>
          <w:rFonts w:ascii="Segoe UI" w:eastAsia="Times New Roman" w:hAnsi="Segoe UI" w:cs="Segoe UI"/>
          <w:color w:val="000000"/>
          <w:sz w:val="48"/>
          <w:szCs w:val="48"/>
          <w:lang w:eastAsia="ru-RU"/>
        </w:rPr>
        <w:t xml:space="preserve"> Java?</w:t>
      </w:r>
    </w:p>
    <w:p w14:paraId="0323C53A"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Java works on different platforms (Windows, Mac, Linux, Raspberry Pi, etc.)</w:t>
      </w:r>
    </w:p>
    <w:p w14:paraId="0E51F1E1"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 xml:space="preserve">It is one of the most popular programming </w:t>
      </w:r>
      <w:proofErr w:type="gramStart"/>
      <w:r w:rsidRPr="00857AE6">
        <w:rPr>
          <w:rFonts w:ascii="Verdana" w:eastAsia="Times New Roman" w:hAnsi="Verdana" w:cs="Times New Roman"/>
          <w:color w:val="000000"/>
          <w:sz w:val="23"/>
          <w:szCs w:val="23"/>
          <w:lang w:val="en-US" w:eastAsia="ru-RU"/>
        </w:rPr>
        <w:t>language</w:t>
      </w:r>
      <w:proofErr w:type="gramEnd"/>
      <w:r w:rsidRPr="00857AE6">
        <w:rPr>
          <w:rFonts w:ascii="Verdana" w:eastAsia="Times New Roman" w:hAnsi="Verdana" w:cs="Times New Roman"/>
          <w:color w:val="000000"/>
          <w:sz w:val="23"/>
          <w:szCs w:val="23"/>
          <w:lang w:val="en-US" w:eastAsia="ru-RU"/>
        </w:rPr>
        <w:t xml:space="preserve"> in the world</w:t>
      </w:r>
    </w:p>
    <w:p w14:paraId="78B8F3DE"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easy to learn and simple to use</w:t>
      </w:r>
    </w:p>
    <w:p w14:paraId="6A70862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open-source and free</w:t>
      </w:r>
    </w:p>
    <w:p w14:paraId="79D785C5"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is secure, fast and powerful</w:t>
      </w:r>
    </w:p>
    <w:p w14:paraId="5C33BD37"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It has a huge community support (tens of millions of developers)</w:t>
      </w:r>
    </w:p>
    <w:p w14:paraId="47EEE17D" w14:textId="77777777" w:rsidR="00857AE6" w:rsidRP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 xml:space="preserve">Java is an </w:t>
      </w:r>
      <w:proofErr w:type="gramStart"/>
      <w:r w:rsidRPr="00857AE6">
        <w:rPr>
          <w:rFonts w:ascii="Verdana" w:eastAsia="Times New Roman" w:hAnsi="Verdana" w:cs="Times New Roman"/>
          <w:color w:val="000000"/>
          <w:sz w:val="23"/>
          <w:szCs w:val="23"/>
          <w:lang w:val="en-US" w:eastAsia="ru-RU"/>
        </w:rPr>
        <w:t>object oriented</w:t>
      </w:r>
      <w:proofErr w:type="gramEnd"/>
      <w:r w:rsidRPr="00857AE6">
        <w:rPr>
          <w:rFonts w:ascii="Verdana" w:eastAsia="Times New Roman" w:hAnsi="Verdana" w:cs="Times New Roman"/>
          <w:color w:val="000000"/>
          <w:sz w:val="23"/>
          <w:szCs w:val="23"/>
          <w:lang w:val="en-US" w:eastAsia="ru-RU"/>
        </w:rPr>
        <w:t xml:space="preserve"> language which gives a clear structure to programs and allows code to be reused, lowering development costs</w:t>
      </w:r>
    </w:p>
    <w:p w14:paraId="324D5193" w14:textId="08959D01" w:rsidR="00857AE6" w:rsidRDefault="00857AE6" w:rsidP="00857AE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857AE6">
        <w:rPr>
          <w:rFonts w:ascii="Verdana" w:eastAsia="Times New Roman" w:hAnsi="Verdana" w:cs="Times New Roman"/>
          <w:color w:val="000000"/>
          <w:sz w:val="23"/>
          <w:szCs w:val="23"/>
          <w:lang w:val="en-US" w:eastAsia="ru-RU"/>
        </w:rPr>
        <w:t>As Java is close to </w:t>
      </w:r>
      <w:hyperlink r:id="rId5"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and </w:t>
      </w:r>
      <w:hyperlink r:id="rId6" w:history="1">
        <w:r w:rsidRPr="00857AE6">
          <w:rPr>
            <w:rFonts w:ascii="Verdana" w:eastAsia="Times New Roman" w:hAnsi="Verdana" w:cs="Times New Roman"/>
            <w:color w:val="0000FF"/>
            <w:sz w:val="23"/>
            <w:szCs w:val="23"/>
            <w:u w:val="single"/>
            <w:lang w:val="en-US" w:eastAsia="ru-RU"/>
          </w:rPr>
          <w:t>C#</w:t>
        </w:r>
      </w:hyperlink>
      <w:r w:rsidRPr="00857AE6">
        <w:rPr>
          <w:rFonts w:ascii="Verdana" w:eastAsia="Times New Roman" w:hAnsi="Verdana" w:cs="Times New Roman"/>
          <w:color w:val="000000"/>
          <w:sz w:val="23"/>
          <w:szCs w:val="23"/>
          <w:lang w:val="en-US" w:eastAsia="ru-RU"/>
        </w:rPr>
        <w:t>, it makes it easy for programmers to switch to Java or vice versa</w:t>
      </w:r>
    </w:p>
    <w:p w14:paraId="6EB4E289"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42243931" w14:textId="26EE4FA9"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1F72C171" w14:textId="7F700C52"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11B52863"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AAB976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68D7BE7D" w14:textId="4588C2F2"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Comments</w:t>
      </w:r>
    </w:p>
    <w:p w14:paraId="37B3A045"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Comments can be used to explain Java code, and to make it more readable. It can also be used to prevent execution when testing alternative code.</w:t>
      </w:r>
    </w:p>
    <w:p w14:paraId="01184F43" w14:textId="77777777" w:rsidR="00857AE6" w:rsidRDefault="00000000" w:rsidP="00857AE6">
      <w:pPr>
        <w:spacing w:before="300" w:after="300"/>
        <w:rPr>
          <w:rFonts w:ascii="Times New Roman" w:hAnsi="Times New Roman"/>
          <w:sz w:val="24"/>
          <w:szCs w:val="24"/>
        </w:rPr>
      </w:pPr>
      <w:r>
        <w:pict w14:anchorId="3E965D4B">
          <v:rect id="_x0000_i1026" style="width:0;height:0" o:hralign="center" o:hrstd="t" o:hrnoshade="t" o:hr="t" fillcolor="black" stroked="f"/>
        </w:pict>
      </w:r>
    </w:p>
    <w:p w14:paraId="1CA568CD"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Single-line Comments</w:t>
      </w:r>
    </w:p>
    <w:p w14:paraId="10B24171"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Single-line comments start with two forward slashes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09B3FDD" w14:textId="7EEDD43A"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the end of the line is ignored by Java (will not be executed).</w:t>
      </w:r>
    </w:p>
    <w:p w14:paraId="6C5BFFB3"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Java Multi-line Comments</w:t>
      </w:r>
    </w:p>
    <w:p w14:paraId="206D711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Multi-line comments start with </w:t>
      </w:r>
      <w:r w:rsidRPr="00857AE6">
        <w:rPr>
          <w:rStyle w:val="HTML"/>
          <w:rFonts w:ascii="Consolas" w:hAnsi="Consolas"/>
          <w:color w:val="DC143C"/>
          <w:lang w:val="en-US"/>
        </w:rPr>
        <w:t>/*</w:t>
      </w:r>
      <w:r w:rsidRPr="00857AE6">
        <w:rPr>
          <w:rFonts w:ascii="Verdana" w:hAnsi="Verdana"/>
          <w:color w:val="000000"/>
          <w:sz w:val="23"/>
          <w:szCs w:val="23"/>
          <w:lang w:val="en-US"/>
        </w:rPr>
        <w:t> and ends with </w:t>
      </w:r>
      <w:r w:rsidRPr="00857AE6">
        <w:rPr>
          <w:rStyle w:val="HTML"/>
          <w:rFonts w:ascii="Consolas" w:hAnsi="Consolas"/>
          <w:color w:val="DC143C"/>
          <w:lang w:val="en-US"/>
        </w:rPr>
        <w:t>*/</w:t>
      </w:r>
      <w:r w:rsidRPr="00857AE6">
        <w:rPr>
          <w:rFonts w:ascii="Verdana" w:hAnsi="Verdana"/>
          <w:color w:val="000000"/>
          <w:sz w:val="23"/>
          <w:szCs w:val="23"/>
          <w:lang w:val="en-US"/>
        </w:rPr>
        <w:t>.</w:t>
      </w:r>
    </w:p>
    <w:p w14:paraId="2197302E"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Any text between </w:t>
      </w:r>
      <w:r w:rsidRPr="00857AE6">
        <w:rPr>
          <w:rStyle w:val="HTML"/>
          <w:rFonts w:ascii="Consolas" w:hAnsi="Consolas"/>
          <w:color w:val="DC143C"/>
          <w:lang w:val="en-US"/>
        </w:rPr>
        <w:t>/*</w:t>
      </w:r>
      <w:r w:rsidRPr="00857AE6">
        <w:rPr>
          <w:rFonts w:ascii="Verdana" w:hAnsi="Verdana"/>
          <w:color w:val="000000"/>
          <w:sz w:val="23"/>
          <w:szCs w:val="23"/>
          <w:lang w:val="en-US"/>
        </w:rPr>
        <w:t> and </w:t>
      </w:r>
      <w:r w:rsidRPr="00857AE6">
        <w:rPr>
          <w:rStyle w:val="HTML"/>
          <w:rFonts w:ascii="Consolas" w:hAnsi="Consolas"/>
          <w:color w:val="DC143C"/>
          <w:lang w:val="en-US"/>
        </w:rPr>
        <w:t>*/</w:t>
      </w:r>
      <w:r w:rsidRPr="00857AE6">
        <w:rPr>
          <w:rFonts w:ascii="Verdana" w:hAnsi="Verdana"/>
          <w:color w:val="000000"/>
          <w:sz w:val="23"/>
          <w:szCs w:val="23"/>
          <w:lang w:val="en-US"/>
        </w:rPr>
        <w:t> will be ignored by Java.</w:t>
      </w:r>
    </w:p>
    <w:p w14:paraId="713C67EA" w14:textId="77777777" w:rsidR="00857AE6" w:rsidRP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p>
    <w:p w14:paraId="356B7E9C" w14:textId="77777777" w:rsidR="00857AE6" w:rsidRDefault="00857AE6" w:rsidP="00857AE6">
      <w:p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Pr>
          <w:rFonts w:ascii="Verdana" w:eastAsia="Times New Roman" w:hAnsi="Verdana" w:cs="Times New Roman"/>
          <w:color w:val="000000"/>
          <w:sz w:val="23"/>
          <w:szCs w:val="23"/>
          <w:lang w:val="en-US" w:eastAsia="ru-RU"/>
        </w:rPr>
        <w:t>--------------------------------------------------------------------------------------</w:t>
      </w:r>
    </w:p>
    <w:p w14:paraId="5C8D1BEC" w14:textId="1B9AF9AB" w:rsidR="00A81475" w:rsidRDefault="00A81475">
      <w:pPr>
        <w:rPr>
          <w:lang w:val="en-US"/>
        </w:rPr>
      </w:pPr>
    </w:p>
    <w:p w14:paraId="5C371EF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FF5A56B"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DBEE95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3488FE4"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79EE68DA"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AC4C505"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D981F1" w14:textId="77777777" w:rsidR="003E4D51" w:rsidRDefault="003E4D51"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1EA0909C" w14:textId="09C7176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lastRenderedPageBreak/>
        <w:t>Java Data Types</w:t>
      </w:r>
    </w:p>
    <w:p w14:paraId="10D87D40"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As explained in the previous chapter, a </w:t>
      </w:r>
      <w:hyperlink r:id="rId7" w:history="1">
        <w:r w:rsidRPr="00857AE6">
          <w:rPr>
            <w:rStyle w:val="a5"/>
            <w:rFonts w:ascii="Verdana" w:hAnsi="Verdana"/>
            <w:sz w:val="23"/>
            <w:szCs w:val="23"/>
            <w:lang w:val="en-US"/>
          </w:rPr>
          <w:t>variable</w:t>
        </w:r>
      </w:hyperlink>
      <w:r w:rsidRPr="00857AE6">
        <w:rPr>
          <w:rFonts w:ascii="Verdana" w:hAnsi="Verdana"/>
          <w:color w:val="000000"/>
          <w:sz w:val="23"/>
          <w:szCs w:val="23"/>
          <w:lang w:val="en-US"/>
        </w:rPr>
        <w:t> in Java must be a specified data type:</w:t>
      </w:r>
    </w:p>
    <w:p w14:paraId="67688698"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Data types are divided into two groups:</w:t>
      </w:r>
    </w:p>
    <w:p w14:paraId="3000757F" w14:textId="77777777" w:rsidR="00857AE6" w:rsidRPr="00857AE6" w:rsidRDefault="00857AE6" w:rsidP="00857AE6">
      <w:pPr>
        <w:numPr>
          <w:ilvl w:val="0"/>
          <w:numId w:val="3"/>
        </w:numPr>
        <w:shd w:val="clear" w:color="auto" w:fill="FFFFFF"/>
        <w:spacing w:before="100" w:beforeAutospacing="1" w:after="100" w:afterAutospacing="1" w:line="240" w:lineRule="auto"/>
        <w:rPr>
          <w:rFonts w:ascii="Verdana" w:hAnsi="Verdana"/>
          <w:color w:val="000000"/>
          <w:sz w:val="23"/>
          <w:szCs w:val="23"/>
          <w:lang w:val="en-US"/>
        </w:rPr>
      </w:pPr>
      <w:r w:rsidRPr="00857AE6">
        <w:rPr>
          <w:rFonts w:ascii="Verdana" w:hAnsi="Verdana"/>
          <w:color w:val="000000"/>
          <w:sz w:val="23"/>
          <w:szCs w:val="23"/>
          <w:lang w:val="en-US"/>
        </w:rPr>
        <w:t>Primitive data types - includes </w:t>
      </w:r>
      <w:r w:rsidRPr="00857AE6">
        <w:rPr>
          <w:rStyle w:val="HTML"/>
          <w:rFonts w:ascii="Consolas" w:eastAsiaTheme="minorHAnsi" w:hAnsi="Consolas"/>
          <w:color w:val="DC143C"/>
          <w:sz w:val="24"/>
          <w:szCs w:val="24"/>
          <w:lang w:val="en-US"/>
        </w:rPr>
        <w:t>byte</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short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int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long</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float</w:t>
      </w:r>
      <w:r w:rsidRPr="00857AE6">
        <w:rPr>
          <w:rFonts w:ascii="Verdana" w:hAnsi="Verdana"/>
          <w:color w:val="000000"/>
          <w:sz w:val="23"/>
          <w:szCs w:val="23"/>
          <w:lang w:val="en-US"/>
        </w:rPr>
        <w:t>, </w:t>
      </w:r>
      <w:r w:rsidRPr="00857AE6">
        <w:rPr>
          <w:rStyle w:val="HTML"/>
          <w:rFonts w:ascii="Consolas" w:eastAsiaTheme="minorHAnsi" w:hAnsi="Consolas"/>
          <w:color w:val="DC143C"/>
          <w:sz w:val="24"/>
          <w:szCs w:val="24"/>
          <w:lang w:val="en-US"/>
        </w:rPr>
        <w:t>double</w:t>
      </w:r>
      <w:r w:rsidRPr="00857AE6">
        <w:rPr>
          <w:rFonts w:ascii="Verdana" w:hAnsi="Verdana"/>
          <w:color w:val="000000"/>
          <w:sz w:val="23"/>
          <w:szCs w:val="23"/>
          <w:lang w:val="en-US"/>
        </w:rPr>
        <w:t>, </w:t>
      </w:r>
      <w:proofErr w:type="spellStart"/>
      <w:r w:rsidRPr="00857AE6">
        <w:rPr>
          <w:rStyle w:val="HTML"/>
          <w:rFonts w:ascii="Consolas" w:eastAsiaTheme="minorHAnsi" w:hAnsi="Consolas"/>
          <w:color w:val="DC143C"/>
          <w:sz w:val="24"/>
          <w:szCs w:val="24"/>
          <w:lang w:val="en-US"/>
        </w:rPr>
        <w:t>boolean</w:t>
      </w:r>
      <w:proofErr w:type="spellEnd"/>
      <w:r w:rsidRPr="00857AE6">
        <w:rPr>
          <w:rFonts w:ascii="Verdana" w:hAnsi="Verdana"/>
          <w:color w:val="000000"/>
          <w:sz w:val="23"/>
          <w:szCs w:val="23"/>
          <w:lang w:val="en-US"/>
        </w:rPr>
        <w:t> and </w:t>
      </w:r>
      <w:r w:rsidRPr="00857AE6">
        <w:rPr>
          <w:rStyle w:val="HTML"/>
          <w:rFonts w:ascii="Consolas" w:eastAsiaTheme="minorHAnsi" w:hAnsi="Consolas"/>
          <w:color w:val="DC143C"/>
          <w:sz w:val="24"/>
          <w:szCs w:val="24"/>
          <w:lang w:val="en-US"/>
        </w:rPr>
        <w:t>char</w:t>
      </w:r>
    </w:p>
    <w:p w14:paraId="02BBE491" w14:textId="634BF41D" w:rsidR="00857AE6" w:rsidRPr="003E4D51" w:rsidRDefault="00857AE6" w:rsidP="003E4D51">
      <w:pPr>
        <w:numPr>
          <w:ilvl w:val="0"/>
          <w:numId w:val="3"/>
        </w:numPr>
        <w:shd w:val="clear" w:color="auto" w:fill="FFFFFF"/>
        <w:spacing w:before="100" w:beforeAutospacing="1" w:after="100" w:afterAutospacing="1" w:line="240" w:lineRule="auto"/>
        <w:rPr>
          <w:rFonts w:ascii="Verdana" w:hAnsi="Verdana"/>
          <w:color w:val="000000" w:themeColor="text1"/>
          <w:sz w:val="23"/>
          <w:szCs w:val="23"/>
          <w:lang w:val="en-US"/>
        </w:rPr>
      </w:pPr>
      <w:r w:rsidRPr="00857AE6">
        <w:rPr>
          <w:rFonts w:ascii="Verdana" w:hAnsi="Verdana"/>
          <w:color w:val="000000" w:themeColor="text1"/>
          <w:sz w:val="23"/>
          <w:szCs w:val="23"/>
          <w:lang w:val="en-US"/>
        </w:rPr>
        <w:t>Non-primitive data types - such as </w:t>
      </w:r>
      <w:hyperlink r:id="rId8" w:history="1">
        <w:r w:rsidRPr="00857AE6">
          <w:rPr>
            <w:rStyle w:val="a5"/>
            <w:rFonts w:ascii="Consolas" w:hAnsi="Consolas" w:cs="Courier New"/>
            <w:color w:val="000000" w:themeColor="text1"/>
            <w:u w:val="none"/>
            <w:lang w:val="en-US"/>
          </w:rPr>
          <w:t>String</w:t>
        </w:r>
      </w:hyperlink>
      <w:r w:rsidRPr="00857AE6">
        <w:rPr>
          <w:rFonts w:ascii="Verdana" w:hAnsi="Verdana"/>
          <w:color w:val="000000" w:themeColor="text1"/>
          <w:sz w:val="23"/>
          <w:szCs w:val="23"/>
          <w:lang w:val="en-US"/>
        </w:rPr>
        <w:t>, </w:t>
      </w:r>
      <w:hyperlink r:id="rId9" w:history="1">
        <w:r w:rsidRPr="00857AE6">
          <w:rPr>
            <w:rStyle w:val="a5"/>
            <w:rFonts w:ascii="Verdana" w:hAnsi="Verdana"/>
            <w:color w:val="000000" w:themeColor="text1"/>
            <w:sz w:val="23"/>
            <w:szCs w:val="23"/>
            <w:u w:val="none"/>
            <w:lang w:val="en-US"/>
          </w:rPr>
          <w:t>Arrays</w:t>
        </w:r>
      </w:hyperlink>
      <w:r w:rsidRPr="00857AE6">
        <w:rPr>
          <w:rFonts w:ascii="Verdana" w:hAnsi="Verdana"/>
          <w:color w:val="000000" w:themeColor="text1"/>
          <w:sz w:val="23"/>
          <w:szCs w:val="23"/>
          <w:lang w:val="en-US"/>
        </w:rPr>
        <w:t> and </w:t>
      </w:r>
      <w:hyperlink r:id="rId10" w:history="1">
        <w:r w:rsidRPr="00857AE6">
          <w:rPr>
            <w:rStyle w:val="a5"/>
            <w:rFonts w:ascii="Verdana" w:hAnsi="Verdana"/>
            <w:color w:val="000000" w:themeColor="text1"/>
            <w:sz w:val="23"/>
            <w:szCs w:val="23"/>
            <w:u w:val="none"/>
            <w:lang w:val="en-US"/>
          </w:rPr>
          <w:t>Classes</w:t>
        </w:r>
      </w:hyperlink>
      <w:r w:rsidRPr="00857AE6">
        <w:rPr>
          <w:rFonts w:ascii="Verdana" w:hAnsi="Verdana"/>
          <w:color w:val="000000" w:themeColor="text1"/>
          <w:sz w:val="23"/>
          <w:szCs w:val="23"/>
          <w:lang w:val="en-US"/>
        </w:rPr>
        <w:t> (you will learn more about these in a later chapter)</w:t>
      </w:r>
    </w:p>
    <w:p w14:paraId="7D3C36E9" w14:textId="77777777" w:rsidR="00857AE6" w:rsidRPr="00857AE6" w:rsidRDefault="00857AE6" w:rsidP="00857AE6">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857AE6">
        <w:rPr>
          <w:rFonts w:ascii="Segoe UI" w:hAnsi="Segoe UI" w:cs="Segoe UI"/>
          <w:b w:val="0"/>
          <w:bCs w:val="0"/>
          <w:color w:val="000000"/>
          <w:sz w:val="48"/>
          <w:szCs w:val="48"/>
          <w:lang w:val="en-US"/>
        </w:rPr>
        <w:t>Primitive Data Types</w:t>
      </w:r>
    </w:p>
    <w:p w14:paraId="0A13773F" w14:textId="77777777" w:rsidR="00857AE6" w:rsidRP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A primitive data type specifies the size and type of variable values, and it has no additional methods.</w:t>
      </w:r>
    </w:p>
    <w:p w14:paraId="27D253FA" w14:textId="1EA3E3A2" w:rsidR="00857AE6" w:rsidRDefault="00857AE6" w:rsidP="00857AE6">
      <w:pPr>
        <w:pStyle w:val="a3"/>
        <w:shd w:val="clear" w:color="auto" w:fill="FFFFFF"/>
        <w:spacing w:before="288" w:beforeAutospacing="0" w:after="288" w:afterAutospacing="0"/>
        <w:rPr>
          <w:rFonts w:ascii="Verdana" w:hAnsi="Verdana"/>
          <w:color w:val="000000"/>
          <w:sz w:val="23"/>
          <w:szCs w:val="23"/>
          <w:lang w:val="en-US"/>
        </w:rPr>
      </w:pPr>
      <w:r w:rsidRPr="00857AE6">
        <w:rPr>
          <w:rFonts w:ascii="Verdana" w:hAnsi="Verdana"/>
          <w:color w:val="000000"/>
          <w:sz w:val="23"/>
          <w:szCs w:val="23"/>
          <w:lang w:val="en-US"/>
        </w:rPr>
        <w:t>There are eight primitive data types in Java:</w:t>
      </w:r>
    </w:p>
    <w:p w14:paraId="106090F3" w14:textId="77777777" w:rsidR="00E1305A" w:rsidRDefault="00E1305A" w:rsidP="00857AE6">
      <w:pPr>
        <w:pStyle w:val="a3"/>
        <w:shd w:val="clear" w:color="auto" w:fill="FFFFFF"/>
        <w:spacing w:before="288" w:beforeAutospacing="0" w:after="288" w:afterAutospacing="0"/>
        <w:rPr>
          <w:rFonts w:ascii="Verdana" w:hAnsi="Verdana"/>
          <w:color w:val="000000"/>
          <w:sz w:val="23"/>
          <w:szCs w:val="23"/>
          <w:lang w:val="en-US"/>
        </w:rPr>
      </w:pPr>
    </w:p>
    <w:p w14:paraId="13D47D5D" w14:textId="75F2EF5C" w:rsidR="00857AE6" w:rsidRPr="00857AE6" w:rsidRDefault="003E4D51" w:rsidP="00857AE6">
      <w:pPr>
        <w:pStyle w:val="a3"/>
        <w:shd w:val="clear" w:color="auto" w:fill="FFFFFF"/>
        <w:spacing w:before="288" w:beforeAutospacing="0" w:after="288" w:afterAutospacing="0"/>
        <w:rPr>
          <w:rFonts w:ascii="Verdana" w:hAnsi="Verdana"/>
          <w:color w:val="000000"/>
          <w:sz w:val="23"/>
          <w:szCs w:val="23"/>
          <w:lang w:val="en-US"/>
        </w:rPr>
      </w:pPr>
      <w:r w:rsidRPr="003E4D51">
        <w:rPr>
          <w:rFonts w:ascii="Verdana" w:hAnsi="Verdana"/>
          <w:noProof/>
          <w:color w:val="000000"/>
          <w:sz w:val="23"/>
          <w:szCs w:val="23"/>
          <w:lang w:val="en-US"/>
        </w:rPr>
        <w:drawing>
          <wp:inline distT="0" distB="0" distL="0" distR="0" wp14:anchorId="03D5A52C" wp14:editId="5B888003">
            <wp:extent cx="5731510" cy="27355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5580"/>
                    </a:xfrm>
                    <a:prstGeom prst="rect">
                      <a:avLst/>
                    </a:prstGeom>
                  </pic:spPr>
                </pic:pic>
              </a:graphicData>
            </a:graphic>
          </wp:inline>
        </w:drawing>
      </w:r>
    </w:p>
    <w:p w14:paraId="3D66E538" w14:textId="619163FD" w:rsidR="003E4D51" w:rsidRDefault="003E4D51">
      <w:pPr>
        <w:rPr>
          <w:lang w:val="en-US"/>
        </w:rPr>
      </w:pPr>
      <w:r w:rsidRPr="003E4D51">
        <w:rPr>
          <w:noProof/>
          <w:lang w:val="en-US"/>
        </w:rPr>
        <w:lastRenderedPageBreak/>
        <w:drawing>
          <wp:inline distT="0" distB="0" distL="0" distR="0" wp14:anchorId="5E7ADC9B" wp14:editId="1E545FC9">
            <wp:extent cx="5387975" cy="3116580"/>
            <wp:effectExtent l="0" t="0" r="317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3698" cy="3119890"/>
                    </a:xfrm>
                    <a:prstGeom prst="rect">
                      <a:avLst/>
                    </a:prstGeom>
                  </pic:spPr>
                </pic:pic>
              </a:graphicData>
            </a:graphic>
          </wp:inline>
        </w:drawing>
      </w:r>
    </w:p>
    <w:p w14:paraId="3C98F41F" w14:textId="77777777" w:rsidR="003E4D51" w:rsidRPr="003E4D51" w:rsidRDefault="003E4D51" w:rsidP="003E4D51">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3E4D51">
        <w:rPr>
          <w:rFonts w:ascii="Segoe UI" w:eastAsia="Times New Roman" w:hAnsi="Segoe UI" w:cs="Segoe UI"/>
          <w:color w:val="000000"/>
          <w:sz w:val="48"/>
          <w:szCs w:val="48"/>
          <w:lang w:val="en-US" w:eastAsia="ru-RU"/>
        </w:rPr>
        <w:t>Non-Primitive Data Types</w:t>
      </w:r>
    </w:p>
    <w:p w14:paraId="52DA2366"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data types are called </w:t>
      </w:r>
      <w:r w:rsidRPr="003E4D51">
        <w:rPr>
          <w:rFonts w:ascii="Verdana" w:eastAsia="Times New Roman" w:hAnsi="Verdana" w:cs="Times New Roman"/>
          <w:b/>
          <w:bCs/>
          <w:color w:val="000000"/>
          <w:sz w:val="23"/>
          <w:szCs w:val="23"/>
          <w:lang w:val="en-US" w:eastAsia="ru-RU"/>
        </w:rPr>
        <w:t>reference types</w:t>
      </w:r>
      <w:r w:rsidRPr="003E4D51">
        <w:rPr>
          <w:rFonts w:ascii="Verdana" w:eastAsia="Times New Roman" w:hAnsi="Verdana" w:cs="Times New Roman"/>
          <w:color w:val="000000"/>
          <w:sz w:val="23"/>
          <w:szCs w:val="23"/>
          <w:lang w:val="en-US" w:eastAsia="ru-RU"/>
        </w:rPr>
        <w:t> because they refer to objects.</w:t>
      </w:r>
    </w:p>
    <w:p w14:paraId="158CED9A"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main difference between </w:t>
      </w:r>
      <w:r w:rsidRPr="003E4D51">
        <w:rPr>
          <w:rFonts w:ascii="Verdana" w:eastAsia="Times New Roman" w:hAnsi="Verdana" w:cs="Times New Roman"/>
          <w:b/>
          <w:bCs/>
          <w:color w:val="000000"/>
          <w:sz w:val="23"/>
          <w:szCs w:val="23"/>
          <w:lang w:val="en-US" w:eastAsia="ru-RU"/>
        </w:rPr>
        <w:t>primitive</w:t>
      </w:r>
      <w:r w:rsidRPr="003E4D51">
        <w:rPr>
          <w:rFonts w:ascii="Verdana" w:eastAsia="Times New Roman" w:hAnsi="Verdana" w:cs="Times New Roman"/>
          <w:color w:val="000000"/>
          <w:sz w:val="23"/>
          <w:szCs w:val="23"/>
          <w:lang w:val="en-US" w:eastAsia="ru-RU"/>
        </w:rPr>
        <w:t> and </w:t>
      </w:r>
      <w:r w:rsidRPr="003E4D51">
        <w:rPr>
          <w:rFonts w:ascii="Verdana" w:eastAsia="Times New Roman" w:hAnsi="Verdana" w:cs="Times New Roman"/>
          <w:b/>
          <w:bCs/>
          <w:color w:val="000000"/>
          <w:sz w:val="23"/>
          <w:szCs w:val="23"/>
          <w:lang w:val="en-US" w:eastAsia="ru-RU"/>
        </w:rPr>
        <w:t>non-primitive</w:t>
      </w:r>
      <w:r w:rsidRPr="003E4D51">
        <w:rPr>
          <w:rFonts w:ascii="Verdana" w:eastAsia="Times New Roman" w:hAnsi="Verdana" w:cs="Times New Roman"/>
          <w:color w:val="000000"/>
          <w:sz w:val="23"/>
          <w:szCs w:val="23"/>
          <w:lang w:val="en-US" w:eastAsia="ru-RU"/>
        </w:rPr>
        <w:t> data types are:</w:t>
      </w:r>
    </w:p>
    <w:p w14:paraId="5A83F5D9"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Primitive types are predefined (already defined) in Java. Non-primitive types are created by the programmer and is not defined by Java (except for </w:t>
      </w:r>
      <w:r w:rsidRPr="003E4D51">
        <w:rPr>
          <w:rFonts w:ascii="Consolas" w:eastAsia="Times New Roman" w:hAnsi="Consolas" w:cs="Courier New"/>
          <w:color w:val="DC143C"/>
          <w:sz w:val="20"/>
          <w:szCs w:val="20"/>
          <w:lang w:val="en-US" w:eastAsia="ru-RU"/>
        </w:rPr>
        <w:t>String</w:t>
      </w:r>
      <w:r w:rsidRPr="003E4D51">
        <w:rPr>
          <w:rFonts w:ascii="Verdana" w:eastAsia="Times New Roman" w:hAnsi="Verdana" w:cs="Times New Roman"/>
          <w:color w:val="000000"/>
          <w:sz w:val="23"/>
          <w:szCs w:val="23"/>
          <w:lang w:val="en-US" w:eastAsia="ru-RU"/>
        </w:rPr>
        <w:t>).</w:t>
      </w:r>
    </w:p>
    <w:p w14:paraId="137B7BEC"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Non-primitive types can be used to call methods to perform certain operations, while primitive types cannot.</w:t>
      </w:r>
    </w:p>
    <w:p w14:paraId="034DCA68"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A primitive type has always a value, while non-primitive types can be </w:t>
      </w:r>
      <w:r w:rsidRPr="003E4D51">
        <w:rPr>
          <w:rFonts w:ascii="Consolas" w:eastAsia="Times New Roman" w:hAnsi="Consolas" w:cs="Courier New"/>
          <w:color w:val="DC143C"/>
          <w:sz w:val="20"/>
          <w:szCs w:val="20"/>
          <w:lang w:val="en-US" w:eastAsia="ru-RU"/>
        </w:rPr>
        <w:t>null</w:t>
      </w:r>
      <w:r w:rsidRPr="003E4D51">
        <w:rPr>
          <w:rFonts w:ascii="Verdana" w:eastAsia="Times New Roman" w:hAnsi="Verdana" w:cs="Times New Roman"/>
          <w:color w:val="000000"/>
          <w:sz w:val="23"/>
          <w:szCs w:val="23"/>
          <w:lang w:val="en-US" w:eastAsia="ru-RU"/>
        </w:rPr>
        <w:t>.</w:t>
      </w:r>
    </w:p>
    <w:p w14:paraId="5A5A97B3"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 xml:space="preserve">A primitive type starts with a lowercase letter, while non-primitive types </w:t>
      </w:r>
      <w:proofErr w:type="gramStart"/>
      <w:r w:rsidRPr="003E4D51">
        <w:rPr>
          <w:rFonts w:ascii="Verdana" w:eastAsia="Times New Roman" w:hAnsi="Verdana" w:cs="Times New Roman"/>
          <w:color w:val="000000"/>
          <w:sz w:val="23"/>
          <w:szCs w:val="23"/>
          <w:lang w:val="en-US" w:eastAsia="ru-RU"/>
        </w:rPr>
        <w:t>starts</w:t>
      </w:r>
      <w:proofErr w:type="gramEnd"/>
      <w:r w:rsidRPr="003E4D51">
        <w:rPr>
          <w:rFonts w:ascii="Verdana" w:eastAsia="Times New Roman" w:hAnsi="Verdana" w:cs="Times New Roman"/>
          <w:color w:val="000000"/>
          <w:sz w:val="23"/>
          <w:szCs w:val="23"/>
          <w:lang w:val="en-US" w:eastAsia="ru-RU"/>
        </w:rPr>
        <w:t xml:space="preserve"> with an uppercase letter.</w:t>
      </w:r>
    </w:p>
    <w:p w14:paraId="607A9667" w14:textId="77777777" w:rsidR="003E4D51" w:rsidRPr="003E4D51" w:rsidRDefault="003E4D51" w:rsidP="003E4D51">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The size of a primitive type depends on the data type, while non-primitive types have all the same size.</w:t>
      </w:r>
    </w:p>
    <w:p w14:paraId="59E8DF3C" w14:textId="77777777" w:rsidR="003E4D51" w:rsidRPr="003E4D51" w:rsidRDefault="003E4D51" w:rsidP="003E4D51">
      <w:pPr>
        <w:shd w:val="clear" w:color="auto" w:fill="FFFFFF"/>
        <w:spacing w:before="288" w:after="288" w:line="240" w:lineRule="auto"/>
        <w:rPr>
          <w:rFonts w:ascii="Verdana" w:eastAsia="Times New Roman" w:hAnsi="Verdana" w:cs="Times New Roman"/>
          <w:color w:val="000000"/>
          <w:sz w:val="23"/>
          <w:szCs w:val="23"/>
          <w:lang w:val="en-US" w:eastAsia="ru-RU"/>
        </w:rPr>
      </w:pPr>
      <w:r w:rsidRPr="003E4D51">
        <w:rPr>
          <w:rFonts w:ascii="Verdana" w:eastAsia="Times New Roman" w:hAnsi="Verdana" w:cs="Times New Roman"/>
          <w:color w:val="000000"/>
          <w:sz w:val="23"/>
          <w:szCs w:val="23"/>
          <w:lang w:val="en-US" w:eastAsia="ru-RU"/>
        </w:rPr>
        <w:t>Examples of non-primitive types are </w:t>
      </w:r>
      <w:hyperlink r:id="rId13" w:history="1">
        <w:r w:rsidRPr="003E4D51">
          <w:rPr>
            <w:rFonts w:ascii="Verdana" w:eastAsia="Times New Roman" w:hAnsi="Verdana" w:cs="Times New Roman"/>
            <w:color w:val="0000FF"/>
            <w:sz w:val="23"/>
            <w:szCs w:val="23"/>
            <w:u w:val="single"/>
            <w:lang w:val="en-US" w:eastAsia="ru-RU"/>
          </w:rPr>
          <w:t>Strings</w:t>
        </w:r>
      </w:hyperlink>
      <w:r w:rsidRPr="003E4D51">
        <w:rPr>
          <w:rFonts w:ascii="Verdana" w:eastAsia="Times New Roman" w:hAnsi="Verdana" w:cs="Times New Roman"/>
          <w:color w:val="000000"/>
          <w:sz w:val="23"/>
          <w:szCs w:val="23"/>
          <w:lang w:val="en-US" w:eastAsia="ru-RU"/>
        </w:rPr>
        <w:t>, </w:t>
      </w:r>
      <w:hyperlink r:id="rId14" w:history="1">
        <w:r w:rsidRPr="003E4D51">
          <w:rPr>
            <w:rFonts w:ascii="Verdana" w:eastAsia="Times New Roman" w:hAnsi="Verdana" w:cs="Times New Roman"/>
            <w:color w:val="0000FF"/>
            <w:sz w:val="23"/>
            <w:szCs w:val="23"/>
            <w:u w:val="single"/>
            <w:lang w:val="en-US" w:eastAsia="ru-RU"/>
          </w:rPr>
          <w:t>Arrays</w:t>
        </w:r>
      </w:hyperlink>
      <w:r w:rsidRPr="003E4D51">
        <w:rPr>
          <w:rFonts w:ascii="Verdana" w:eastAsia="Times New Roman" w:hAnsi="Verdana" w:cs="Times New Roman"/>
          <w:color w:val="000000"/>
          <w:sz w:val="23"/>
          <w:szCs w:val="23"/>
          <w:lang w:val="en-US" w:eastAsia="ru-RU"/>
        </w:rPr>
        <w:t>, </w:t>
      </w:r>
      <w:hyperlink r:id="rId15" w:history="1">
        <w:r w:rsidRPr="003E4D51">
          <w:rPr>
            <w:rFonts w:ascii="Verdana" w:eastAsia="Times New Roman" w:hAnsi="Verdana" w:cs="Times New Roman"/>
            <w:color w:val="0000FF"/>
            <w:sz w:val="23"/>
            <w:szCs w:val="23"/>
            <w:u w:val="single"/>
            <w:lang w:val="en-US" w:eastAsia="ru-RU"/>
          </w:rPr>
          <w:t>Classes, </w:t>
        </w:r>
      </w:hyperlink>
      <w:hyperlink r:id="rId16" w:history="1">
        <w:r w:rsidRPr="003E4D51">
          <w:rPr>
            <w:rFonts w:ascii="Verdana" w:eastAsia="Times New Roman" w:hAnsi="Verdana" w:cs="Times New Roman"/>
            <w:color w:val="0000FF"/>
            <w:sz w:val="23"/>
            <w:szCs w:val="23"/>
            <w:u w:val="single"/>
            <w:lang w:val="en-US" w:eastAsia="ru-RU"/>
          </w:rPr>
          <w:t>Interface</w:t>
        </w:r>
      </w:hyperlink>
      <w:r w:rsidRPr="003E4D51">
        <w:rPr>
          <w:rFonts w:ascii="Verdana" w:eastAsia="Times New Roman" w:hAnsi="Verdana" w:cs="Times New Roman"/>
          <w:color w:val="000000"/>
          <w:sz w:val="23"/>
          <w:szCs w:val="23"/>
          <w:lang w:val="en-US" w:eastAsia="ru-RU"/>
        </w:rPr>
        <w:t>, etc. You will learn more about these in a later chapter.</w:t>
      </w:r>
    </w:p>
    <w:p w14:paraId="21B5D008" w14:textId="25EB5C3E" w:rsidR="003E4D51" w:rsidRDefault="003E4D51">
      <w:pPr>
        <w:rPr>
          <w:lang w:val="en-US"/>
        </w:rPr>
      </w:pPr>
    </w:p>
    <w:p w14:paraId="513E6F2B" w14:textId="633BAABF" w:rsidR="00E1305A" w:rsidRDefault="00E1305A">
      <w:pPr>
        <w:rPr>
          <w:lang w:val="en-US"/>
        </w:rPr>
      </w:pPr>
    </w:p>
    <w:p w14:paraId="03125155" w14:textId="70C6EB97" w:rsidR="00E1305A" w:rsidRDefault="00E1305A">
      <w:pPr>
        <w:rPr>
          <w:lang w:val="en-US"/>
        </w:rPr>
      </w:pPr>
    </w:p>
    <w:p w14:paraId="1A48E52A" w14:textId="798C36A0" w:rsidR="00E1305A" w:rsidRDefault="00E1305A">
      <w:pPr>
        <w:rPr>
          <w:lang w:val="en-US"/>
        </w:rPr>
      </w:pPr>
    </w:p>
    <w:p w14:paraId="13188513" w14:textId="2EB5E193" w:rsidR="00E1305A" w:rsidRDefault="00E1305A">
      <w:pPr>
        <w:rPr>
          <w:lang w:val="en-US"/>
        </w:rPr>
      </w:pPr>
    </w:p>
    <w:p w14:paraId="4BF28FEB" w14:textId="77777777" w:rsidR="00E1305A" w:rsidRPr="00E1305A" w:rsidRDefault="00E1305A" w:rsidP="00E1305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1305A">
        <w:rPr>
          <w:rFonts w:ascii="Segoe UI" w:eastAsia="Times New Roman" w:hAnsi="Segoe UI" w:cs="Segoe UI"/>
          <w:color w:val="000000"/>
          <w:sz w:val="48"/>
          <w:szCs w:val="48"/>
          <w:lang w:val="en-US" w:eastAsia="ru-RU"/>
        </w:rPr>
        <w:lastRenderedPageBreak/>
        <w:t>Java Type Casting</w:t>
      </w:r>
    </w:p>
    <w:p w14:paraId="3388051C"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Type casting is when you assign a value of one primitive data type to another type.</w:t>
      </w:r>
    </w:p>
    <w:p w14:paraId="0438DBBE" w14:textId="77777777" w:rsidR="00E1305A" w:rsidRPr="00E1305A" w:rsidRDefault="00E1305A" w:rsidP="00E1305A">
      <w:pPr>
        <w:shd w:val="clear" w:color="auto" w:fill="FFFFFF"/>
        <w:spacing w:before="288" w:after="288"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color w:val="000000"/>
          <w:sz w:val="23"/>
          <w:szCs w:val="23"/>
          <w:lang w:val="en-US" w:eastAsia="ru-RU"/>
        </w:rPr>
        <w:t>In Java, there are two types of casting:</w:t>
      </w:r>
    </w:p>
    <w:p w14:paraId="1452AFF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Widening Casting</w:t>
      </w:r>
      <w:r w:rsidRPr="00E1305A">
        <w:rPr>
          <w:rFonts w:ascii="Verdana" w:eastAsia="Times New Roman" w:hAnsi="Verdana" w:cs="Times New Roman"/>
          <w:color w:val="000000"/>
          <w:sz w:val="23"/>
          <w:szCs w:val="23"/>
          <w:lang w:val="en-US" w:eastAsia="ru-RU"/>
        </w:rPr>
        <w:t> (automatically) - converting a smaller type to a larger type size</w:t>
      </w:r>
      <w:r w:rsidRPr="00E1305A">
        <w:rPr>
          <w:rFonts w:ascii="Verdana" w:eastAsia="Times New Roman" w:hAnsi="Verdana" w:cs="Times New Roman"/>
          <w:color w:val="000000"/>
          <w:sz w:val="23"/>
          <w:szCs w:val="23"/>
          <w:lang w:val="en-US" w:eastAsia="ru-RU"/>
        </w:rPr>
        <w:br/>
      </w:r>
      <w:r w:rsidRPr="00E1305A">
        <w:rPr>
          <w:rFonts w:ascii="Consolas" w:eastAsia="Times New Roman" w:hAnsi="Consolas" w:cs="Courier New"/>
          <w:color w:val="DC143C"/>
          <w:sz w:val="20"/>
          <w:szCs w:val="20"/>
          <w:lang w:val="en-US" w:eastAsia="ru-RU"/>
        </w:rPr>
        <w:t>byte</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short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char</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int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long</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float</w:t>
      </w:r>
      <w:r w:rsidRPr="00E1305A">
        <w:rPr>
          <w:rFonts w:ascii="Verdana" w:eastAsia="Times New Roman" w:hAnsi="Verdana" w:cs="Times New Roman"/>
          <w:color w:val="000000"/>
          <w:sz w:val="23"/>
          <w:szCs w:val="23"/>
          <w:lang w:val="en-US" w:eastAsia="ru-RU"/>
        </w:rPr>
        <w:t> -&gt; </w:t>
      </w:r>
      <w:r w:rsidRPr="00E1305A">
        <w:rPr>
          <w:rFonts w:ascii="Consolas" w:eastAsia="Times New Roman" w:hAnsi="Consolas" w:cs="Courier New"/>
          <w:color w:val="DC143C"/>
          <w:sz w:val="20"/>
          <w:szCs w:val="20"/>
          <w:lang w:val="en-US" w:eastAsia="ru-RU"/>
        </w:rPr>
        <w:t>double</w:t>
      </w:r>
      <w:r w:rsidRPr="00E1305A">
        <w:rPr>
          <w:rFonts w:ascii="Verdana" w:eastAsia="Times New Roman" w:hAnsi="Verdana" w:cs="Times New Roman"/>
          <w:color w:val="000000"/>
          <w:sz w:val="23"/>
          <w:szCs w:val="23"/>
          <w:lang w:val="en-US" w:eastAsia="ru-RU"/>
        </w:rPr>
        <w:br/>
      </w:r>
    </w:p>
    <w:p w14:paraId="43354317" w14:textId="77777777" w:rsidR="00E1305A" w:rsidRPr="00E1305A" w:rsidRDefault="00E1305A" w:rsidP="00E1305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1305A">
        <w:rPr>
          <w:rFonts w:ascii="Verdana" w:eastAsia="Times New Roman" w:hAnsi="Verdana" w:cs="Times New Roman"/>
          <w:b/>
          <w:bCs/>
          <w:color w:val="000000"/>
          <w:sz w:val="23"/>
          <w:szCs w:val="23"/>
          <w:lang w:val="en-US" w:eastAsia="ru-RU"/>
        </w:rPr>
        <w:t>Narrowing Casting</w:t>
      </w:r>
      <w:r w:rsidRPr="00E1305A">
        <w:rPr>
          <w:rFonts w:ascii="Verdana" w:eastAsia="Times New Roman" w:hAnsi="Verdana" w:cs="Times New Roman"/>
          <w:color w:val="000000"/>
          <w:sz w:val="23"/>
          <w:szCs w:val="23"/>
          <w:lang w:val="en-US" w:eastAsia="ru-RU"/>
        </w:rPr>
        <w:t> (manually) - converting a larger type to a smaller size type</w:t>
      </w:r>
    </w:p>
    <w:p w14:paraId="129B9CAC" w14:textId="1CCD4BEB" w:rsidR="00E1305A" w:rsidRDefault="00E1305A">
      <w:pPr>
        <w:rPr>
          <w:lang w:val="en-US"/>
        </w:rPr>
      </w:pPr>
    </w:p>
    <w:p w14:paraId="0AE64965" w14:textId="3F9A650F" w:rsidR="00E1305A" w:rsidRDefault="00E1305A">
      <w:pPr>
        <w:rPr>
          <w:lang w:val="en-US"/>
        </w:rPr>
      </w:pPr>
    </w:p>
    <w:p w14:paraId="2123C139" w14:textId="73B87A33" w:rsidR="00E1305A" w:rsidRDefault="00E1305A">
      <w:pPr>
        <w:rPr>
          <w:lang w:val="en-US"/>
        </w:rPr>
      </w:pPr>
    </w:p>
    <w:p w14:paraId="0734F635" w14:textId="15D61683" w:rsidR="00E1305A" w:rsidRDefault="00E1305A">
      <w:pPr>
        <w:rPr>
          <w:lang w:val="en-US"/>
        </w:rPr>
      </w:pPr>
    </w:p>
    <w:p w14:paraId="512A6F76" w14:textId="6402F3D5" w:rsidR="00E1305A" w:rsidRDefault="00E1305A">
      <w:pPr>
        <w:rPr>
          <w:lang w:val="en-US"/>
        </w:rPr>
      </w:pPr>
    </w:p>
    <w:p w14:paraId="605116C8" w14:textId="21E3DFC8" w:rsidR="00E1305A" w:rsidRDefault="00E1305A">
      <w:pPr>
        <w:rPr>
          <w:lang w:val="en-US"/>
        </w:rPr>
      </w:pPr>
    </w:p>
    <w:p w14:paraId="3E0CCF6D" w14:textId="0C7E654A" w:rsidR="00E1305A" w:rsidRDefault="00E1305A">
      <w:pPr>
        <w:rPr>
          <w:lang w:val="en-US"/>
        </w:rPr>
      </w:pPr>
    </w:p>
    <w:p w14:paraId="68006F71" w14:textId="73C03EA7" w:rsidR="00E1305A" w:rsidRDefault="00E1305A">
      <w:pPr>
        <w:rPr>
          <w:lang w:val="en-US"/>
        </w:rPr>
      </w:pPr>
    </w:p>
    <w:p w14:paraId="31308F7E" w14:textId="2EFDB44F" w:rsidR="00E1305A" w:rsidRDefault="00E1305A">
      <w:pPr>
        <w:rPr>
          <w:lang w:val="en-US"/>
        </w:rPr>
      </w:pPr>
    </w:p>
    <w:p w14:paraId="55FB04E1" w14:textId="19F6FED6" w:rsidR="00E1305A" w:rsidRDefault="00E1305A">
      <w:pPr>
        <w:rPr>
          <w:lang w:val="en-US"/>
        </w:rPr>
      </w:pPr>
    </w:p>
    <w:p w14:paraId="339B1C14" w14:textId="6090F7EA" w:rsidR="00E1305A" w:rsidRDefault="00E1305A">
      <w:pPr>
        <w:rPr>
          <w:lang w:val="en-US"/>
        </w:rPr>
      </w:pPr>
    </w:p>
    <w:p w14:paraId="3483C53E" w14:textId="3E32B151" w:rsidR="00E1305A" w:rsidRDefault="00E1305A">
      <w:pPr>
        <w:rPr>
          <w:lang w:val="en-US"/>
        </w:rPr>
      </w:pPr>
    </w:p>
    <w:p w14:paraId="39C94971" w14:textId="7A1345CB" w:rsidR="00E1305A" w:rsidRDefault="00E1305A">
      <w:pPr>
        <w:rPr>
          <w:lang w:val="en-US"/>
        </w:rPr>
      </w:pPr>
    </w:p>
    <w:p w14:paraId="50698377" w14:textId="7AE55CD8" w:rsidR="00E1305A" w:rsidRDefault="00E1305A">
      <w:pPr>
        <w:rPr>
          <w:lang w:val="en-US"/>
        </w:rPr>
      </w:pPr>
    </w:p>
    <w:p w14:paraId="4C27CAE5" w14:textId="2D9F99EB" w:rsidR="00E1305A" w:rsidRDefault="00E1305A">
      <w:pPr>
        <w:rPr>
          <w:lang w:val="en-US"/>
        </w:rPr>
      </w:pPr>
    </w:p>
    <w:p w14:paraId="5EE0A755" w14:textId="6B805559" w:rsidR="00E1305A" w:rsidRDefault="00E1305A">
      <w:pPr>
        <w:rPr>
          <w:lang w:val="en-US"/>
        </w:rPr>
      </w:pPr>
    </w:p>
    <w:p w14:paraId="35571FA2" w14:textId="6A655DB2" w:rsidR="00E1305A" w:rsidRDefault="00E1305A">
      <w:pPr>
        <w:rPr>
          <w:lang w:val="en-US"/>
        </w:rPr>
      </w:pPr>
    </w:p>
    <w:p w14:paraId="4DC85951" w14:textId="1A176899" w:rsidR="00E1305A" w:rsidRDefault="00E1305A">
      <w:pPr>
        <w:rPr>
          <w:lang w:val="en-US"/>
        </w:rPr>
      </w:pPr>
    </w:p>
    <w:p w14:paraId="766DF97F"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2B6DA087" w14:textId="77777777" w:rsid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10DA711" w14:textId="74097F82"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Operators</w:t>
      </w:r>
    </w:p>
    <w:p w14:paraId="43CF1D9A"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Operators are used to perform operations on variables and values.</w:t>
      </w:r>
    </w:p>
    <w:p w14:paraId="302A77E6"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Java divides the operators into the following groups:</w:t>
      </w:r>
    </w:p>
    <w:p w14:paraId="68468BF1"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Arithmetic</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75739123"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Assignment</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6D93DDD4"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Comparison</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5CB2006E" w14:textId="77777777" w:rsidR="00E1305A" w:rsidRDefault="00E1305A" w:rsidP="00E1305A">
      <w:pPr>
        <w:numPr>
          <w:ilvl w:val="0"/>
          <w:numId w:val="6"/>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Logical</w:t>
      </w:r>
      <w:proofErr w:type="spellEnd"/>
      <w:r>
        <w:rPr>
          <w:rFonts w:ascii="Verdana" w:hAnsi="Verdana"/>
          <w:color w:val="000000"/>
          <w:sz w:val="23"/>
          <w:szCs w:val="23"/>
        </w:rPr>
        <w:t xml:space="preserve"> </w:t>
      </w:r>
      <w:proofErr w:type="spellStart"/>
      <w:r>
        <w:rPr>
          <w:rFonts w:ascii="Verdana" w:hAnsi="Verdana"/>
          <w:color w:val="000000"/>
          <w:sz w:val="23"/>
          <w:szCs w:val="23"/>
        </w:rPr>
        <w:t>operators</w:t>
      </w:r>
      <w:proofErr w:type="spellEnd"/>
    </w:p>
    <w:p w14:paraId="72C0E480" w14:textId="06128ACF" w:rsidR="0024369F"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Arithmetic Operators</w:t>
      </w:r>
    </w:p>
    <w:p w14:paraId="315A7556" w14:textId="77777777" w:rsidR="00E1305A" w:rsidRPr="00E1305A" w:rsidRDefault="00E1305A" w:rsidP="00E1305A">
      <w:pPr>
        <w:pStyle w:val="a3"/>
        <w:shd w:val="clear" w:color="auto" w:fill="FFFFFF"/>
        <w:spacing w:before="288" w:beforeAutospacing="0" w:after="288" w:afterAutospacing="0"/>
        <w:rPr>
          <w:noProof/>
          <w:lang w:val="en-US"/>
        </w:rPr>
      </w:pPr>
      <w:r w:rsidRPr="00E1305A">
        <w:rPr>
          <w:rFonts w:ascii="Verdana" w:hAnsi="Verdana"/>
          <w:color w:val="000000"/>
          <w:sz w:val="23"/>
          <w:szCs w:val="23"/>
          <w:lang w:val="en-US"/>
        </w:rPr>
        <w:t>Arithmetic operators are used to perform common mathematical operations.</w:t>
      </w:r>
      <w:r w:rsidRPr="00E1305A">
        <w:rPr>
          <w:noProof/>
          <w:lang w:val="en-US"/>
        </w:rPr>
        <w:t xml:space="preserve"> </w:t>
      </w:r>
    </w:p>
    <w:p w14:paraId="0D87029E" w14:textId="6B4DDB64" w:rsidR="0024369F" w:rsidRDefault="0024369F" w:rsidP="00E1305A">
      <w:pPr>
        <w:pStyle w:val="a3"/>
        <w:shd w:val="clear" w:color="auto" w:fill="FFFFFF"/>
        <w:spacing w:before="288" w:beforeAutospacing="0" w:after="288" w:afterAutospacing="0"/>
      </w:pPr>
      <w:r w:rsidRPr="0024369F">
        <w:rPr>
          <w:noProof/>
        </w:rPr>
        <w:drawing>
          <wp:inline distT="0" distB="0" distL="0" distR="0" wp14:anchorId="38E10F43" wp14:editId="5A4F67CC">
            <wp:extent cx="5731510" cy="191262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12620"/>
                    </a:xfrm>
                    <a:prstGeom prst="rect">
                      <a:avLst/>
                    </a:prstGeom>
                  </pic:spPr>
                </pic:pic>
              </a:graphicData>
            </a:graphic>
          </wp:inline>
        </w:drawing>
      </w:r>
    </w:p>
    <w:p w14:paraId="4B9E9237" w14:textId="77777777" w:rsidR="0024369F" w:rsidRPr="00E1305A" w:rsidRDefault="0024369F" w:rsidP="00E1305A">
      <w:pPr>
        <w:pStyle w:val="a3"/>
        <w:shd w:val="clear" w:color="auto" w:fill="FFFFFF"/>
        <w:spacing w:before="288" w:beforeAutospacing="0" w:after="288" w:afterAutospacing="0"/>
        <w:rPr>
          <w:rFonts w:ascii="Verdana" w:hAnsi="Verdana"/>
          <w:color w:val="000000"/>
          <w:sz w:val="23"/>
          <w:szCs w:val="23"/>
          <w:lang w:val="en-US"/>
        </w:rPr>
      </w:pPr>
    </w:p>
    <w:p w14:paraId="24562DB6"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Assignment Operators</w:t>
      </w:r>
    </w:p>
    <w:p w14:paraId="1924573E"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Assignment operators are used to assign values to variables.</w:t>
      </w:r>
    </w:p>
    <w:p w14:paraId="342EB537"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A list of all assignment operators:</w:t>
      </w:r>
    </w:p>
    <w:p w14:paraId="6AD5834A" w14:textId="5B4E546F" w:rsidR="00E1305A" w:rsidRDefault="0024369F" w:rsidP="00E1305A">
      <w:pPr>
        <w:spacing w:before="300" w:after="300"/>
        <w:rPr>
          <w:rFonts w:ascii="Times New Roman" w:hAnsi="Times New Roman"/>
          <w:sz w:val="24"/>
          <w:szCs w:val="24"/>
        </w:rPr>
      </w:pPr>
      <w:r w:rsidRPr="0024369F">
        <w:rPr>
          <w:rFonts w:ascii="Times New Roman" w:hAnsi="Times New Roman"/>
          <w:noProof/>
          <w:sz w:val="24"/>
          <w:szCs w:val="24"/>
        </w:rPr>
        <w:drawing>
          <wp:inline distT="0" distB="0" distL="0" distR="0" wp14:anchorId="6709FD9D" wp14:editId="63CA7EC8">
            <wp:extent cx="5731510" cy="191262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12620"/>
                    </a:xfrm>
                    <a:prstGeom prst="rect">
                      <a:avLst/>
                    </a:prstGeom>
                  </pic:spPr>
                </pic:pic>
              </a:graphicData>
            </a:graphic>
          </wp:inline>
        </w:drawing>
      </w:r>
    </w:p>
    <w:p w14:paraId="1C1A9523"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lastRenderedPageBreak/>
        <w:t>Java Comparison Operators</w:t>
      </w:r>
    </w:p>
    <w:p w14:paraId="42D81EE1"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Comparison operators are used to compare two values:</w:t>
      </w:r>
    </w:p>
    <w:p w14:paraId="627183A3" w14:textId="37DBE12E" w:rsidR="00E1305A" w:rsidRDefault="006D195F" w:rsidP="00E1305A">
      <w:pPr>
        <w:spacing w:before="300" w:after="300"/>
      </w:pPr>
      <w:r w:rsidRPr="006D195F">
        <w:rPr>
          <w:noProof/>
        </w:rPr>
        <w:drawing>
          <wp:inline distT="0" distB="0" distL="0" distR="0" wp14:anchorId="7780E1CB" wp14:editId="18290B3F">
            <wp:extent cx="5731510" cy="2567940"/>
            <wp:effectExtent l="0" t="0" r="254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67940"/>
                    </a:xfrm>
                    <a:prstGeom prst="rect">
                      <a:avLst/>
                    </a:prstGeom>
                  </pic:spPr>
                </pic:pic>
              </a:graphicData>
            </a:graphic>
          </wp:inline>
        </w:drawing>
      </w:r>
    </w:p>
    <w:p w14:paraId="095A6E5E" w14:textId="6D48B8A7" w:rsidR="006D195F" w:rsidRDefault="006D195F" w:rsidP="00E1305A">
      <w:pPr>
        <w:spacing w:before="300" w:after="300"/>
      </w:pPr>
    </w:p>
    <w:p w14:paraId="19E0DAD4" w14:textId="6237A9BE" w:rsidR="006D195F" w:rsidRDefault="006D195F" w:rsidP="00E1305A">
      <w:pPr>
        <w:spacing w:before="300" w:after="300"/>
      </w:pPr>
    </w:p>
    <w:p w14:paraId="0C77B6BE" w14:textId="77777777" w:rsidR="006D195F" w:rsidRDefault="006D195F" w:rsidP="00E1305A">
      <w:pPr>
        <w:spacing w:before="300" w:after="300"/>
        <w:rPr>
          <w:rFonts w:ascii="Times New Roman" w:hAnsi="Times New Roman"/>
          <w:sz w:val="24"/>
          <w:szCs w:val="24"/>
        </w:rPr>
      </w:pPr>
    </w:p>
    <w:p w14:paraId="37D3E1BA" w14:textId="77777777" w:rsidR="00E1305A" w:rsidRPr="00E1305A" w:rsidRDefault="00E1305A" w:rsidP="00E1305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1305A">
        <w:rPr>
          <w:rFonts w:ascii="Segoe UI" w:hAnsi="Segoe UI" w:cs="Segoe UI"/>
          <w:b w:val="0"/>
          <w:bCs w:val="0"/>
          <w:color w:val="000000"/>
          <w:sz w:val="48"/>
          <w:szCs w:val="48"/>
          <w:lang w:val="en-US"/>
        </w:rPr>
        <w:t>Java Logical Operators</w:t>
      </w:r>
    </w:p>
    <w:p w14:paraId="56876A6B" w14:textId="77777777" w:rsidR="00E1305A" w:rsidRPr="00E1305A" w:rsidRDefault="00E1305A" w:rsidP="00E1305A">
      <w:pPr>
        <w:pStyle w:val="a3"/>
        <w:shd w:val="clear" w:color="auto" w:fill="FFFFFF"/>
        <w:spacing w:before="288" w:beforeAutospacing="0" w:after="288" w:afterAutospacing="0"/>
        <w:rPr>
          <w:rFonts w:ascii="Verdana" w:hAnsi="Verdana"/>
          <w:color w:val="000000"/>
          <w:sz w:val="23"/>
          <w:szCs w:val="23"/>
          <w:lang w:val="en-US"/>
        </w:rPr>
      </w:pPr>
      <w:r w:rsidRPr="00E1305A">
        <w:rPr>
          <w:rFonts w:ascii="Verdana" w:hAnsi="Verdana"/>
          <w:color w:val="000000"/>
          <w:sz w:val="23"/>
          <w:szCs w:val="23"/>
          <w:lang w:val="en-US"/>
        </w:rPr>
        <w:t>Logical operators are used to determine the logic between variables or values:</w:t>
      </w:r>
    </w:p>
    <w:p w14:paraId="0F1465D7" w14:textId="6A6EB9C3" w:rsidR="00E1305A" w:rsidRDefault="006D195F">
      <w:pPr>
        <w:rPr>
          <w:lang w:val="en-US"/>
        </w:rPr>
      </w:pPr>
      <w:r w:rsidRPr="006D195F">
        <w:rPr>
          <w:noProof/>
          <w:lang w:val="en-US"/>
        </w:rPr>
        <w:drawing>
          <wp:inline distT="0" distB="0" distL="0" distR="0" wp14:anchorId="777A4463" wp14:editId="334928CC">
            <wp:extent cx="5731510" cy="1668780"/>
            <wp:effectExtent l="0" t="0" r="254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68780"/>
                    </a:xfrm>
                    <a:prstGeom prst="rect">
                      <a:avLst/>
                    </a:prstGeom>
                  </pic:spPr>
                </pic:pic>
              </a:graphicData>
            </a:graphic>
          </wp:inline>
        </w:drawing>
      </w:r>
    </w:p>
    <w:p w14:paraId="34D95864" w14:textId="1120B30C" w:rsidR="006D195F" w:rsidRDefault="006D195F">
      <w:pPr>
        <w:rPr>
          <w:lang w:val="en-US"/>
        </w:rPr>
      </w:pPr>
    </w:p>
    <w:p w14:paraId="2E81881C" w14:textId="3A4F6F37" w:rsidR="006D195F" w:rsidRDefault="006D195F">
      <w:pPr>
        <w:rPr>
          <w:lang w:val="en-US"/>
        </w:rPr>
      </w:pPr>
    </w:p>
    <w:p w14:paraId="146A710B" w14:textId="527F613A" w:rsidR="006D195F" w:rsidRDefault="006D195F">
      <w:pPr>
        <w:rPr>
          <w:lang w:val="en-US"/>
        </w:rPr>
      </w:pPr>
    </w:p>
    <w:p w14:paraId="7BC1CAAE" w14:textId="54896288" w:rsidR="006D195F" w:rsidRDefault="006D195F">
      <w:pPr>
        <w:rPr>
          <w:lang w:val="en-US"/>
        </w:rPr>
      </w:pPr>
    </w:p>
    <w:p w14:paraId="0DB8403F" w14:textId="77777777" w:rsidR="006D195F" w:rsidRPr="006D195F" w:rsidRDefault="006D195F" w:rsidP="006D195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D195F">
        <w:rPr>
          <w:rFonts w:ascii="Segoe UI" w:hAnsi="Segoe UI" w:cs="Segoe UI"/>
          <w:b w:val="0"/>
          <w:bCs w:val="0"/>
          <w:color w:val="000000"/>
          <w:sz w:val="48"/>
          <w:szCs w:val="48"/>
          <w:lang w:val="en-US"/>
        </w:rPr>
        <w:lastRenderedPageBreak/>
        <w:t>Java Strings</w:t>
      </w:r>
    </w:p>
    <w:p w14:paraId="708556B9"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Strings are used for storing text.</w:t>
      </w:r>
    </w:p>
    <w:p w14:paraId="465CECFF" w14:textId="77777777" w:rsidR="006D195F" w:rsidRPr="006D195F" w:rsidRDefault="006D195F" w:rsidP="006D195F">
      <w:pPr>
        <w:pStyle w:val="a3"/>
        <w:shd w:val="clear" w:color="auto" w:fill="FFFFFF"/>
        <w:spacing w:before="288" w:beforeAutospacing="0" w:after="288" w:afterAutospacing="0"/>
        <w:rPr>
          <w:rFonts w:ascii="Verdana" w:hAnsi="Verdana"/>
          <w:color w:val="000000"/>
          <w:sz w:val="23"/>
          <w:szCs w:val="23"/>
          <w:lang w:val="en-US"/>
        </w:rPr>
      </w:pPr>
      <w:r w:rsidRPr="006D195F">
        <w:rPr>
          <w:rFonts w:ascii="Verdana" w:hAnsi="Verdana"/>
          <w:color w:val="000000"/>
          <w:sz w:val="23"/>
          <w:szCs w:val="23"/>
          <w:lang w:val="en-US"/>
        </w:rPr>
        <w:t>A </w:t>
      </w:r>
      <w:r w:rsidRPr="006D195F">
        <w:rPr>
          <w:rStyle w:val="HTML"/>
          <w:rFonts w:ascii="Consolas" w:hAnsi="Consolas"/>
          <w:color w:val="DC143C"/>
          <w:lang w:val="en-US"/>
        </w:rPr>
        <w:t>String</w:t>
      </w:r>
      <w:r w:rsidRPr="006D195F">
        <w:rPr>
          <w:rFonts w:ascii="Verdana" w:hAnsi="Verdana"/>
          <w:color w:val="000000"/>
          <w:sz w:val="23"/>
          <w:szCs w:val="23"/>
          <w:lang w:val="en-US"/>
        </w:rPr>
        <w:t> variable contains a collection of characters surrounded by double quotes</w:t>
      </w:r>
    </w:p>
    <w:p w14:paraId="3595D5D8" w14:textId="2B0358FE" w:rsidR="006D195F" w:rsidRDefault="006D195F">
      <w:pPr>
        <w:rPr>
          <w:rFonts w:ascii="Verdana" w:hAnsi="Verdana"/>
          <w:color w:val="000000"/>
          <w:sz w:val="23"/>
          <w:szCs w:val="23"/>
          <w:shd w:val="clear" w:color="auto" w:fill="FFFFFF"/>
          <w:lang w:val="en-US"/>
        </w:rPr>
      </w:pPr>
      <w:r w:rsidRPr="006D195F">
        <w:rPr>
          <w:rFonts w:ascii="Verdana" w:hAnsi="Verdana"/>
          <w:color w:val="000000"/>
          <w:sz w:val="23"/>
          <w:szCs w:val="23"/>
          <w:shd w:val="clear" w:color="auto" w:fill="FFFFFF"/>
          <w:lang w:val="en-US"/>
        </w:rPr>
        <w:t>A String in Java is actually an object, which contain methods that can perform certain operations on strings. For example, the length of a string can be found with the </w:t>
      </w:r>
      <w:proofErr w:type="gramStart"/>
      <w:r w:rsidRPr="006D195F">
        <w:rPr>
          <w:rStyle w:val="HTML"/>
          <w:rFonts w:ascii="Consolas" w:eastAsiaTheme="minorHAnsi" w:hAnsi="Consolas"/>
          <w:color w:val="DC143C"/>
          <w:sz w:val="24"/>
          <w:szCs w:val="24"/>
          <w:lang w:val="en-US"/>
        </w:rPr>
        <w:t>length(</w:t>
      </w:r>
      <w:proofErr w:type="gramEnd"/>
      <w:r w:rsidRPr="006D195F">
        <w:rPr>
          <w:rStyle w:val="HTML"/>
          <w:rFonts w:ascii="Consolas" w:eastAsiaTheme="minorHAnsi" w:hAnsi="Consolas"/>
          <w:color w:val="DC143C"/>
          <w:sz w:val="24"/>
          <w:szCs w:val="24"/>
          <w:lang w:val="en-US"/>
        </w:rPr>
        <w:t>)</w:t>
      </w:r>
      <w:r w:rsidRPr="006D195F">
        <w:rPr>
          <w:rFonts w:ascii="Verdana" w:hAnsi="Verdana"/>
          <w:color w:val="000000"/>
          <w:sz w:val="23"/>
          <w:szCs w:val="23"/>
          <w:shd w:val="clear" w:color="auto" w:fill="FFFFFF"/>
          <w:lang w:val="en-US"/>
        </w:rPr>
        <w:t> method</w:t>
      </w:r>
    </w:p>
    <w:p w14:paraId="3A79C484" w14:textId="0F822AD9" w:rsidR="006D195F" w:rsidRDefault="006D195F">
      <w:pPr>
        <w:rPr>
          <w:rFonts w:ascii="Verdana" w:hAnsi="Verdana"/>
          <w:color w:val="C00000"/>
          <w:sz w:val="23"/>
          <w:szCs w:val="23"/>
          <w:lang w:val="en-US"/>
        </w:rPr>
      </w:pPr>
      <w:r w:rsidRPr="006D195F">
        <w:rPr>
          <w:rFonts w:ascii="Verdana" w:hAnsi="Verdana"/>
          <w:sz w:val="23"/>
          <w:szCs w:val="23"/>
          <w:lang w:val="en-US"/>
        </w:rPr>
        <w:t xml:space="preserve">There are many string methods available, for example </w:t>
      </w:r>
      <w:proofErr w:type="spellStart"/>
      <w:proofErr w:type="gramStart"/>
      <w:r w:rsidRPr="006D195F">
        <w:rPr>
          <w:rFonts w:ascii="Verdana" w:hAnsi="Verdana"/>
          <w:color w:val="C00000"/>
          <w:sz w:val="23"/>
          <w:szCs w:val="23"/>
          <w:lang w:val="en-US"/>
        </w:rPr>
        <w:t>toUpperCase</w:t>
      </w:r>
      <w:proofErr w:type="spellEnd"/>
      <w:r w:rsidRPr="006D195F">
        <w:rPr>
          <w:rFonts w:ascii="Verdana" w:hAnsi="Verdana"/>
          <w:color w:val="C00000"/>
          <w:sz w:val="23"/>
          <w:szCs w:val="23"/>
          <w:lang w:val="en-US"/>
        </w:rPr>
        <w:t>(</w:t>
      </w:r>
      <w:proofErr w:type="gramEnd"/>
      <w:r w:rsidRPr="006D195F">
        <w:rPr>
          <w:rFonts w:ascii="Verdana" w:hAnsi="Verdana"/>
          <w:color w:val="C00000"/>
          <w:sz w:val="23"/>
          <w:szCs w:val="23"/>
          <w:lang w:val="en-US"/>
        </w:rPr>
        <w:t xml:space="preserve">) </w:t>
      </w:r>
      <w:r w:rsidRPr="006D195F">
        <w:rPr>
          <w:rFonts w:ascii="Verdana" w:hAnsi="Verdana"/>
          <w:sz w:val="23"/>
          <w:szCs w:val="23"/>
          <w:lang w:val="en-US"/>
        </w:rPr>
        <w:t xml:space="preserve">and </w:t>
      </w:r>
      <w:proofErr w:type="spellStart"/>
      <w:r w:rsidRPr="006D195F">
        <w:rPr>
          <w:rFonts w:ascii="Verdana" w:hAnsi="Verdana"/>
          <w:color w:val="C00000"/>
          <w:sz w:val="23"/>
          <w:szCs w:val="23"/>
          <w:lang w:val="en-US"/>
        </w:rPr>
        <w:t>toLowerCase</w:t>
      </w:r>
      <w:proofErr w:type="spellEnd"/>
      <w:r w:rsidRPr="006D195F">
        <w:rPr>
          <w:rFonts w:ascii="Verdana" w:hAnsi="Verdana"/>
          <w:color w:val="C00000"/>
          <w:sz w:val="23"/>
          <w:szCs w:val="23"/>
          <w:lang w:val="en-US"/>
        </w:rPr>
        <w:t>()</w:t>
      </w:r>
    </w:p>
    <w:p w14:paraId="0FB2815B" w14:textId="1DEE2E4F" w:rsidR="006D1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proofErr w:type="spellStart"/>
      <w:proofErr w:type="gramStart"/>
      <w:r w:rsidRPr="00C8095F">
        <w:rPr>
          <w:rStyle w:val="HTML"/>
          <w:rFonts w:ascii="Consolas" w:eastAsiaTheme="minorHAnsi" w:hAnsi="Consolas"/>
          <w:color w:val="DC143C"/>
          <w:sz w:val="24"/>
          <w:szCs w:val="24"/>
          <w:lang w:val="en-US"/>
        </w:rPr>
        <w:t>indexOf</w:t>
      </w:r>
      <w:proofErr w:type="spellEnd"/>
      <w:r w:rsidRPr="00C8095F">
        <w:rPr>
          <w:rStyle w:val="HTML"/>
          <w:rFonts w:ascii="Consolas" w:eastAsiaTheme="minorHAnsi" w:hAnsi="Consolas"/>
          <w:color w:val="DC143C"/>
          <w:sz w:val="24"/>
          <w:szCs w:val="24"/>
          <w:lang w:val="en-US"/>
        </w:rPr>
        <w:t>(</w:t>
      </w:r>
      <w:proofErr w:type="gramEnd"/>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method returns the </w:t>
      </w:r>
      <w:r w:rsidRPr="00C8095F">
        <w:rPr>
          <w:rStyle w:val="a4"/>
          <w:rFonts w:ascii="Verdana" w:hAnsi="Verdana"/>
          <w:color w:val="000000"/>
          <w:sz w:val="23"/>
          <w:szCs w:val="23"/>
          <w:shd w:val="clear" w:color="auto" w:fill="FFFFFF"/>
          <w:lang w:val="en-US"/>
        </w:rPr>
        <w:t>index</w:t>
      </w:r>
      <w:r w:rsidRPr="00C8095F">
        <w:rPr>
          <w:rFonts w:ascii="Verdana" w:hAnsi="Verdana"/>
          <w:color w:val="000000"/>
          <w:sz w:val="23"/>
          <w:szCs w:val="23"/>
          <w:shd w:val="clear" w:color="auto" w:fill="FFFFFF"/>
          <w:lang w:val="en-US"/>
        </w:rPr>
        <w:t> (the position) of the first occurrence of a specified text in a string (including whitespace)</w:t>
      </w:r>
    </w:p>
    <w:p w14:paraId="55735B39" w14:textId="1085792E" w:rsidR="00C8095F" w:rsidRPr="00596CCC" w:rsidRDefault="00C8095F">
      <w:pPr>
        <w:rPr>
          <w:rStyle w:val="a4"/>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The </w:t>
      </w:r>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xml:space="preserve"> operator can be used between strings to combine them. </w:t>
      </w:r>
      <w:r w:rsidRPr="00596CCC">
        <w:rPr>
          <w:rFonts w:ascii="Verdana" w:hAnsi="Verdana"/>
          <w:color w:val="000000"/>
          <w:sz w:val="23"/>
          <w:szCs w:val="23"/>
          <w:shd w:val="clear" w:color="auto" w:fill="FFFFFF"/>
          <w:lang w:val="en-US"/>
        </w:rPr>
        <w:t>This is called </w:t>
      </w:r>
      <w:r w:rsidRPr="00596CCC">
        <w:rPr>
          <w:rStyle w:val="a4"/>
          <w:rFonts w:ascii="Verdana" w:hAnsi="Verdana"/>
          <w:color w:val="000000"/>
          <w:sz w:val="23"/>
          <w:szCs w:val="23"/>
          <w:shd w:val="clear" w:color="auto" w:fill="FFFFFF"/>
          <w:lang w:val="en-US"/>
        </w:rPr>
        <w:t>concatenation</w:t>
      </w:r>
    </w:p>
    <w:p w14:paraId="6B869A12" w14:textId="69991EB7" w:rsidR="00C8095F" w:rsidRDefault="00C8095F">
      <w:pPr>
        <w:rPr>
          <w:rFonts w:ascii="Verdana" w:hAnsi="Verdana"/>
          <w:color w:val="000000"/>
          <w:sz w:val="23"/>
          <w:szCs w:val="23"/>
          <w:shd w:val="clear" w:color="auto" w:fill="FFFFFF"/>
          <w:lang w:val="en-US"/>
        </w:rPr>
      </w:pPr>
      <w:r w:rsidRPr="00C8095F">
        <w:rPr>
          <w:rFonts w:ascii="Verdana" w:hAnsi="Verdana"/>
          <w:color w:val="000000"/>
          <w:sz w:val="23"/>
          <w:szCs w:val="23"/>
          <w:shd w:val="clear" w:color="auto" w:fill="FFFFFF"/>
          <w:lang w:val="en-US"/>
        </w:rPr>
        <w:t>You can also use the </w:t>
      </w:r>
      <w:proofErr w:type="spellStart"/>
      <w:proofErr w:type="gramStart"/>
      <w:r w:rsidRPr="00C8095F">
        <w:rPr>
          <w:rStyle w:val="HTML"/>
          <w:rFonts w:ascii="Consolas" w:eastAsiaTheme="minorHAnsi" w:hAnsi="Consolas"/>
          <w:color w:val="DC143C"/>
          <w:sz w:val="24"/>
          <w:szCs w:val="24"/>
          <w:lang w:val="en-US"/>
        </w:rPr>
        <w:t>concat</w:t>
      </w:r>
      <w:proofErr w:type="spellEnd"/>
      <w:r w:rsidRPr="00C8095F">
        <w:rPr>
          <w:rStyle w:val="HTML"/>
          <w:rFonts w:ascii="Consolas" w:eastAsiaTheme="minorHAnsi" w:hAnsi="Consolas"/>
          <w:color w:val="DC143C"/>
          <w:sz w:val="24"/>
          <w:szCs w:val="24"/>
          <w:lang w:val="en-US"/>
        </w:rPr>
        <w:t>(</w:t>
      </w:r>
      <w:proofErr w:type="gramEnd"/>
      <w:r w:rsidRPr="00C8095F">
        <w:rPr>
          <w:rStyle w:val="HTML"/>
          <w:rFonts w:ascii="Consolas" w:eastAsiaTheme="minorHAnsi" w:hAnsi="Consolas"/>
          <w:color w:val="DC143C"/>
          <w:sz w:val="24"/>
          <w:szCs w:val="24"/>
          <w:lang w:val="en-US"/>
        </w:rPr>
        <w:t>)</w:t>
      </w:r>
      <w:r w:rsidRPr="00C8095F">
        <w:rPr>
          <w:rFonts w:ascii="Verdana" w:hAnsi="Verdana"/>
          <w:color w:val="000000"/>
          <w:sz w:val="23"/>
          <w:szCs w:val="23"/>
          <w:shd w:val="clear" w:color="auto" w:fill="FFFFFF"/>
          <w:lang w:val="en-US"/>
        </w:rPr>
        <w:t> method to concatenate two strings</w:t>
      </w:r>
    </w:p>
    <w:p w14:paraId="2B778C29"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Because strings must be written within quotes, Java will misunderstand this string, and generate an error:</w:t>
      </w:r>
    </w:p>
    <w:p w14:paraId="2448BE7D" w14:textId="77777777" w:rsidR="00C8095F" w:rsidRPr="00C8095F" w:rsidRDefault="00C8095F" w:rsidP="00C8095F">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C8095F">
        <w:rPr>
          <w:rFonts w:ascii="Consolas" w:eastAsia="Times New Roman" w:hAnsi="Consolas" w:cs="Courier New"/>
          <w:color w:val="DD4A68"/>
          <w:sz w:val="23"/>
          <w:szCs w:val="23"/>
          <w:lang w:val="en-US" w:eastAsia="ru-RU"/>
        </w:rPr>
        <w:t>String</w:t>
      </w:r>
      <w:r w:rsidRPr="00C8095F">
        <w:rPr>
          <w:rFonts w:ascii="Consolas" w:eastAsia="Times New Roman" w:hAnsi="Consolas" w:cs="Courier New"/>
          <w:color w:val="000000"/>
          <w:sz w:val="23"/>
          <w:szCs w:val="23"/>
          <w:lang w:val="en-US" w:eastAsia="ru-RU"/>
        </w:rPr>
        <w:t xml:space="preserve"> txt </w:t>
      </w:r>
      <w:r w:rsidRPr="00C8095F">
        <w:rPr>
          <w:rFonts w:ascii="Consolas" w:eastAsia="Times New Roman" w:hAnsi="Consolas" w:cs="Courier New"/>
          <w:color w:val="9A6E3A"/>
          <w:sz w:val="23"/>
          <w:szCs w:val="23"/>
          <w:lang w:val="en-US" w:eastAsia="ru-RU"/>
        </w:rPr>
        <w:t>=</w:t>
      </w:r>
      <w:r w:rsidRPr="00C8095F">
        <w:rPr>
          <w:rFonts w:ascii="Consolas" w:eastAsia="Times New Roman" w:hAnsi="Consolas" w:cs="Courier New"/>
          <w:color w:val="000000"/>
          <w:sz w:val="23"/>
          <w:szCs w:val="23"/>
          <w:lang w:val="en-US" w:eastAsia="ru-RU"/>
        </w:rPr>
        <w:t xml:space="preserve"> </w:t>
      </w:r>
      <w:r w:rsidRPr="00C8095F">
        <w:rPr>
          <w:rFonts w:ascii="Consolas" w:eastAsia="Times New Roman" w:hAnsi="Consolas" w:cs="Courier New"/>
          <w:color w:val="669900"/>
          <w:sz w:val="23"/>
          <w:szCs w:val="23"/>
          <w:lang w:val="en-US" w:eastAsia="ru-RU"/>
        </w:rPr>
        <w:t>"We are the so-called "</w:t>
      </w:r>
      <w:r w:rsidRPr="00C8095F">
        <w:rPr>
          <w:rFonts w:ascii="Consolas" w:eastAsia="Times New Roman" w:hAnsi="Consolas" w:cs="Courier New"/>
          <w:color w:val="DD4A68"/>
          <w:sz w:val="23"/>
          <w:szCs w:val="23"/>
          <w:lang w:val="en-US" w:eastAsia="ru-RU"/>
        </w:rPr>
        <w:t>Vikings</w:t>
      </w:r>
      <w:r w:rsidRPr="00C8095F">
        <w:rPr>
          <w:rFonts w:ascii="Consolas" w:eastAsia="Times New Roman" w:hAnsi="Consolas" w:cs="Courier New"/>
          <w:color w:val="669900"/>
          <w:sz w:val="23"/>
          <w:szCs w:val="23"/>
          <w:lang w:val="en-US" w:eastAsia="ru-RU"/>
        </w:rPr>
        <w:t>" from the north."</w:t>
      </w:r>
      <w:r w:rsidRPr="00C8095F">
        <w:rPr>
          <w:rFonts w:ascii="Consolas" w:eastAsia="Times New Roman" w:hAnsi="Consolas" w:cs="Courier New"/>
          <w:color w:val="999999"/>
          <w:sz w:val="23"/>
          <w:szCs w:val="23"/>
          <w:lang w:val="en-US" w:eastAsia="ru-RU"/>
        </w:rPr>
        <w:t>;</w:t>
      </w:r>
    </w:p>
    <w:p w14:paraId="15C080BA"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solution to avoid this problem, is to use the </w:t>
      </w:r>
      <w:r w:rsidRPr="00C8095F">
        <w:rPr>
          <w:rFonts w:ascii="Verdana" w:eastAsia="Times New Roman" w:hAnsi="Verdana" w:cs="Times New Roman"/>
          <w:b/>
          <w:bCs/>
          <w:color w:val="000000"/>
          <w:sz w:val="23"/>
          <w:szCs w:val="23"/>
          <w:lang w:val="en-US" w:eastAsia="ru-RU"/>
        </w:rPr>
        <w:t>backslash escape character</w:t>
      </w:r>
      <w:r w:rsidRPr="00C8095F">
        <w:rPr>
          <w:rFonts w:ascii="Verdana" w:eastAsia="Times New Roman" w:hAnsi="Verdana" w:cs="Times New Roman"/>
          <w:color w:val="000000"/>
          <w:sz w:val="23"/>
          <w:szCs w:val="23"/>
          <w:lang w:val="en-US" w:eastAsia="ru-RU"/>
        </w:rPr>
        <w:t>.</w:t>
      </w:r>
    </w:p>
    <w:p w14:paraId="151725B5" w14:textId="77777777"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backslash (</w:t>
      </w:r>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escape character turns special characters into string characters:</w:t>
      </w:r>
    </w:p>
    <w:p w14:paraId="7311766A" w14:textId="3360D265" w:rsid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color w:val="000000"/>
          <w:sz w:val="23"/>
          <w:szCs w:val="23"/>
          <w:lang w:val="en-US" w:eastAsia="ru-RU"/>
        </w:rPr>
        <w:t>The sequence </w:t>
      </w:r>
      <w:r w:rsidRPr="00C8095F">
        <w:rPr>
          <w:rFonts w:ascii="Consolas" w:eastAsia="Times New Roman" w:hAnsi="Consolas" w:cs="Courier New"/>
          <w:color w:val="DC143C"/>
          <w:sz w:val="20"/>
          <w:szCs w:val="20"/>
          <w:lang w:val="en-US" w:eastAsia="ru-RU"/>
        </w:rPr>
        <w:t>\</w:t>
      </w:r>
      <w:proofErr w:type="gramStart"/>
      <w:r w:rsidRPr="00C8095F">
        <w:rPr>
          <w:rFonts w:ascii="Consolas" w:eastAsia="Times New Roman" w:hAnsi="Consolas" w:cs="Courier New"/>
          <w:color w:val="DC143C"/>
          <w:sz w:val="20"/>
          <w:szCs w:val="20"/>
          <w:lang w:val="en-US" w:eastAsia="ru-RU"/>
        </w:rPr>
        <w:t>"</w:t>
      </w:r>
      <w:r w:rsidRPr="00C8095F">
        <w:rPr>
          <w:rFonts w:ascii="Verdana" w:eastAsia="Times New Roman" w:hAnsi="Verdana" w:cs="Times New Roman"/>
          <w:color w:val="000000"/>
          <w:sz w:val="23"/>
          <w:szCs w:val="23"/>
          <w:lang w:val="en-US" w:eastAsia="ru-RU"/>
        </w:rPr>
        <w:t>  inserts</w:t>
      </w:r>
      <w:proofErr w:type="gramEnd"/>
      <w:r w:rsidRPr="00C8095F">
        <w:rPr>
          <w:rFonts w:ascii="Verdana" w:eastAsia="Times New Roman" w:hAnsi="Verdana" w:cs="Times New Roman"/>
          <w:color w:val="000000"/>
          <w:sz w:val="23"/>
          <w:szCs w:val="23"/>
          <w:lang w:val="en-US" w:eastAsia="ru-RU"/>
        </w:rPr>
        <w:t xml:space="preserve"> a double quote in a string</w:t>
      </w:r>
    </w:p>
    <w:p w14:paraId="247449FB" w14:textId="57F37ADB" w:rsidR="00C8095F" w:rsidRPr="00C8095F" w:rsidRDefault="00C8095F" w:rsidP="00C8095F">
      <w:pPr>
        <w:shd w:val="clear" w:color="auto" w:fill="FFFFFF"/>
        <w:spacing w:before="288" w:after="288" w:line="240" w:lineRule="auto"/>
        <w:rPr>
          <w:rFonts w:ascii="Verdana" w:eastAsia="Times New Roman" w:hAnsi="Verdana" w:cs="Times New Roman"/>
          <w:color w:val="000000"/>
          <w:sz w:val="23"/>
          <w:szCs w:val="23"/>
          <w:lang w:val="en-US" w:eastAsia="ru-RU"/>
        </w:rPr>
      </w:pPr>
      <w:r w:rsidRPr="00C8095F">
        <w:rPr>
          <w:rFonts w:ascii="Verdana" w:eastAsia="Times New Roman" w:hAnsi="Verdana" w:cs="Times New Roman"/>
          <w:noProof/>
          <w:color w:val="000000"/>
          <w:sz w:val="23"/>
          <w:szCs w:val="23"/>
          <w:lang w:val="en-US" w:eastAsia="ru-RU"/>
        </w:rPr>
        <w:drawing>
          <wp:inline distT="0" distB="0" distL="0" distR="0" wp14:anchorId="32BD1A52" wp14:editId="04D7F568">
            <wp:extent cx="5731510" cy="1160145"/>
            <wp:effectExtent l="0" t="0" r="254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60145"/>
                    </a:xfrm>
                    <a:prstGeom prst="rect">
                      <a:avLst/>
                    </a:prstGeom>
                  </pic:spPr>
                </pic:pic>
              </a:graphicData>
            </a:graphic>
          </wp:inline>
        </w:drawing>
      </w:r>
    </w:p>
    <w:p w14:paraId="323C54A2" w14:textId="4031EE67" w:rsidR="00C8095F" w:rsidRDefault="00C8095F">
      <w:pPr>
        <w:rPr>
          <w:rFonts w:ascii="Verdana" w:hAnsi="Verdana"/>
          <w:sz w:val="23"/>
          <w:szCs w:val="23"/>
          <w:lang w:val="en-US"/>
        </w:rPr>
      </w:pPr>
    </w:p>
    <w:p w14:paraId="5693BDD5" w14:textId="7CE67B1A" w:rsidR="00A42E8B" w:rsidRDefault="00A42E8B">
      <w:pPr>
        <w:rPr>
          <w:rFonts w:ascii="Verdana" w:hAnsi="Verdana"/>
          <w:sz w:val="23"/>
          <w:szCs w:val="23"/>
          <w:lang w:val="en-US"/>
        </w:rPr>
      </w:pPr>
    </w:p>
    <w:p w14:paraId="310D95C6" w14:textId="7137942F" w:rsidR="00A42E8B" w:rsidRDefault="00A42E8B">
      <w:pPr>
        <w:rPr>
          <w:rFonts w:ascii="Verdana" w:hAnsi="Verdana"/>
          <w:sz w:val="23"/>
          <w:szCs w:val="23"/>
          <w:lang w:val="en-US"/>
        </w:rPr>
      </w:pPr>
    </w:p>
    <w:p w14:paraId="7C3CC54F" w14:textId="426A59D1" w:rsidR="00A42E8B" w:rsidRDefault="00A42E8B">
      <w:pPr>
        <w:rPr>
          <w:rFonts w:ascii="Verdana" w:hAnsi="Verdana"/>
          <w:sz w:val="23"/>
          <w:szCs w:val="23"/>
          <w:lang w:val="en-US"/>
        </w:rPr>
      </w:pPr>
    </w:p>
    <w:p w14:paraId="7E640591" w14:textId="77777777" w:rsidR="00A42E8B" w:rsidRPr="00A42E8B" w:rsidRDefault="00A42E8B" w:rsidP="00A42E8B">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A42E8B">
        <w:rPr>
          <w:rFonts w:ascii="Segoe UI" w:eastAsia="Times New Roman" w:hAnsi="Segoe UI" w:cs="Segoe UI"/>
          <w:color w:val="000000"/>
          <w:sz w:val="48"/>
          <w:szCs w:val="48"/>
          <w:lang w:val="en-US" w:eastAsia="ru-RU"/>
        </w:rPr>
        <w:lastRenderedPageBreak/>
        <w:t>Java Conditions and If Statements</w:t>
      </w:r>
    </w:p>
    <w:p w14:paraId="5E36777F"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supports the usual logical conditions from mathematics:</w:t>
      </w:r>
    </w:p>
    <w:p w14:paraId="6A932BA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Less</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than</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 xml:space="preserve">a </w:t>
      </w:r>
      <w:proofErr w:type="gramStart"/>
      <w:r w:rsidRPr="00A42E8B">
        <w:rPr>
          <w:rFonts w:ascii="Consolas" w:eastAsia="Times New Roman" w:hAnsi="Consolas" w:cs="Times New Roman"/>
          <w:color w:val="DC143C"/>
          <w:sz w:val="24"/>
          <w:szCs w:val="24"/>
          <w:lang w:eastAsia="ru-RU"/>
        </w:rPr>
        <w:t>&lt; b</w:t>
      </w:r>
      <w:proofErr w:type="gramEnd"/>
    </w:p>
    <w:p w14:paraId="2AFEDB25"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Less than or equal to: </w:t>
      </w:r>
      <w:r w:rsidRPr="00A42E8B">
        <w:rPr>
          <w:rFonts w:ascii="Consolas" w:eastAsia="Times New Roman" w:hAnsi="Consolas" w:cs="Times New Roman"/>
          <w:color w:val="DC143C"/>
          <w:sz w:val="24"/>
          <w:szCs w:val="24"/>
          <w:lang w:val="en-US" w:eastAsia="ru-RU"/>
        </w:rPr>
        <w:t>a &lt;= b</w:t>
      </w:r>
    </w:p>
    <w:p w14:paraId="0E29F1BC"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Greater</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than</w:t>
      </w:r>
      <w:proofErr w:type="spellEnd"/>
      <w:r w:rsidRPr="00A42E8B">
        <w:rPr>
          <w:rFonts w:ascii="Verdana" w:eastAsia="Times New Roman" w:hAnsi="Verdana" w:cs="Times New Roman"/>
          <w:color w:val="000000"/>
          <w:sz w:val="23"/>
          <w:szCs w:val="23"/>
          <w:lang w:eastAsia="ru-RU"/>
        </w:rPr>
        <w:t>: </w:t>
      </w:r>
      <w:proofErr w:type="gramStart"/>
      <w:r w:rsidRPr="00A42E8B">
        <w:rPr>
          <w:rFonts w:ascii="Consolas" w:eastAsia="Times New Roman" w:hAnsi="Consolas" w:cs="Times New Roman"/>
          <w:color w:val="DC143C"/>
          <w:sz w:val="24"/>
          <w:szCs w:val="24"/>
          <w:lang w:eastAsia="ru-RU"/>
        </w:rPr>
        <w:t>a &gt;</w:t>
      </w:r>
      <w:proofErr w:type="gramEnd"/>
      <w:r w:rsidRPr="00A42E8B">
        <w:rPr>
          <w:rFonts w:ascii="Consolas" w:eastAsia="Times New Roman" w:hAnsi="Consolas" w:cs="Times New Roman"/>
          <w:color w:val="DC143C"/>
          <w:sz w:val="24"/>
          <w:szCs w:val="24"/>
          <w:lang w:eastAsia="ru-RU"/>
        </w:rPr>
        <w:t xml:space="preserve"> b</w:t>
      </w:r>
    </w:p>
    <w:p w14:paraId="7A2B8439"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Greater than or equal to: </w:t>
      </w:r>
      <w:r w:rsidRPr="00A42E8B">
        <w:rPr>
          <w:rFonts w:ascii="Consolas" w:eastAsia="Times New Roman" w:hAnsi="Consolas" w:cs="Times New Roman"/>
          <w:color w:val="DC143C"/>
          <w:sz w:val="24"/>
          <w:szCs w:val="24"/>
          <w:lang w:val="en-US" w:eastAsia="ru-RU"/>
        </w:rPr>
        <w:t>a &gt;= b</w:t>
      </w:r>
    </w:p>
    <w:p w14:paraId="727C711F"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Equal</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to</w:t>
      </w:r>
      <w:proofErr w:type="spellEnd"/>
      <w:r w:rsidRPr="00A42E8B">
        <w:rPr>
          <w:rFonts w:ascii="Verdana" w:eastAsia="Times New Roman" w:hAnsi="Verdana" w:cs="Times New Roman"/>
          <w:color w:val="000000"/>
          <w:sz w:val="23"/>
          <w:szCs w:val="23"/>
          <w:lang w:eastAsia="ru-RU"/>
        </w:rPr>
        <w:t> </w:t>
      </w:r>
      <w:r w:rsidRPr="00A42E8B">
        <w:rPr>
          <w:rFonts w:ascii="Consolas" w:eastAsia="Times New Roman" w:hAnsi="Consolas" w:cs="Times New Roman"/>
          <w:color w:val="DC143C"/>
          <w:sz w:val="24"/>
          <w:szCs w:val="24"/>
          <w:lang w:eastAsia="ru-RU"/>
        </w:rPr>
        <w:t>a == b</w:t>
      </w:r>
    </w:p>
    <w:p w14:paraId="2B0C9A30" w14:textId="77777777" w:rsidR="00A42E8B" w:rsidRPr="00A42E8B" w:rsidRDefault="00A42E8B" w:rsidP="00A42E8B">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A42E8B">
        <w:rPr>
          <w:rFonts w:ascii="Verdana" w:eastAsia="Times New Roman" w:hAnsi="Verdana" w:cs="Times New Roman"/>
          <w:color w:val="000000"/>
          <w:sz w:val="23"/>
          <w:szCs w:val="23"/>
          <w:lang w:eastAsia="ru-RU"/>
        </w:rPr>
        <w:t>Not</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Equal</w:t>
      </w:r>
      <w:proofErr w:type="spellEnd"/>
      <w:r w:rsidRPr="00A42E8B">
        <w:rPr>
          <w:rFonts w:ascii="Verdana" w:eastAsia="Times New Roman" w:hAnsi="Verdana" w:cs="Times New Roman"/>
          <w:color w:val="000000"/>
          <w:sz w:val="23"/>
          <w:szCs w:val="23"/>
          <w:lang w:eastAsia="ru-RU"/>
        </w:rPr>
        <w:t xml:space="preserve"> </w:t>
      </w:r>
      <w:proofErr w:type="spellStart"/>
      <w:r w:rsidRPr="00A42E8B">
        <w:rPr>
          <w:rFonts w:ascii="Verdana" w:eastAsia="Times New Roman" w:hAnsi="Verdana" w:cs="Times New Roman"/>
          <w:color w:val="000000"/>
          <w:sz w:val="23"/>
          <w:szCs w:val="23"/>
          <w:lang w:eastAsia="ru-RU"/>
        </w:rPr>
        <w:t>to</w:t>
      </w:r>
      <w:proofErr w:type="spellEnd"/>
      <w:r w:rsidRPr="00A42E8B">
        <w:rPr>
          <w:rFonts w:ascii="Verdana" w:eastAsia="Times New Roman" w:hAnsi="Verdana" w:cs="Times New Roman"/>
          <w:color w:val="000000"/>
          <w:sz w:val="23"/>
          <w:szCs w:val="23"/>
          <w:lang w:eastAsia="ru-RU"/>
        </w:rPr>
        <w:t>: </w:t>
      </w:r>
      <w:proofErr w:type="gramStart"/>
      <w:r w:rsidRPr="00A42E8B">
        <w:rPr>
          <w:rFonts w:ascii="Consolas" w:eastAsia="Times New Roman" w:hAnsi="Consolas" w:cs="Times New Roman"/>
          <w:color w:val="DC143C"/>
          <w:sz w:val="24"/>
          <w:szCs w:val="24"/>
          <w:lang w:eastAsia="ru-RU"/>
        </w:rPr>
        <w:t>a !</w:t>
      </w:r>
      <w:proofErr w:type="gramEnd"/>
      <w:r w:rsidRPr="00A42E8B">
        <w:rPr>
          <w:rFonts w:ascii="Consolas" w:eastAsia="Times New Roman" w:hAnsi="Consolas" w:cs="Times New Roman"/>
          <w:color w:val="DC143C"/>
          <w:sz w:val="24"/>
          <w:szCs w:val="24"/>
          <w:lang w:eastAsia="ru-RU"/>
        </w:rPr>
        <w:t>= b</w:t>
      </w:r>
    </w:p>
    <w:p w14:paraId="1D83FAE2"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You can use these conditions to perform different actions for different decisions.</w:t>
      </w:r>
    </w:p>
    <w:p w14:paraId="6B3C629A" w14:textId="77777777" w:rsidR="00A42E8B" w:rsidRPr="00A42E8B" w:rsidRDefault="00A42E8B" w:rsidP="00A42E8B">
      <w:pPr>
        <w:shd w:val="clear" w:color="auto" w:fill="FFFFFF"/>
        <w:spacing w:before="288" w:after="288"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Java has the following conditional statements:</w:t>
      </w:r>
    </w:p>
    <w:p w14:paraId="069F981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if</w:t>
      </w:r>
      <w:r w:rsidRPr="00A42E8B">
        <w:rPr>
          <w:rFonts w:ascii="Verdana" w:eastAsia="Times New Roman" w:hAnsi="Verdana" w:cs="Times New Roman"/>
          <w:color w:val="000000"/>
          <w:sz w:val="23"/>
          <w:szCs w:val="23"/>
          <w:lang w:val="en-US" w:eastAsia="ru-RU"/>
        </w:rPr>
        <w:t> to specify a block of code to be executed, if a specified condition is true</w:t>
      </w:r>
    </w:p>
    <w:p w14:paraId="339B9F93"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w:t>
      </w:r>
      <w:r w:rsidRPr="00A42E8B">
        <w:rPr>
          <w:rFonts w:ascii="Verdana" w:eastAsia="Times New Roman" w:hAnsi="Verdana" w:cs="Times New Roman"/>
          <w:color w:val="000000"/>
          <w:sz w:val="23"/>
          <w:szCs w:val="23"/>
          <w:lang w:val="en-US" w:eastAsia="ru-RU"/>
        </w:rPr>
        <w:t> to specify a block of code to be executed, if the same condition is false</w:t>
      </w:r>
    </w:p>
    <w:p w14:paraId="74459AB9"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else if</w:t>
      </w:r>
      <w:r w:rsidRPr="00A42E8B">
        <w:rPr>
          <w:rFonts w:ascii="Verdana" w:eastAsia="Times New Roman" w:hAnsi="Verdana" w:cs="Times New Roman"/>
          <w:color w:val="000000"/>
          <w:sz w:val="23"/>
          <w:szCs w:val="23"/>
          <w:lang w:val="en-US" w:eastAsia="ru-RU"/>
        </w:rPr>
        <w:t> to specify a new condition to test, if the first condition is false</w:t>
      </w:r>
    </w:p>
    <w:p w14:paraId="2D4DA09F" w14:textId="77777777" w:rsidR="00A42E8B" w:rsidRPr="00A42E8B" w:rsidRDefault="00A42E8B" w:rsidP="00A42E8B">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A42E8B">
        <w:rPr>
          <w:rFonts w:ascii="Verdana" w:eastAsia="Times New Roman" w:hAnsi="Verdana" w:cs="Times New Roman"/>
          <w:color w:val="000000"/>
          <w:sz w:val="23"/>
          <w:szCs w:val="23"/>
          <w:lang w:val="en-US" w:eastAsia="ru-RU"/>
        </w:rPr>
        <w:t>Use </w:t>
      </w:r>
      <w:r w:rsidRPr="00A42E8B">
        <w:rPr>
          <w:rFonts w:ascii="Consolas" w:eastAsia="Times New Roman" w:hAnsi="Consolas" w:cs="Courier New"/>
          <w:color w:val="DC143C"/>
          <w:sz w:val="20"/>
          <w:szCs w:val="20"/>
          <w:lang w:val="en-US" w:eastAsia="ru-RU"/>
        </w:rPr>
        <w:t>switch</w:t>
      </w:r>
      <w:r w:rsidRPr="00A42E8B">
        <w:rPr>
          <w:rFonts w:ascii="Verdana" w:eastAsia="Times New Roman" w:hAnsi="Verdana" w:cs="Times New Roman"/>
          <w:color w:val="000000"/>
          <w:sz w:val="23"/>
          <w:szCs w:val="23"/>
          <w:lang w:val="en-US" w:eastAsia="ru-RU"/>
        </w:rPr>
        <w:t> to specify many alternative blocks of code to be executed</w:t>
      </w:r>
    </w:p>
    <w:p w14:paraId="35D9C02B"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Short Hand If...Else</w:t>
      </w:r>
    </w:p>
    <w:p w14:paraId="7DAE011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There is also a short-hand </w:t>
      </w:r>
      <w:hyperlink r:id="rId22" w:history="1">
        <w:r w:rsidRPr="00A42E8B">
          <w:rPr>
            <w:rStyle w:val="a5"/>
            <w:rFonts w:ascii="Verdana" w:hAnsi="Verdana"/>
            <w:sz w:val="23"/>
            <w:szCs w:val="23"/>
            <w:lang w:val="en-US"/>
          </w:rPr>
          <w:t>if else</w:t>
        </w:r>
      </w:hyperlink>
      <w:r w:rsidRPr="00A42E8B">
        <w:rPr>
          <w:rFonts w:ascii="Verdana" w:hAnsi="Verdana"/>
          <w:color w:val="000000"/>
          <w:sz w:val="23"/>
          <w:szCs w:val="23"/>
          <w:lang w:val="en-US"/>
        </w:rPr>
        <w:t>, which is known as the </w:t>
      </w:r>
      <w:r w:rsidRPr="00A42E8B">
        <w:rPr>
          <w:rStyle w:val="a4"/>
          <w:rFonts w:ascii="Verdana" w:hAnsi="Verdana"/>
          <w:color w:val="000000"/>
          <w:sz w:val="23"/>
          <w:szCs w:val="23"/>
          <w:lang w:val="en-US"/>
        </w:rPr>
        <w:t>ternary operator</w:t>
      </w:r>
      <w:r w:rsidRPr="00A42E8B">
        <w:rPr>
          <w:rFonts w:ascii="Verdana" w:hAnsi="Verdana"/>
          <w:color w:val="000000"/>
          <w:sz w:val="23"/>
          <w:szCs w:val="23"/>
          <w:lang w:val="en-US"/>
        </w:rPr>
        <w:t> because it consists of three operands.</w:t>
      </w:r>
    </w:p>
    <w:p w14:paraId="176DD164"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It can be used to replace multiple lines of code with a single line, and is most often used to replace simple if else statements:</w:t>
      </w:r>
    </w:p>
    <w:p w14:paraId="6B06959C" w14:textId="77777777" w:rsidR="00A42E8B" w:rsidRPr="00A42E8B" w:rsidRDefault="00A42E8B" w:rsidP="00A42E8B">
      <w:pPr>
        <w:pStyle w:val="3"/>
        <w:shd w:val="clear" w:color="auto" w:fill="E7E9EB"/>
        <w:spacing w:before="150" w:after="150"/>
        <w:rPr>
          <w:rFonts w:ascii="Segoe UI" w:hAnsi="Segoe UI" w:cs="Segoe UI"/>
          <w:color w:val="000000"/>
          <w:sz w:val="36"/>
          <w:szCs w:val="36"/>
          <w:lang w:val="en-US"/>
        </w:rPr>
      </w:pPr>
      <w:r w:rsidRPr="00A42E8B">
        <w:rPr>
          <w:rFonts w:ascii="Segoe UI" w:hAnsi="Segoe UI" w:cs="Segoe UI"/>
          <w:b/>
          <w:bCs/>
          <w:color w:val="000000"/>
          <w:sz w:val="36"/>
          <w:szCs w:val="36"/>
          <w:lang w:val="en-US"/>
        </w:rPr>
        <w:t>Syntax</w:t>
      </w:r>
    </w:p>
    <w:p w14:paraId="76A668EC" w14:textId="77777777" w:rsidR="00A42E8B" w:rsidRPr="00A42E8B" w:rsidRDefault="00A42E8B" w:rsidP="00A42E8B">
      <w:pPr>
        <w:pStyle w:val="HTML0"/>
        <w:pBdr>
          <w:left w:val="single" w:sz="24" w:space="12" w:color="04AA6D"/>
        </w:pBdr>
        <w:shd w:val="clear" w:color="auto" w:fill="FFFFFF"/>
        <w:spacing w:before="240" w:after="240"/>
        <w:rPr>
          <w:rFonts w:ascii="Consolas" w:hAnsi="Consolas"/>
          <w:i/>
          <w:iCs/>
          <w:color w:val="000000"/>
          <w:sz w:val="23"/>
          <w:szCs w:val="23"/>
          <w:lang w:val="en-US"/>
        </w:rPr>
      </w:pPr>
      <w:r w:rsidRPr="00A42E8B">
        <w:rPr>
          <w:rStyle w:val="a6"/>
          <w:rFonts w:ascii="Consolas" w:hAnsi="Consolas"/>
          <w:color w:val="000000"/>
          <w:sz w:val="23"/>
          <w:szCs w:val="23"/>
          <w:lang w:val="en-US"/>
        </w:rPr>
        <w:t>variable</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99999"/>
          <w:sz w:val="23"/>
          <w:szCs w:val="23"/>
          <w:lang w:val="en-US"/>
        </w:rPr>
        <w:t>(</w:t>
      </w:r>
      <w:r w:rsidRPr="00A42E8B">
        <w:rPr>
          <w:rStyle w:val="a6"/>
          <w:rFonts w:ascii="Consolas" w:hAnsi="Consolas"/>
          <w:color w:val="000000"/>
          <w:sz w:val="23"/>
          <w:szCs w:val="23"/>
          <w:lang w:val="en-US"/>
        </w:rPr>
        <w:t>condition</w:t>
      </w:r>
      <w:proofErr w:type="gramStart"/>
      <w:r w:rsidRPr="00A42E8B">
        <w:rPr>
          <w:rStyle w:val="token"/>
          <w:rFonts w:ascii="Consolas" w:hAnsi="Consolas"/>
          <w:i/>
          <w:iCs/>
          <w:color w:val="999999"/>
          <w:sz w:val="23"/>
          <w:szCs w:val="23"/>
          <w:lang w:val="en-US"/>
        </w:rPr>
        <w:t>)</w:t>
      </w:r>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proofErr w:type="gramEnd"/>
      <w:r w:rsidRPr="00A42E8B">
        <w:rPr>
          <w:rStyle w:val="HTML"/>
          <w:rFonts w:ascii="Consolas" w:hAnsi="Consolas"/>
          <w:i/>
          <w:iCs/>
          <w:color w:val="000000"/>
          <w:sz w:val="23"/>
          <w:szCs w:val="23"/>
          <w:lang w:val="en-US"/>
        </w:rPr>
        <w:t xml:space="preserve"> </w:t>
      </w:r>
      <w:proofErr w:type="spellStart"/>
      <w:r w:rsidRPr="00A42E8B">
        <w:rPr>
          <w:rStyle w:val="a6"/>
          <w:rFonts w:ascii="Consolas" w:hAnsi="Consolas"/>
          <w:color w:val="000000"/>
          <w:sz w:val="23"/>
          <w:szCs w:val="23"/>
          <w:lang w:val="en-US"/>
        </w:rPr>
        <w:t>expressionTrue</w:t>
      </w:r>
      <w:proofErr w:type="spellEnd"/>
      <w:r w:rsidRPr="00A42E8B">
        <w:rPr>
          <w:rStyle w:val="HTML"/>
          <w:rFonts w:ascii="Consolas" w:hAnsi="Consolas"/>
          <w:i/>
          <w:iCs/>
          <w:color w:val="000000"/>
          <w:sz w:val="23"/>
          <w:szCs w:val="23"/>
          <w:lang w:val="en-US"/>
        </w:rPr>
        <w:t xml:space="preserve"> </w:t>
      </w:r>
      <w:r w:rsidRPr="00A42E8B">
        <w:rPr>
          <w:rStyle w:val="token"/>
          <w:rFonts w:ascii="Consolas" w:hAnsi="Consolas"/>
          <w:i/>
          <w:iCs/>
          <w:color w:val="9A6E3A"/>
          <w:sz w:val="23"/>
          <w:szCs w:val="23"/>
          <w:lang w:val="en-US"/>
        </w:rPr>
        <w:t>:</w:t>
      </w:r>
      <w:r w:rsidRPr="00A42E8B">
        <w:rPr>
          <w:rStyle w:val="HTML"/>
          <w:rFonts w:ascii="Consolas" w:hAnsi="Consolas"/>
          <w:i/>
          <w:iCs/>
          <w:color w:val="000000"/>
          <w:sz w:val="23"/>
          <w:szCs w:val="23"/>
          <w:lang w:val="en-US"/>
        </w:rPr>
        <w:t xml:space="preserve"> </w:t>
      </w:r>
      <w:r w:rsidRPr="00A42E8B">
        <w:rPr>
          <w:rStyle w:val="a6"/>
          <w:rFonts w:ascii="Consolas" w:hAnsi="Consolas"/>
          <w:color w:val="000000"/>
          <w:sz w:val="23"/>
          <w:szCs w:val="23"/>
          <w:lang w:val="en-US"/>
        </w:rPr>
        <w:t xml:space="preserve"> </w:t>
      </w:r>
      <w:proofErr w:type="spellStart"/>
      <w:r w:rsidRPr="00A42E8B">
        <w:rPr>
          <w:rStyle w:val="a6"/>
          <w:rFonts w:ascii="Consolas" w:hAnsi="Consolas"/>
          <w:color w:val="000000"/>
          <w:sz w:val="23"/>
          <w:szCs w:val="23"/>
          <w:lang w:val="en-US"/>
        </w:rPr>
        <w:t>expressionFalse</w:t>
      </w:r>
      <w:proofErr w:type="spellEnd"/>
      <w:r w:rsidRPr="00A42E8B">
        <w:rPr>
          <w:rStyle w:val="token"/>
          <w:rFonts w:ascii="Consolas" w:hAnsi="Consolas"/>
          <w:i/>
          <w:iCs/>
          <w:color w:val="999999"/>
          <w:sz w:val="23"/>
          <w:szCs w:val="23"/>
          <w:lang w:val="en-US"/>
        </w:rPr>
        <w:t>;</w:t>
      </w:r>
    </w:p>
    <w:p w14:paraId="050472FB" w14:textId="45993334" w:rsidR="00A42E8B" w:rsidRDefault="00A42E8B">
      <w:pPr>
        <w:rPr>
          <w:rFonts w:ascii="Verdana" w:hAnsi="Verdana"/>
          <w:sz w:val="23"/>
          <w:szCs w:val="23"/>
          <w:lang w:val="en-US"/>
        </w:rPr>
      </w:pPr>
    </w:p>
    <w:p w14:paraId="214E273C" w14:textId="4E43FE5D" w:rsidR="00A42E8B" w:rsidRDefault="00A42E8B">
      <w:pPr>
        <w:rPr>
          <w:rFonts w:ascii="Verdana" w:hAnsi="Verdana"/>
          <w:sz w:val="23"/>
          <w:szCs w:val="23"/>
          <w:lang w:val="en-US"/>
        </w:rPr>
      </w:pPr>
    </w:p>
    <w:p w14:paraId="21822043" w14:textId="181C6217" w:rsidR="00A42E8B" w:rsidRDefault="00A42E8B">
      <w:pPr>
        <w:rPr>
          <w:rFonts w:ascii="Verdana" w:hAnsi="Verdana"/>
          <w:sz w:val="23"/>
          <w:szCs w:val="23"/>
          <w:lang w:val="en-US"/>
        </w:rPr>
      </w:pPr>
    </w:p>
    <w:p w14:paraId="13EBC53B" w14:textId="56FA16BD" w:rsidR="00A42E8B" w:rsidRDefault="00A42E8B">
      <w:pPr>
        <w:rPr>
          <w:rFonts w:ascii="Verdana" w:hAnsi="Verdana"/>
          <w:sz w:val="23"/>
          <w:szCs w:val="23"/>
          <w:lang w:val="en-US"/>
        </w:rPr>
      </w:pPr>
    </w:p>
    <w:p w14:paraId="5347343D" w14:textId="6DABF15B" w:rsidR="00A42E8B" w:rsidRDefault="00A42E8B">
      <w:pPr>
        <w:rPr>
          <w:rFonts w:ascii="Verdana" w:hAnsi="Verdana"/>
          <w:sz w:val="23"/>
          <w:szCs w:val="23"/>
          <w:lang w:val="en-US"/>
        </w:rPr>
      </w:pPr>
    </w:p>
    <w:p w14:paraId="78573128" w14:textId="4405CA89" w:rsidR="00A42E8B" w:rsidRDefault="00A42E8B">
      <w:pPr>
        <w:rPr>
          <w:rFonts w:ascii="Verdana" w:hAnsi="Verdana"/>
          <w:sz w:val="23"/>
          <w:szCs w:val="23"/>
          <w:lang w:val="en-US"/>
        </w:rPr>
      </w:pPr>
    </w:p>
    <w:p w14:paraId="2AC39917"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lastRenderedPageBreak/>
        <w:t>Java Arrays</w:t>
      </w:r>
    </w:p>
    <w:p w14:paraId="2CD4DBCD"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Arrays are used to store multiple values in a single variable, instead of declaring separate variables for each value.</w:t>
      </w:r>
    </w:p>
    <w:p w14:paraId="7D011625"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declare an array, define the variable type with </w:t>
      </w:r>
      <w:r w:rsidRPr="00A42E8B">
        <w:rPr>
          <w:rStyle w:val="a4"/>
          <w:rFonts w:ascii="Verdana" w:hAnsi="Verdana"/>
          <w:color w:val="000000"/>
          <w:sz w:val="23"/>
          <w:szCs w:val="23"/>
          <w:lang w:val="en-US"/>
        </w:rPr>
        <w:t>square brackets</w:t>
      </w:r>
      <w:r w:rsidRPr="00A42E8B">
        <w:rPr>
          <w:rFonts w:ascii="Verdana" w:hAnsi="Verdana"/>
          <w:color w:val="000000"/>
          <w:sz w:val="23"/>
          <w:szCs w:val="23"/>
          <w:lang w:val="en-US"/>
        </w:rPr>
        <w:t>:</w:t>
      </w:r>
    </w:p>
    <w:p w14:paraId="2DBB7F0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w:t>
      </w:r>
      <w:r w:rsidRPr="00A42E8B">
        <w:rPr>
          <w:rStyle w:val="token"/>
          <w:rFonts w:ascii="Consolas" w:hAnsi="Consolas"/>
          <w:color w:val="999999"/>
          <w:sz w:val="23"/>
          <w:szCs w:val="23"/>
          <w:lang w:val="en-US"/>
        </w:rPr>
        <w:t>;</w:t>
      </w:r>
    </w:p>
    <w:p w14:paraId="0D04230E"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We have now declared a variable that holds an array of strings. To insert values to it, we can use an array literal - place the values in a comma-separated list, inside curly braces:</w:t>
      </w:r>
    </w:p>
    <w:p w14:paraId="72C193D1"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E202949" w14:textId="77777777" w:rsidR="00A42E8B" w:rsidRDefault="00000000" w:rsidP="00A42E8B">
      <w:pPr>
        <w:spacing w:before="300" w:after="300"/>
        <w:rPr>
          <w:rFonts w:ascii="Times New Roman" w:hAnsi="Times New Roman"/>
          <w:sz w:val="24"/>
          <w:szCs w:val="24"/>
        </w:rPr>
      </w:pPr>
      <w:r>
        <w:pict w14:anchorId="18C435EB">
          <v:rect id="_x0000_i1027" style="width:0;height:0" o:hralign="center" o:hrstd="t" o:hrnoshade="t" o:hr="t" fillcolor="black" stroked="f"/>
        </w:pict>
      </w:r>
    </w:p>
    <w:p w14:paraId="72DCA038"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Access the Elements of an Array</w:t>
      </w:r>
    </w:p>
    <w:p w14:paraId="14FB883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You access an array element by referring to the index number.</w:t>
      </w:r>
    </w:p>
    <w:p w14:paraId="10A59A33"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This statement accesses the value of the first element in cars:</w:t>
      </w:r>
    </w:p>
    <w:p w14:paraId="6A161C76" w14:textId="71DA0B15" w:rsidR="00AF6BEE" w:rsidRPr="00AF6BEE" w:rsidRDefault="00AF6BEE" w:rsidP="00A42E8B">
      <w:pPr>
        <w:pStyle w:val="HTML0"/>
        <w:pBdr>
          <w:left w:val="single" w:sz="24" w:space="12" w:color="04AA6D"/>
        </w:pBdr>
        <w:shd w:val="clear" w:color="auto" w:fill="FFFFFF"/>
        <w:spacing w:before="240" w:after="240"/>
        <w:rPr>
          <w:rStyle w:val="token"/>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30491214" w14:textId="0F772D6B"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spellStart"/>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proofErr w:type="spellEnd"/>
      <w:r w:rsidRPr="00A42E8B">
        <w:rPr>
          <w:rStyle w:val="token"/>
          <w:rFonts w:ascii="Consolas" w:hAnsi="Consolas"/>
          <w:color w:val="999999"/>
          <w:sz w:val="23"/>
          <w:szCs w:val="23"/>
          <w:lang w:val="en-US"/>
        </w:rPr>
        <w:t>(</w:t>
      </w:r>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proofErr w:type="gramEnd"/>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p>
    <w:p w14:paraId="0A88FC4F" w14:textId="67D15D06" w:rsidR="00A42E8B" w:rsidRPr="00AF6BEE" w:rsidRDefault="00A42E8B" w:rsidP="00AF6BEE">
      <w:pPr>
        <w:pStyle w:val="HTML0"/>
        <w:pBdr>
          <w:left w:val="single" w:sz="24" w:space="12" w:color="04AA6D"/>
        </w:pBdr>
        <w:shd w:val="clear" w:color="auto" w:fill="FFFFFF"/>
        <w:spacing w:before="240" w:after="240"/>
        <w:rPr>
          <w:rFonts w:ascii="Consolas" w:hAnsi="Consolas"/>
          <w:color w:val="000000"/>
          <w:sz w:val="23"/>
          <w:szCs w:val="23"/>
          <w:lang w:val="en-US"/>
        </w:rPr>
      </w:pPr>
      <w:r w:rsidRPr="00A42E8B">
        <w:rPr>
          <w:rStyle w:val="token"/>
          <w:rFonts w:ascii="Consolas" w:hAnsi="Consolas"/>
          <w:color w:val="708090"/>
          <w:sz w:val="23"/>
          <w:szCs w:val="23"/>
          <w:lang w:val="en-US"/>
        </w:rPr>
        <w:t>// Outputs Volvo</w:t>
      </w:r>
    </w:p>
    <w:p w14:paraId="4444241D" w14:textId="77777777" w:rsidR="00A42E8B" w:rsidRPr="00A42E8B" w:rsidRDefault="00A42E8B" w:rsidP="00A42E8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A42E8B">
        <w:rPr>
          <w:rFonts w:ascii="Segoe UI" w:hAnsi="Segoe UI" w:cs="Segoe UI"/>
          <w:b w:val="0"/>
          <w:bCs w:val="0"/>
          <w:color w:val="000000"/>
          <w:sz w:val="48"/>
          <w:szCs w:val="48"/>
          <w:lang w:val="en-US"/>
        </w:rPr>
        <w:t>Change an Array Element</w:t>
      </w:r>
    </w:p>
    <w:p w14:paraId="052A35F8"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change the value of a specific element, refer to the index number:</w:t>
      </w:r>
    </w:p>
    <w:p w14:paraId="255E1832"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proofErr w:type="gramEnd"/>
      <w:r w:rsidRPr="00A42E8B">
        <w:rPr>
          <w:rStyle w:val="token"/>
          <w:rFonts w:ascii="Consolas" w:hAnsi="Consolas"/>
          <w:color w:val="990055"/>
          <w:sz w:val="23"/>
          <w:szCs w:val="23"/>
          <w:lang w:val="en-US"/>
        </w:rPr>
        <w:t>0</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"Opel"</w:t>
      </w:r>
      <w:r w:rsidRPr="00A42E8B">
        <w:rPr>
          <w:rStyle w:val="token"/>
          <w:rFonts w:ascii="Consolas" w:hAnsi="Consolas"/>
          <w:color w:val="999999"/>
          <w:sz w:val="23"/>
          <w:szCs w:val="23"/>
          <w:lang w:val="en-US"/>
        </w:rPr>
        <w:t>;</w:t>
      </w:r>
    </w:p>
    <w:p w14:paraId="0272C447" w14:textId="0C7AAB64" w:rsidR="00A42E8B" w:rsidRPr="00FC506A" w:rsidRDefault="00A42E8B" w:rsidP="00A42E8B">
      <w:pPr>
        <w:spacing w:before="300" w:after="300"/>
        <w:rPr>
          <w:rFonts w:ascii="Times New Roman" w:hAnsi="Times New Roman"/>
          <w:sz w:val="24"/>
          <w:szCs w:val="24"/>
          <w:lang w:val="en-US"/>
        </w:rPr>
      </w:pPr>
      <w:r w:rsidRPr="00A42E8B">
        <w:rPr>
          <w:rFonts w:ascii="Segoe UI" w:hAnsi="Segoe UI" w:cs="Segoe UI"/>
          <w:b/>
          <w:bCs/>
          <w:color w:val="000000"/>
          <w:sz w:val="48"/>
          <w:szCs w:val="48"/>
          <w:lang w:val="en-US"/>
        </w:rPr>
        <w:t>Array Length</w:t>
      </w:r>
    </w:p>
    <w:p w14:paraId="07E07D7C" w14:textId="77777777" w:rsidR="00A42E8B" w:rsidRPr="00A42E8B" w:rsidRDefault="00A42E8B" w:rsidP="00A42E8B">
      <w:pPr>
        <w:pStyle w:val="a3"/>
        <w:shd w:val="clear" w:color="auto" w:fill="FFFFFF"/>
        <w:spacing w:before="288" w:beforeAutospacing="0" w:after="288" w:afterAutospacing="0"/>
        <w:rPr>
          <w:rFonts w:ascii="Verdana" w:hAnsi="Verdana"/>
          <w:color w:val="000000"/>
          <w:sz w:val="23"/>
          <w:szCs w:val="23"/>
          <w:lang w:val="en-US"/>
        </w:rPr>
      </w:pPr>
      <w:r w:rsidRPr="00A42E8B">
        <w:rPr>
          <w:rFonts w:ascii="Verdana" w:hAnsi="Verdana"/>
          <w:color w:val="000000"/>
          <w:sz w:val="23"/>
          <w:szCs w:val="23"/>
          <w:lang w:val="en-US"/>
        </w:rPr>
        <w:t>To find out how many elements an array has, use the </w:t>
      </w:r>
      <w:r w:rsidRPr="00A42E8B">
        <w:rPr>
          <w:rStyle w:val="HTML"/>
          <w:rFonts w:ascii="Consolas" w:hAnsi="Consolas"/>
          <w:color w:val="DC143C"/>
          <w:lang w:val="en-US"/>
        </w:rPr>
        <w:t>length</w:t>
      </w:r>
      <w:r w:rsidRPr="00A42E8B">
        <w:rPr>
          <w:rFonts w:ascii="Verdana" w:hAnsi="Verdana"/>
          <w:color w:val="000000"/>
          <w:sz w:val="23"/>
          <w:szCs w:val="23"/>
          <w:lang w:val="en-US"/>
        </w:rPr>
        <w:t> property:</w:t>
      </w:r>
    </w:p>
    <w:p w14:paraId="4AD2D229"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gramStart"/>
      <w:r w:rsidRPr="00A42E8B">
        <w:rPr>
          <w:rStyle w:val="token"/>
          <w:rFonts w:ascii="Consolas" w:hAnsi="Consolas"/>
          <w:color w:val="DD4A68"/>
          <w:sz w:val="23"/>
          <w:szCs w:val="23"/>
          <w:lang w:val="en-US"/>
        </w:rPr>
        <w:t>String</w:t>
      </w:r>
      <w:r w:rsidRPr="00A42E8B">
        <w:rPr>
          <w:rStyle w:val="token"/>
          <w:rFonts w:ascii="Consolas" w:hAnsi="Consolas"/>
          <w:color w:val="999999"/>
          <w:sz w:val="23"/>
          <w:szCs w:val="23"/>
          <w:lang w:val="en-US"/>
        </w:rPr>
        <w:t>[</w:t>
      </w:r>
      <w:proofErr w:type="gramEnd"/>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cars </w:t>
      </w:r>
      <w:r w:rsidRPr="00A42E8B">
        <w:rPr>
          <w:rStyle w:val="token"/>
          <w:rFonts w:ascii="Consolas" w:hAnsi="Consolas"/>
          <w:color w:val="9A6E3A"/>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999999"/>
          <w:sz w:val="23"/>
          <w:szCs w:val="23"/>
          <w:lang w:val="en-US"/>
        </w:rPr>
        <w:t>{</w:t>
      </w:r>
      <w:r w:rsidRPr="00A42E8B">
        <w:rPr>
          <w:rStyle w:val="token"/>
          <w:rFonts w:ascii="Consolas" w:hAnsi="Consolas"/>
          <w:color w:val="669900"/>
          <w:sz w:val="23"/>
          <w:szCs w:val="23"/>
          <w:lang w:val="en-US"/>
        </w:rPr>
        <w:t>"Volvo"</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"BMW"</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"Ford"</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 xml:space="preserve"> </w:t>
      </w:r>
      <w:r w:rsidRPr="00A42E8B">
        <w:rPr>
          <w:rStyle w:val="token"/>
          <w:rFonts w:ascii="Consolas" w:hAnsi="Consolas"/>
          <w:color w:val="669900"/>
          <w:sz w:val="23"/>
          <w:szCs w:val="23"/>
          <w:lang w:val="en-US"/>
        </w:rPr>
        <w:t>"Mazda"</w:t>
      </w:r>
      <w:r w:rsidRPr="00A42E8B">
        <w:rPr>
          <w:rStyle w:val="token"/>
          <w:rFonts w:ascii="Consolas" w:hAnsi="Consolas"/>
          <w:color w:val="999999"/>
          <w:sz w:val="23"/>
          <w:szCs w:val="23"/>
          <w:lang w:val="en-US"/>
        </w:rPr>
        <w:t>};</w:t>
      </w:r>
    </w:p>
    <w:p w14:paraId="14D552ED" w14:textId="77777777" w:rsidR="00A42E8B" w:rsidRPr="00A42E8B" w:rsidRDefault="00A42E8B" w:rsidP="00A42E8B">
      <w:pPr>
        <w:pStyle w:val="HTML0"/>
        <w:pBdr>
          <w:left w:val="single" w:sz="24" w:space="12" w:color="04AA6D"/>
        </w:pBdr>
        <w:shd w:val="clear" w:color="auto" w:fill="FFFFFF"/>
        <w:spacing w:before="240" w:after="240"/>
        <w:rPr>
          <w:rStyle w:val="HTML"/>
          <w:rFonts w:ascii="Consolas" w:hAnsi="Consolas"/>
          <w:color w:val="000000"/>
          <w:sz w:val="23"/>
          <w:szCs w:val="23"/>
          <w:lang w:val="en-US"/>
        </w:rPr>
      </w:pPr>
      <w:proofErr w:type="spellStart"/>
      <w:r w:rsidRPr="00A42E8B">
        <w:rPr>
          <w:rStyle w:val="token"/>
          <w:rFonts w:ascii="Consolas" w:hAnsi="Consolas"/>
          <w:color w:val="DD4A68"/>
          <w:sz w:val="23"/>
          <w:szCs w:val="23"/>
          <w:lang w:val="en-US"/>
        </w:rPr>
        <w:t>System</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out</w:t>
      </w:r>
      <w:r w:rsidRPr="00A42E8B">
        <w:rPr>
          <w:rStyle w:val="token"/>
          <w:rFonts w:ascii="Consolas" w:hAnsi="Consolas"/>
          <w:color w:val="999999"/>
          <w:sz w:val="23"/>
          <w:szCs w:val="23"/>
          <w:lang w:val="en-US"/>
        </w:rPr>
        <w:t>.</w:t>
      </w:r>
      <w:r w:rsidRPr="00A42E8B">
        <w:rPr>
          <w:rStyle w:val="token"/>
          <w:rFonts w:ascii="Consolas" w:hAnsi="Consolas"/>
          <w:color w:val="DD4A68"/>
          <w:sz w:val="23"/>
          <w:szCs w:val="23"/>
          <w:lang w:val="en-US"/>
        </w:rPr>
        <w:t>println</w:t>
      </w:r>
      <w:proofErr w:type="spellEnd"/>
      <w:r w:rsidRPr="00A42E8B">
        <w:rPr>
          <w:rStyle w:val="token"/>
          <w:rFonts w:ascii="Consolas" w:hAnsi="Consolas"/>
          <w:color w:val="999999"/>
          <w:sz w:val="23"/>
          <w:szCs w:val="23"/>
          <w:lang w:val="en-US"/>
        </w:rPr>
        <w:t>(</w:t>
      </w:r>
      <w:proofErr w:type="spellStart"/>
      <w:proofErr w:type="gramStart"/>
      <w:r w:rsidRPr="00A42E8B">
        <w:rPr>
          <w:rStyle w:val="HTML"/>
          <w:rFonts w:ascii="Consolas" w:hAnsi="Consolas"/>
          <w:color w:val="000000"/>
          <w:sz w:val="23"/>
          <w:szCs w:val="23"/>
          <w:lang w:val="en-US"/>
        </w:rPr>
        <w:t>cars</w:t>
      </w:r>
      <w:r w:rsidRPr="00A42E8B">
        <w:rPr>
          <w:rStyle w:val="token"/>
          <w:rFonts w:ascii="Consolas" w:hAnsi="Consolas"/>
          <w:color w:val="999999"/>
          <w:sz w:val="23"/>
          <w:szCs w:val="23"/>
          <w:lang w:val="en-US"/>
        </w:rPr>
        <w:t>.</w:t>
      </w:r>
      <w:r w:rsidRPr="00A42E8B">
        <w:rPr>
          <w:rStyle w:val="HTML"/>
          <w:rFonts w:ascii="Consolas" w:hAnsi="Consolas"/>
          <w:color w:val="000000"/>
          <w:sz w:val="23"/>
          <w:szCs w:val="23"/>
          <w:lang w:val="en-US"/>
        </w:rPr>
        <w:t>length</w:t>
      </w:r>
      <w:proofErr w:type="spellEnd"/>
      <w:proofErr w:type="gramEnd"/>
      <w:r w:rsidRPr="00A42E8B">
        <w:rPr>
          <w:rStyle w:val="token"/>
          <w:rFonts w:ascii="Consolas" w:hAnsi="Consolas"/>
          <w:color w:val="999999"/>
          <w:sz w:val="23"/>
          <w:szCs w:val="23"/>
          <w:lang w:val="en-US"/>
        </w:rPr>
        <w:t>);</w:t>
      </w:r>
    </w:p>
    <w:p w14:paraId="378255B8" w14:textId="5CA4A419" w:rsidR="00AF6BEE" w:rsidRPr="00FC506A" w:rsidRDefault="00A42E8B" w:rsidP="00A42E8B">
      <w:pPr>
        <w:pStyle w:val="HTML0"/>
        <w:pBdr>
          <w:left w:val="single" w:sz="24" w:space="12" w:color="04AA6D"/>
        </w:pBdr>
        <w:shd w:val="clear" w:color="auto" w:fill="FFFFFF"/>
        <w:spacing w:before="240" w:after="240"/>
        <w:rPr>
          <w:rStyle w:val="token"/>
          <w:rFonts w:ascii="Consolas" w:hAnsi="Consolas"/>
          <w:color w:val="708090"/>
          <w:sz w:val="23"/>
          <w:szCs w:val="23"/>
          <w:lang w:val="en-US"/>
        </w:rPr>
      </w:pPr>
      <w:r w:rsidRPr="00FC506A">
        <w:rPr>
          <w:rStyle w:val="token"/>
          <w:rFonts w:ascii="Consolas" w:hAnsi="Consolas"/>
          <w:color w:val="708090"/>
          <w:sz w:val="23"/>
          <w:szCs w:val="23"/>
          <w:lang w:val="en-US"/>
        </w:rPr>
        <w:t>// Outputs 4</w:t>
      </w:r>
    </w:p>
    <w:p w14:paraId="1263B201" w14:textId="77777777"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lastRenderedPageBreak/>
        <w:t>Loop Through an Array</w:t>
      </w:r>
    </w:p>
    <w:p w14:paraId="33383577" w14:textId="55A72917" w:rsid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You can loop through the array elements with the </w:t>
      </w:r>
      <w:r w:rsidRPr="00281B6A">
        <w:rPr>
          <w:rStyle w:val="HTML"/>
          <w:rFonts w:ascii="Consolas" w:hAnsi="Consolas"/>
          <w:color w:val="DC143C"/>
          <w:lang w:val="en-US"/>
        </w:rPr>
        <w:t>for</w:t>
      </w:r>
      <w:r w:rsidRPr="00281B6A">
        <w:rPr>
          <w:rFonts w:ascii="Verdana" w:hAnsi="Verdana"/>
          <w:color w:val="000000"/>
          <w:sz w:val="23"/>
          <w:szCs w:val="23"/>
          <w:lang w:val="en-US"/>
        </w:rPr>
        <w:t> loop, and use the </w:t>
      </w:r>
      <w:r w:rsidRPr="00281B6A">
        <w:rPr>
          <w:rStyle w:val="HTML"/>
          <w:rFonts w:ascii="Consolas" w:hAnsi="Consolas"/>
          <w:color w:val="DC143C"/>
          <w:lang w:val="en-US"/>
        </w:rPr>
        <w:t>length</w:t>
      </w:r>
      <w:r w:rsidRPr="00281B6A">
        <w:rPr>
          <w:rFonts w:ascii="Verdana" w:hAnsi="Verdana"/>
          <w:color w:val="000000"/>
          <w:sz w:val="23"/>
          <w:szCs w:val="23"/>
          <w:lang w:val="en-US"/>
        </w:rPr>
        <w:t> property to specify how many times the loop should run.</w:t>
      </w:r>
    </w:p>
    <w:p w14:paraId="5A56B397" w14:textId="77777777" w:rsid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4C1615CA" w14:textId="6BBA04CA" w:rsidR="00281B6A" w:rsidRPr="00281B6A" w:rsidRDefault="00281B6A" w:rsidP="00281B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281B6A">
        <w:rPr>
          <w:rFonts w:ascii="Segoe UI" w:hAnsi="Segoe UI" w:cs="Segoe UI"/>
          <w:b w:val="0"/>
          <w:bCs w:val="0"/>
          <w:color w:val="000000"/>
          <w:sz w:val="48"/>
          <w:szCs w:val="48"/>
          <w:lang w:val="en-US"/>
        </w:rPr>
        <w:t>Multidimensional Arrays</w:t>
      </w:r>
    </w:p>
    <w:p w14:paraId="064ED102"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A multidimensional array is an array of arrays.</w:t>
      </w:r>
    </w:p>
    <w:p w14:paraId="18B4FF6A" w14:textId="77777777" w:rsidR="00281B6A" w:rsidRPr="00281B6A" w:rsidRDefault="00281B6A" w:rsidP="00281B6A">
      <w:pPr>
        <w:pStyle w:val="a3"/>
        <w:shd w:val="clear" w:color="auto" w:fill="FFFFFF"/>
        <w:spacing w:before="288" w:beforeAutospacing="0" w:after="288" w:afterAutospacing="0"/>
        <w:rPr>
          <w:rFonts w:ascii="Verdana" w:hAnsi="Verdana"/>
          <w:color w:val="000000"/>
          <w:sz w:val="23"/>
          <w:szCs w:val="23"/>
          <w:lang w:val="en-US"/>
        </w:rPr>
      </w:pPr>
      <w:r w:rsidRPr="00281B6A">
        <w:rPr>
          <w:rFonts w:ascii="Verdana" w:hAnsi="Verdana"/>
          <w:color w:val="000000"/>
          <w:sz w:val="23"/>
          <w:szCs w:val="23"/>
          <w:lang w:val="en-US"/>
        </w:rPr>
        <w:t>To create a two-dimensional array, add each array within its own set of </w:t>
      </w:r>
      <w:r w:rsidRPr="00281B6A">
        <w:rPr>
          <w:rStyle w:val="a4"/>
          <w:rFonts w:ascii="Verdana" w:hAnsi="Verdana"/>
          <w:color w:val="000000"/>
          <w:sz w:val="23"/>
          <w:szCs w:val="23"/>
          <w:lang w:val="en-US"/>
        </w:rPr>
        <w:t>curly braces</w:t>
      </w:r>
      <w:r w:rsidRPr="00281B6A">
        <w:rPr>
          <w:rFonts w:ascii="Verdana" w:hAnsi="Verdana"/>
          <w:color w:val="000000"/>
          <w:sz w:val="23"/>
          <w:szCs w:val="23"/>
          <w:lang w:val="en-US"/>
        </w:rPr>
        <w:t>:</w:t>
      </w:r>
    </w:p>
    <w:p w14:paraId="72B73622" w14:textId="77777777" w:rsidR="00281B6A" w:rsidRPr="00596CCC" w:rsidRDefault="00281B6A" w:rsidP="00281B6A">
      <w:pPr>
        <w:pStyle w:val="3"/>
        <w:shd w:val="clear" w:color="auto" w:fill="E7E9EB"/>
        <w:spacing w:before="150" w:after="150"/>
        <w:rPr>
          <w:rFonts w:ascii="Segoe UI" w:hAnsi="Segoe UI" w:cs="Segoe UI"/>
          <w:color w:val="000000"/>
          <w:sz w:val="36"/>
          <w:szCs w:val="36"/>
          <w:lang w:val="en-US"/>
        </w:rPr>
      </w:pPr>
      <w:r w:rsidRPr="00596CCC">
        <w:rPr>
          <w:rFonts w:ascii="Segoe UI" w:hAnsi="Segoe UI" w:cs="Segoe UI"/>
          <w:b/>
          <w:bCs/>
          <w:color w:val="000000"/>
          <w:sz w:val="36"/>
          <w:szCs w:val="36"/>
          <w:lang w:val="en-US"/>
        </w:rPr>
        <w:t>Example</w:t>
      </w:r>
    </w:p>
    <w:p w14:paraId="39DBCA44" w14:textId="44962ED8" w:rsidR="00281B6A" w:rsidRPr="00596CCC" w:rsidRDefault="00281B6A" w:rsidP="00281B6A">
      <w:pPr>
        <w:pStyle w:val="HTML0"/>
        <w:pBdr>
          <w:left w:val="single" w:sz="24" w:space="12" w:color="04AA6D"/>
        </w:pBdr>
        <w:shd w:val="clear" w:color="auto" w:fill="FFFFFF"/>
        <w:spacing w:before="240" w:after="240"/>
        <w:rPr>
          <w:rStyle w:val="token"/>
          <w:rFonts w:ascii="Consolas" w:hAnsi="Consolas"/>
          <w:color w:val="999999"/>
          <w:sz w:val="23"/>
          <w:szCs w:val="23"/>
          <w:lang w:val="en-US"/>
        </w:rPr>
      </w:pPr>
      <w:proofErr w:type="gramStart"/>
      <w:r w:rsidRPr="00596CCC">
        <w:rPr>
          <w:rStyle w:val="token"/>
          <w:rFonts w:ascii="Consolas" w:hAnsi="Consolas"/>
          <w:color w:val="0077AA"/>
          <w:sz w:val="23"/>
          <w:szCs w:val="23"/>
          <w:lang w:val="en-US"/>
        </w:rPr>
        <w:t>int</w:t>
      </w:r>
      <w:r w:rsidRPr="00596CCC">
        <w:rPr>
          <w:rStyle w:val="token"/>
          <w:rFonts w:ascii="Consolas" w:hAnsi="Consolas"/>
          <w:color w:val="999999"/>
          <w:sz w:val="23"/>
          <w:szCs w:val="23"/>
          <w:lang w:val="en-US"/>
        </w:rPr>
        <w:t>[</w:t>
      </w:r>
      <w:proofErr w:type="gramEnd"/>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proofErr w:type="spellStart"/>
      <w:r w:rsidRPr="00596CCC">
        <w:rPr>
          <w:rStyle w:val="HTML"/>
          <w:rFonts w:ascii="Consolas" w:hAnsi="Consolas"/>
          <w:color w:val="000000"/>
          <w:sz w:val="23"/>
          <w:szCs w:val="23"/>
          <w:lang w:val="en-US"/>
        </w:rPr>
        <w:t>myNumbers</w:t>
      </w:r>
      <w:proofErr w:type="spellEnd"/>
      <w:r w:rsidRPr="00596CCC">
        <w:rPr>
          <w:rStyle w:val="HTML"/>
          <w:rFonts w:ascii="Consolas" w:hAnsi="Consolas"/>
          <w:color w:val="000000"/>
          <w:sz w:val="23"/>
          <w:szCs w:val="23"/>
          <w:lang w:val="en-US"/>
        </w:rPr>
        <w:t xml:space="preserve"> </w:t>
      </w:r>
      <w:r w:rsidRPr="00596CCC">
        <w:rPr>
          <w:rStyle w:val="token"/>
          <w:rFonts w:ascii="Consolas" w:hAnsi="Consolas"/>
          <w:color w:val="9A6E3A"/>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1</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2</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3</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4</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r w:rsidRPr="00596CCC">
        <w:rPr>
          <w:rStyle w:val="token"/>
          <w:rFonts w:ascii="Consolas" w:hAnsi="Consolas"/>
          <w:color w:val="990055"/>
          <w:sz w:val="23"/>
          <w:szCs w:val="23"/>
          <w:lang w:val="en-US"/>
        </w:rPr>
        <w:t>5</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6</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0055"/>
          <w:sz w:val="23"/>
          <w:szCs w:val="23"/>
          <w:lang w:val="en-US"/>
        </w:rPr>
        <w:t>7</w:t>
      </w:r>
      <w:r w:rsidRPr="00596CCC">
        <w:rPr>
          <w:rStyle w:val="token"/>
          <w:rFonts w:ascii="Consolas" w:hAnsi="Consolas"/>
          <w:color w:val="999999"/>
          <w:sz w:val="23"/>
          <w:szCs w:val="23"/>
          <w:lang w:val="en-US"/>
        </w:rPr>
        <w:t>}</w:t>
      </w:r>
      <w:r w:rsidRPr="00596CCC">
        <w:rPr>
          <w:rStyle w:val="HTML"/>
          <w:rFonts w:ascii="Consolas" w:hAnsi="Consolas"/>
          <w:color w:val="000000"/>
          <w:sz w:val="23"/>
          <w:szCs w:val="23"/>
          <w:lang w:val="en-US"/>
        </w:rPr>
        <w:t xml:space="preserve"> </w:t>
      </w:r>
      <w:r w:rsidRPr="00596CCC">
        <w:rPr>
          <w:rStyle w:val="token"/>
          <w:rFonts w:ascii="Consolas" w:hAnsi="Consolas"/>
          <w:color w:val="999999"/>
          <w:sz w:val="23"/>
          <w:szCs w:val="23"/>
          <w:lang w:val="en-US"/>
        </w:rPr>
        <w:t>};</w:t>
      </w:r>
    </w:p>
    <w:p w14:paraId="508FDBBA" w14:textId="081D0B2E" w:rsidR="00281B6A" w:rsidRPr="00596CCC" w:rsidRDefault="00281B6A" w:rsidP="00281B6A">
      <w:pPr>
        <w:rPr>
          <w:lang w:val="en-US"/>
        </w:rPr>
      </w:pPr>
    </w:p>
    <w:p w14:paraId="5D429982" w14:textId="5F07FA19" w:rsidR="00FC506A" w:rsidRPr="00596CCC" w:rsidRDefault="00FC506A" w:rsidP="00281B6A">
      <w:pPr>
        <w:rPr>
          <w:lang w:val="en-US"/>
        </w:rPr>
      </w:pPr>
    </w:p>
    <w:p w14:paraId="5012842C" w14:textId="716565D2" w:rsidR="00FC506A" w:rsidRPr="00596CCC" w:rsidRDefault="00FC506A" w:rsidP="00281B6A">
      <w:pPr>
        <w:rPr>
          <w:lang w:val="en-US"/>
        </w:rPr>
      </w:pPr>
    </w:p>
    <w:p w14:paraId="5A002153" w14:textId="520B46B1" w:rsidR="00FC506A" w:rsidRPr="00596CCC" w:rsidRDefault="00FC506A" w:rsidP="00281B6A">
      <w:pPr>
        <w:rPr>
          <w:lang w:val="en-US"/>
        </w:rPr>
      </w:pPr>
    </w:p>
    <w:p w14:paraId="15A3D077" w14:textId="488128BE" w:rsidR="00FC506A" w:rsidRPr="00596CCC" w:rsidRDefault="00FC506A" w:rsidP="00281B6A">
      <w:pPr>
        <w:rPr>
          <w:lang w:val="en-US"/>
        </w:rPr>
      </w:pPr>
    </w:p>
    <w:p w14:paraId="1E04CDC1" w14:textId="39561897" w:rsidR="00FC506A" w:rsidRPr="00596CCC" w:rsidRDefault="00FC506A" w:rsidP="00281B6A">
      <w:pPr>
        <w:rPr>
          <w:lang w:val="en-US"/>
        </w:rPr>
      </w:pPr>
    </w:p>
    <w:p w14:paraId="36FA2A87" w14:textId="363E566F" w:rsidR="00FC506A" w:rsidRPr="00596CCC" w:rsidRDefault="00FC506A" w:rsidP="00281B6A">
      <w:pPr>
        <w:rPr>
          <w:lang w:val="en-US"/>
        </w:rPr>
      </w:pPr>
    </w:p>
    <w:p w14:paraId="1086AE8D" w14:textId="19E322FA" w:rsidR="00FC506A" w:rsidRPr="00596CCC" w:rsidRDefault="00FC506A" w:rsidP="00281B6A">
      <w:pPr>
        <w:rPr>
          <w:lang w:val="en-US"/>
        </w:rPr>
      </w:pPr>
    </w:p>
    <w:p w14:paraId="39C19CCC" w14:textId="53A91EFE" w:rsidR="00FC506A" w:rsidRPr="00596CCC" w:rsidRDefault="00FC506A" w:rsidP="00281B6A">
      <w:pPr>
        <w:rPr>
          <w:lang w:val="en-US"/>
        </w:rPr>
      </w:pPr>
    </w:p>
    <w:p w14:paraId="1A16CACC" w14:textId="776EA363" w:rsidR="00FC506A" w:rsidRPr="00596CCC" w:rsidRDefault="00FC506A" w:rsidP="00281B6A">
      <w:pPr>
        <w:rPr>
          <w:lang w:val="en-US"/>
        </w:rPr>
      </w:pPr>
    </w:p>
    <w:p w14:paraId="6A7EFE67" w14:textId="24F2B5EC" w:rsidR="00FC506A" w:rsidRPr="00596CCC" w:rsidRDefault="00FC506A" w:rsidP="00281B6A">
      <w:pPr>
        <w:rPr>
          <w:lang w:val="en-US"/>
        </w:rPr>
      </w:pPr>
    </w:p>
    <w:p w14:paraId="0E39E5EB" w14:textId="5E363146" w:rsidR="00FC506A" w:rsidRPr="00596CCC" w:rsidRDefault="00FC506A" w:rsidP="00281B6A">
      <w:pPr>
        <w:rPr>
          <w:lang w:val="en-US"/>
        </w:rPr>
      </w:pPr>
    </w:p>
    <w:p w14:paraId="600D4084" w14:textId="7770EBFB" w:rsidR="00FC506A" w:rsidRPr="00596CCC" w:rsidRDefault="00FC506A" w:rsidP="00281B6A">
      <w:pPr>
        <w:rPr>
          <w:lang w:val="en-US"/>
        </w:rPr>
      </w:pPr>
    </w:p>
    <w:p w14:paraId="4219E8D4" w14:textId="7705F58A" w:rsidR="00FC506A" w:rsidRPr="00596CCC" w:rsidRDefault="00FC506A" w:rsidP="00281B6A">
      <w:pPr>
        <w:rPr>
          <w:lang w:val="en-US"/>
        </w:rPr>
      </w:pPr>
    </w:p>
    <w:p w14:paraId="3AA997E2" w14:textId="1734908C" w:rsidR="00FC506A" w:rsidRPr="00596CCC" w:rsidRDefault="00FC506A" w:rsidP="00281B6A">
      <w:pPr>
        <w:rPr>
          <w:lang w:val="en-US"/>
        </w:rPr>
      </w:pPr>
    </w:p>
    <w:p w14:paraId="5699FD5C" w14:textId="6C999C98" w:rsidR="00FC506A" w:rsidRPr="00596CCC" w:rsidRDefault="00FC506A" w:rsidP="00281B6A">
      <w:pPr>
        <w:rPr>
          <w:lang w:val="en-US"/>
        </w:rPr>
      </w:pPr>
    </w:p>
    <w:p w14:paraId="5C195BD1" w14:textId="53E450A5" w:rsidR="00FC506A" w:rsidRPr="00596CCC" w:rsidRDefault="00FC506A" w:rsidP="00281B6A">
      <w:pPr>
        <w:rPr>
          <w:lang w:val="en-US"/>
        </w:rPr>
      </w:pPr>
    </w:p>
    <w:p w14:paraId="1C16B0F0"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lastRenderedPageBreak/>
        <w:t>Java - What is OOP?</w:t>
      </w:r>
    </w:p>
    <w:p w14:paraId="2D8E9977"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stands for </w:t>
      </w:r>
      <w:r w:rsidRPr="00FC506A">
        <w:rPr>
          <w:rFonts w:ascii="Verdana" w:eastAsia="Times New Roman" w:hAnsi="Verdana" w:cs="Times New Roman"/>
          <w:b/>
          <w:bCs/>
          <w:color w:val="000000"/>
          <w:sz w:val="23"/>
          <w:szCs w:val="23"/>
          <w:lang w:val="en-US" w:eastAsia="ru-RU"/>
        </w:rPr>
        <w:t>Object-Oriented Programming</w:t>
      </w:r>
      <w:r w:rsidRPr="00FC506A">
        <w:rPr>
          <w:rFonts w:ascii="Verdana" w:eastAsia="Times New Roman" w:hAnsi="Verdana" w:cs="Times New Roman"/>
          <w:color w:val="000000"/>
          <w:sz w:val="23"/>
          <w:szCs w:val="23"/>
          <w:lang w:val="en-US" w:eastAsia="ru-RU"/>
        </w:rPr>
        <w:t>.</w:t>
      </w:r>
    </w:p>
    <w:p w14:paraId="52A23F80"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Procedural programming is about writing procedures or methods that perform operations on the data, while object-oriented programming is about creating objects that contain both data and methods.</w:t>
      </w:r>
    </w:p>
    <w:p w14:paraId="356AE01A"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Object-oriented programming has several advantages over procedural programming:</w:t>
      </w:r>
    </w:p>
    <w:p w14:paraId="60240DAD"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is faster and easier to execute</w:t>
      </w:r>
    </w:p>
    <w:p w14:paraId="622D8395"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provides a clear structure for the programs</w:t>
      </w:r>
    </w:p>
    <w:p w14:paraId="071DCDE3"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helps to keep the Java code DRY "Don't Repeat Yourself", and makes the code easier to maintain, modify and debug</w:t>
      </w:r>
    </w:p>
    <w:p w14:paraId="1D704061" w14:textId="77777777" w:rsidR="00FC506A" w:rsidRPr="00FC506A" w:rsidRDefault="00FC506A" w:rsidP="00FC506A">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OOP makes it possible to create full reusable applications with less code and shorter development time</w:t>
      </w:r>
    </w:p>
    <w:p w14:paraId="76628494"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b/>
          <w:bCs/>
          <w:color w:val="000000"/>
          <w:sz w:val="23"/>
          <w:szCs w:val="23"/>
          <w:lang w:val="en-US" w:eastAsia="ru-RU"/>
        </w:rPr>
        <w:t>Tip:</w:t>
      </w:r>
      <w:r w:rsidRPr="00FC506A">
        <w:rPr>
          <w:rFonts w:ascii="Verdana" w:eastAsia="Times New Roman" w:hAnsi="Verdana" w:cs="Times New Roman"/>
          <w:color w:val="000000"/>
          <w:sz w:val="23"/>
          <w:szCs w:val="23"/>
          <w:lang w:val="en-US" w:eastAsia="ru-RU"/>
        </w:rPr>
        <w:t> The "Don't Repeat Yourself" (DRY) principle is about reducing the repetition of code. You should extract out the codes that are common for the application, and place them at a single place and reuse them instead of repeating it.</w:t>
      </w:r>
    </w:p>
    <w:p w14:paraId="3C851C93" w14:textId="77777777" w:rsidR="00FC506A" w:rsidRPr="00FC506A" w:rsidRDefault="00000000" w:rsidP="00FC506A">
      <w:pPr>
        <w:spacing w:before="300" w:after="30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176F18CA">
          <v:rect id="_x0000_i1028" style="width:0;height:0" o:hralign="center" o:hrstd="t" o:hrnoshade="t" o:hr="t" fillcolor="black" stroked="f"/>
        </w:pict>
      </w:r>
    </w:p>
    <w:p w14:paraId="59A60227" w14:textId="77777777" w:rsidR="00FC506A" w:rsidRPr="00FC506A" w:rsidRDefault="00FC506A" w:rsidP="00FC506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FC506A">
        <w:rPr>
          <w:rFonts w:ascii="Segoe UI" w:eastAsia="Times New Roman" w:hAnsi="Segoe UI" w:cs="Segoe UI"/>
          <w:color w:val="000000"/>
          <w:sz w:val="48"/>
          <w:szCs w:val="48"/>
          <w:lang w:val="en-US" w:eastAsia="ru-RU"/>
        </w:rPr>
        <w:t>Java - What are Classes and Objects?</w:t>
      </w:r>
    </w:p>
    <w:p w14:paraId="50AD6856"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Classes and objects are the two main aspects of object-oriented programming.</w:t>
      </w:r>
    </w:p>
    <w:p w14:paraId="278880BD" w14:textId="7B971D89"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Look at the following illustration to see the difference between class and objects:</w:t>
      </w:r>
    </w:p>
    <w:p w14:paraId="6F54FE76" w14:textId="432CE151"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2BCCB120" wp14:editId="505BA5D9">
            <wp:extent cx="6469380" cy="21717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6735" cy="2174169"/>
                    </a:xfrm>
                    <a:prstGeom prst="rect">
                      <a:avLst/>
                    </a:prstGeom>
                  </pic:spPr>
                </pic:pic>
              </a:graphicData>
            </a:graphic>
          </wp:inline>
        </w:drawing>
      </w:r>
    </w:p>
    <w:p w14:paraId="1F276597" w14:textId="66F64BB3"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lastRenderedPageBreak/>
        <w:t>Another example:</w:t>
      </w:r>
    </w:p>
    <w:p w14:paraId="11C2F203" w14:textId="04DD8F3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noProof/>
          <w:color w:val="000000"/>
          <w:sz w:val="23"/>
          <w:szCs w:val="23"/>
          <w:lang w:val="en-US" w:eastAsia="ru-RU"/>
        </w:rPr>
        <w:drawing>
          <wp:inline distT="0" distB="0" distL="0" distR="0" wp14:anchorId="42CBF251" wp14:editId="5A595544">
            <wp:extent cx="6377940" cy="16611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77940" cy="1661160"/>
                    </a:xfrm>
                    <a:prstGeom prst="rect">
                      <a:avLst/>
                    </a:prstGeom>
                  </pic:spPr>
                </pic:pic>
              </a:graphicData>
            </a:graphic>
          </wp:inline>
        </w:drawing>
      </w:r>
    </w:p>
    <w:p w14:paraId="5496D171" w14:textId="77777777" w:rsidR="00FC506A" w:rsidRP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So, a class is a template for objects, and an object is an instance of a class.</w:t>
      </w:r>
    </w:p>
    <w:p w14:paraId="65091FD3" w14:textId="407483D6" w:rsidR="00AF6BEE"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FC506A">
        <w:rPr>
          <w:rFonts w:ascii="Verdana" w:eastAsia="Times New Roman" w:hAnsi="Verdana" w:cs="Times New Roman"/>
          <w:color w:val="000000"/>
          <w:sz w:val="23"/>
          <w:szCs w:val="23"/>
          <w:lang w:val="en-US" w:eastAsia="ru-RU"/>
        </w:rPr>
        <w:t>When the individual objects are created, they inherit all the variables and methods from the class.</w:t>
      </w:r>
    </w:p>
    <w:p w14:paraId="50F26F79" w14:textId="77777777"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62817C6"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Java Classes/Objects</w:t>
      </w:r>
    </w:p>
    <w:p w14:paraId="2B24EE8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Java is an object-oriented programming language.</w:t>
      </w:r>
    </w:p>
    <w:p w14:paraId="42E09F71"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Everything in Java is associated with classes and objects, along with its attributes and methods. For example: in real life, a car is an object. The car has </w:t>
      </w:r>
      <w:r w:rsidRPr="00FC506A">
        <w:rPr>
          <w:rStyle w:val="a4"/>
          <w:rFonts w:ascii="Verdana" w:hAnsi="Verdana"/>
          <w:color w:val="000000"/>
          <w:sz w:val="23"/>
          <w:szCs w:val="23"/>
          <w:lang w:val="en-US"/>
        </w:rPr>
        <w:t>attributes</w:t>
      </w:r>
      <w:r w:rsidRPr="00FC506A">
        <w:rPr>
          <w:rFonts w:ascii="Verdana" w:hAnsi="Verdana"/>
          <w:color w:val="000000"/>
          <w:sz w:val="23"/>
          <w:szCs w:val="23"/>
          <w:lang w:val="en-US"/>
        </w:rPr>
        <w:t>, such as weight and color, and </w:t>
      </w:r>
      <w:r w:rsidRPr="00FC506A">
        <w:rPr>
          <w:rStyle w:val="a4"/>
          <w:rFonts w:ascii="Verdana" w:hAnsi="Verdana"/>
          <w:color w:val="000000"/>
          <w:sz w:val="23"/>
          <w:szCs w:val="23"/>
          <w:lang w:val="en-US"/>
        </w:rPr>
        <w:t>methods</w:t>
      </w:r>
      <w:r w:rsidRPr="00FC506A">
        <w:rPr>
          <w:rFonts w:ascii="Verdana" w:hAnsi="Verdana"/>
          <w:color w:val="000000"/>
          <w:sz w:val="23"/>
          <w:szCs w:val="23"/>
          <w:lang w:val="en-US"/>
        </w:rPr>
        <w:t>, such as drive and brake.</w:t>
      </w:r>
    </w:p>
    <w:p w14:paraId="3E51946F"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A Class is like an object constructor, or a "blueprint" for creating objects.</w:t>
      </w:r>
    </w:p>
    <w:p w14:paraId="5AB82CC1" w14:textId="77777777" w:rsidR="00FC506A" w:rsidRDefault="00000000" w:rsidP="00FC506A">
      <w:pPr>
        <w:spacing w:before="300" w:after="300"/>
        <w:rPr>
          <w:rFonts w:ascii="Times New Roman" w:hAnsi="Times New Roman"/>
          <w:sz w:val="24"/>
          <w:szCs w:val="24"/>
        </w:rPr>
      </w:pPr>
      <w:r>
        <w:pict w14:anchorId="545574D1">
          <v:rect id="_x0000_i1029" style="width:0;height:0" o:hralign="center" o:hrstd="t" o:hrnoshade="t" o:hr="t" fillcolor="black" stroked="f"/>
        </w:pict>
      </w:r>
    </w:p>
    <w:p w14:paraId="6699DE6C"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t>Create a Class</w:t>
      </w:r>
    </w:p>
    <w:p w14:paraId="37F6CE2B"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To create a class, use the keyword </w:t>
      </w:r>
      <w:r w:rsidRPr="00FC506A">
        <w:rPr>
          <w:rStyle w:val="HTML"/>
          <w:rFonts w:ascii="Consolas" w:eastAsiaTheme="majorEastAsia" w:hAnsi="Consolas"/>
          <w:color w:val="DC143C"/>
          <w:lang w:val="en-US"/>
        </w:rPr>
        <w:t>class</w:t>
      </w:r>
      <w:r w:rsidRPr="00FC506A">
        <w:rPr>
          <w:rFonts w:ascii="Verdana" w:hAnsi="Verdana"/>
          <w:color w:val="000000"/>
          <w:sz w:val="23"/>
          <w:szCs w:val="23"/>
          <w:lang w:val="en-US"/>
        </w:rPr>
        <w:t>:</w:t>
      </w:r>
    </w:p>
    <w:p w14:paraId="34B94CF5" w14:textId="63348D9C" w:rsidR="00FC506A" w:rsidRDefault="00FC506A" w:rsidP="00FC506A">
      <w:pPr>
        <w:pStyle w:val="a3"/>
        <w:shd w:val="clear" w:color="auto" w:fill="E7E9EB"/>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highlight w:val="blue"/>
          <w:lang w:val="en-US"/>
        </w:rPr>
        <w:t>Create a class named "</w:t>
      </w:r>
      <w:r w:rsidRPr="00FC506A">
        <w:rPr>
          <w:rStyle w:val="HTML"/>
          <w:rFonts w:ascii="Consolas" w:eastAsiaTheme="majorEastAsia" w:hAnsi="Consolas"/>
          <w:color w:val="DC143C"/>
          <w:highlight w:val="blue"/>
          <w:lang w:val="en-US"/>
        </w:rPr>
        <w:t>Main</w:t>
      </w:r>
      <w:r w:rsidRPr="00FC506A">
        <w:rPr>
          <w:rFonts w:ascii="Verdana" w:hAnsi="Verdana"/>
          <w:color w:val="000000"/>
          <w:sz w:val="23"/>
          <w:szCs w:val="23"/>
          <w:highlight w:val="blue"/>
          <w:lang w:val="en-US"/>
        </w:rPr>
        <w:t>" with a variable x</w:t>
      </w:r>
    </w:p>
    <w:p w14:paraId="722975AE" w14:textId="77777777" w:rsidR="00FC506A" w:rsidRPr="00596CCC" w:rsidRDefault="00FC506A" w:rsidP="00FC506A">
      <w:pPr>
        <w:rPr>
          <w:lang w:val="en-US"/>
        </w:rPr>
      </w:pPr>
    </w:p>
    <w:p w14:paraId="30AC1134" w14:textId="77777777" w:rsidR="00FC506A" w:rsidRPr="00FC506A" w:rsidRDefault="00FC506A" w:rsidP="00FC506A">
      <w:pPr>
        <w:pStyle w:val="a3"/>
        <w:shd w:val="clear" w:color="auto" w:fill="FFFFCC"/>
        <w:spacing w:before="240" w:beforeAutospacing="0" w:after="240" w:afterAutospacing="0"/>
        <w:rPr>
          <w:rFonts w:ascii="Verdana" w:hAnsi="Verdana"/>
          <w:color w:val="000000"/>
          <w:sz w:val="23"/>
          <w:szCs w:val="23"/>
          <w:lang w:val="en-US"/>
        </w:rPr>
      </w:pPr>
      <w:r w:rsidRPr="00FC506A">
        <w:rPr>
          <w:rFonts w:ascii="Verdana" w:hAnsi="Verdana"/>
          <w:color w:val="000000"/>
          <w:sz w:val="23"/>
          <w:szCs w:val="23"/>
          <w:lang w:val="en-US"/>
        </w:rPr>
        <w:t>Remember from the </w:t>
      </w:r>
      <w:hyperlink r:id="rId25" w:history="1">
        <w:r w:rsidRPr="00FC506A">
          <w:rPr>
            <w:rStyle w:val="a5"/>
            <w:rFonts w:ascii="Verdana" w:hAnsi="Verdana"/>
            <w:sz w:val="23"/>
            <w:szCs w:val="23"/>
            <w:lang w:val="en-US"/>
          </w:rPr>
          <w:t>Java Syntax chapter</w:t>
        </w:r>
      </w:hyperlink>
      <w:r w:rsidRPr="00FC506A">
        <w:rPr>
          <w:rFonts w:ascii="Verdana" w:hAnsi="Verdana"/>
          <w:color w:val="000000"/>
          <w:sz w:val="23"/>
          <w:szCs w:val="23"/>
          <w:lang w:val="en-US"/>
        </w:rPr>
        <w:t> that a class should always start with an uppercase first letter, and that the name of the java file should match the class name.</w:t>
      </w:r>
    </w:p>
    <w:p w14:paraId="541CBA0D" w14:textId="77777777" w:rsidR="00FC506A" w:rsidRPr="00396421" w:rsidRDefault="00000000" w:rsidP="00FC506A">
      <w:pPr>
        <w:spacing w:before="300" w:after="300"/>
        <w:rPr>
          <w:rFonts w:ascii="Times New Roman" w:hAnsi="Times New Roman"/>
          <w:sz w:val="24"/>
          <w:szCs w:val="24"/>
          <w:lang w:val="en-US"/>
        </w:rPr>
      </w:pPr>
      <w:r>
        <w:pict w14:anchorId="6D6F6950">
          <v:rect id="_x0000_i1030" style="width:0;height:0" o:hralign="center" o:hrstd="t" o:hrnoshade="t" o:hr="t" fillcolor="black" stroked="f"/>
        </w:pict>
      </w:r>
    </w:p>
    <w:p w14:paraId="6D1A6D78" w14:textId="77777777" w:rsidR="00FC506A" w:rsidRPr="00FC506A" w:rsidRDefault="00FC506A" w:rsidP="00FC506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FC506A">
        <w:rPr>
          <w:rFonts w:ascii="Segoe UI" w:hAnsi="Segoe UI" w:cs="Segoe UI"/>
          <w:b w:val="0"/>
          <w:bCs w:val="0"/>
          <w:color w:val="000000"/>
          <w:sz w:val="48"/>
          <w:szCs w:val="48"/>
          <w:lang w:val="en-US"/>
        </w:rPr>
        <w:lastRenderedPageBreak/>
        <w:t>Create an Object</w:t>
      </w:r>
    </w:p>
    <w:p w14:paraId="29E69240" w14:textId="77777777" w:rsidR="00FC506A" w:rsidRP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r w:rsidRPr="00FC506A">
        <w:rPr>
          <w:rFonts w:ascii="Verdana" w:hAnsi="Verdana"/>
          <w:color w:val="000000"/>
          <w:sz w:val="23"/>
          <w:szCs w:val="23"/>
          <w:lang w:val="en-US"/>
        </w:rPr>
        <w:t>In Java, an object is created from a class. We have already created the class named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so now we can use this to create objects.</w:t>
      </w:r>
    </w:p>
    <w:p w14:paraId="0D856C42" w14:textId="06D29AAD" w:rsidR="00FC506A" w:rsidRDefault="00FC506A" w:rsidP="00FC506A">
      <w:pPr>
        <w:pStyle w:val="a3"/>
        <w:shd w:val="clear" w:color="auto" w:fill="FFFFFF"/>
        <w:spacing w:before="288" w:beforeAutospacing="0" w:after="288" w:afterAutospacing="0"/>
        <w:rPr>
          <w:rStyle w:val="HTML"/>
          <w:rFonts w:ascii="Consolas" w:eastAsiaTheme="majorEastAsia" w:hAnsi="Consolas"/>
          <w:color w:val="DC143C"/>
          <w:lang w:val="en-US"/>
        </w:rPr>
      </w:pPr>
      <w:r w:rsidRPr="00FC506A">
        <w:rPr>
          <w:rFonts w:ascii="Verdana" w:hAnsi="Verdana"/>
          <w:color w:val="000000"/>
          <w:sz w:val="23"/>
          <w:szCs w:val="23"/>
          <w:lang w:val="en-US"/>
        </w:rPr>
        <w:t>To create an object of </w:t>
      </w:r>
      <w:r w:rsidRPr="00FC506A">
        <w:rPr>
          <w:rStyle w:val="HTML"/>
          <w:rFonts w:ascii="Consolas" w:eastAsiaTheme="majorEastAsia" w:hAnsi="Consolas"/>
          <w:color w:val="DC143C"/>
          <w:lang w:val="en-US"/>
        </w:rPr>
        <w:t>Main</w:t>
      </w:r>
      <w:r w:rsidRPr="00FC506A">
        <w:rPr>
          <w:rFonts w:ascii="Verdana" w:hAnsi="Verdana"/>
          <w:color w:val="000000"/>
          <w:sz w:val="23"/>
          <w:szCs w:val="23"/>
          <w:lang w:val="en-US"/>
        </w:rPr>
        <w:t>, specify the class name, followed by the object name, and use the keyword </w:t>
      </w:r>
      <w:r w:rsidRPr="00FC506A">
        <w:rPr>
          <w:rStyle w:val="HTML"/>
          <w:rFonts w:ascii="Consolas" w:eastAsiaTheme="majorEastAsia" w:hAnsi="Consolas"/>
          <w:color w:val="DC143C"/>
          <w:lang w:val="en-US"/>
        </w:rPr>
        <w:t>new</w:t>
      </w:r>
    </w:p>
    <w:p w14:paraId="588480DD" w14:textId="2108EFFB" w:rsidR="00396421" w:rsidRDefault="00396421" w:rsidP="00FC506A">
      <w:pPr>
        <w:pStyle w:val="a3"/>
        <w:shd w:val="clear" w:color="auto" w:fill="FFFFFF"/>
        <w:spacing w:before="288" w:beforeAutospacing="0" w:after="288" w:afterAutospacing="0"/>
        <w:rPr>
          <w:rStyle w:val="HTML"/>
          <w:rFonts w:ascii="Consolas" w:eastAsiaTheme="majorEastAsia" w:hAnsi="Consolas"/>
          <w:color w:val="DC143C"/>
          <w:lang w:val="en-US"/>
        </w:rPr>
      </w:pPr>
    </w:p>
    <w:p w14:paraId="6ACDF254"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Class Attributes</w:t>
      </w:r>
    </w:p>
    <w:p w14:paraId="79D67523"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In the previous chapter, we used the term "variable" for </w:t>
      </w:r>
      <w:r w:rsidRPr="00396421">
        <w:rPr>
          <w:rStyle w:val="HTML"/>
          <w:rFonts w:ascii="Consolas" w:hAnsi="Consolas"/>
          <w:color w:val="DC143C"/>
          <w:lang w:val="en-US"/>
        </w:rPr>
        <w:t>x</w:t>
      </w:r>
      <w:r w:rsidRPr="00396421">
        <w:rPr>
          <w:rFonts w:ascii="Verdana" w:hAnsi="Verdana"/>
          <w:color w:val="000000"/>
          <w:sz w:val="23"/>
          <w:szCs w:val="23"/>
          <w:lang w:val="en-US"/>
        </w:rPr>
        <w:t> in the example (as shown below). It is actually an </w:t>
      </w:r>
      <w:r w:rsidRPr="00396421">
        <w:rPr>
          <w:rStyle w:val="a4"/>
          <w:rFonts w:ascii="Verdana" w:eastAsiaTheme="majorEastAsia" w:hAnsi="Verdana"/>
          <w:color w:val="000000"/>
          <w:sz w:val="23"/>
          <w:szCs w:val="23"/>
          <w:lang w:val="en-US"/>
        </w:rPr>
        <w:t>attribute</w:t>
      </w:r>
      <w:r w:rsidRPr="00396421">
        <w:rPr>
          <w:rFonts w:ascii="Verdana" w:hAnsi="Verdana"/>
          <w:color w:val="000000"/>
          <w:sz w:val="23"/>
          <w:szCs w:val="23"/>
          <w:lang w:val="en-US"/>
        </w:rPr>
        <w:t> of the class. Or you could say that class attributes are variables within a class</w:t>
      </w:r>
    </w:p>
    <w:p w14:paraId="13E29D7E" w14:textId="77777777" w:rsidR="00396421" w:rsidRPr="00396421" w:rsidRDefault="00396421" w:rsidP="00396421">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396421">
        <w:rPr>
          <w:rFonts w:ascii="Segoe UI" w:hAnsi="Segoe UI" w:cs="Segoe UI"/>
          <w:b w:val="0"/>
          <w:bCs w:val="0"/>
          <w:color w:val="000000"/>
          <w:sz w:val="48"/>
          <w:szCs w:val="48"/>
          <w:lang w:val="en-US"/>
        </w:rPr>
        <w:t>Java Constructors</w:t>
      </w:r>
    </w:p>
    <w:p w14:paraId="77C0A8BC" w14:textId="77777777" w:rsidR="00396421" w:rsidRPr="00396421" w:rsidRDefault="00396421" w:rsidP="00396421">
      <w:pPr>
        <w:pStyle w:val="a3"/>
        <w:shd w:val="clear" w:color="auto" w:fill="FFFFFF"/>
        <w:spacing w:before="288" w:beforeAutospacing="0" w:after="288" w:afterAutospacing="0"/>
        <w:rPr>
          <w:rFonts w:ascii="Verdana" w:hAnsi="Verdana"/>
          <w:color w:val="000000"/>
          <w:sz w:val="23"/>
          <w:szCs w:val="23"/>
          <w:lang w:val="en-US"/>
        </w:rPr>
      </w:pPr>
      <w:r w:rsidRPr="00396421">
        <w:rPr>
          <w:rFonts w:ascii="Verdana" w:hAnsi="Verdana"/>
          <w:color w:val="000000"/>
          <w:sz w:val="23"/>
          <w:szCs w:val="23"/>
          <w:lang w:val="en-US"/>
        </w:rPr>
        <w:t>A constructor in Java is a </w:t>
      </w:r>
      <w:r w:rsidRPr="00396421">
        <w:rPr>
          <w:rStyle w:val="a4"/>
          <w:rFonts w:ascii="Verdana" w:hAnsi="Verdana"/>
          <w:color w:val="000000"/>
          <w:sz w:val="23"/>
          <w:szCs w:val="23"/>
          <w:lang w:val="en-US"/>
        </w:rPr>
        <w:t>special method</w:t>
      </w:r>
      <w:r w:rsidRPr="00396421">
        <w:rPr>
          <w:rFonts w:ascii="Verdana" w:hAnsi="Verdana"/>
          <w:color w:val="000000"/>
          <w:sz w:val="23"/>
          <w:szCs w:val="23"/>
          <w:lang w:val="en-US"/>
        </w:rPr>
        <w:t> that is used to initialize objects. The constructor is called when an object of a class is created. It can be used to set initial values for object attributes</w:t>
      </w:r>
    </w:p>
    <w:p w14:paraId="6D322A30"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 xml:space="preserve">Note that the </w:t>
      </w:r>
      <w:proofErr w:type="gramStart"/>
      <w:r w:rsidRPr="00396421">
        <w:rPr>
          <w:rFonts w:ascii="Verdana" w:eastAsia="Times New Roman" w:hAnsi="Verdana" w:cs="Times New Roman"/>
          <w:color w:val="000000"/>
          <w:sz w:val="23"/>
          <w:szCs w:val="23"/>
          <w:highlight w:val="cyan"/>
          <w:lang w:val="en-US" w:eastAsia="ru-RU"/>
        </w:rPr>
        <w:t>constructor</w:t>
      </w:r>
      <w:proofErr w:type="gramEnd"/>
      <w:r w:rsidRPr="00396421">
        <w:rPr>
          <w:rFonts w:ascii="Verdana" w:eastAsia="Times New Roman" w:hAnsi="Verdana" w:cs="Times New Roman"/>
          <w:color w:val="000000"/>
          <w:sz w:val="23"/>
          <w:szCs w:val="23"/>
          <w:highlight w:val="cyan"/>
          <w:lang w:val="en-US" w:eastAsia="ru-RU"/>
        </w:rPr>
        <w:t xml:space="preserve"> name must </w:t>
      </w:r>
      <w:r w:rsidRPr="00396421">
        <w:rPr>
          <w:rFonts w:ascii="Verdana" w:eastAsia="Times New Roman" w:hAnsi="Verdana" w:cs="Times New Roman"/>
          <w:b/>
          <w:bCs/>
          <w:color w:val="000000"/>
          <w:sz w:val="23"/>
          <w:szCs w:val="23"/>
          <w:highlight w:val="cyan"/>
          <w:lang w:val="en-US" w:eastAsia="ru-RU"/>
        </w:rPr>
        <w:t>match the class name</w:t>
      </w:r>
      <w:r w:rsidRPr="00396421">
        <w:rPr>
          <w:rFonts w:ascii="Verdana" w:eastAsia="Times New Roman" w:hAnsi="Verdana" w:cs="Times New Roman"/>
          <w:color w:val="000000"/>
          <w:sz w:val="23"/>
          <w:szCs w:val="23"/>
          <w:highlight w:val="cyan"/>
          <w:lang w:val="en-US" w:eastAsia="ru-RU"/>
        </w:rPr>
        <w:t>, and it cannot have a </w:t>
      </w:r>
      <w:r w:rsidRPr="00396421">
        <w:rPr>
          <w:rFonts w:ascii="Verdana" w:eastAsia="Times New Roman" w:hAnsi="Verdana" w:cs="Times New Roman"/>
          <w:b/>
          <w:bCs/>
          <w:color w:val="000000"/>
          <w:sz w:val="23"/>
          <w:szCs w:val="23"/>
          <w:highlight w:val="cyan"/>
          <w:lang w:val="en-US" w:eastAsia="ru-RU"/>
        </w:rPr>
        <w:t>return type</w:t>
      </w:r>
      <w:r w:rsidRPr="00396421">
        <w:rPr>
          <w:rFonts w:ascii="Verdana" w:eastAsia="Times New Roman" w:hAnsi="Verdana" w:cs="Times New Roman"/>
          <w:color w:val="000000"/>
          <w:sz w:val="23"/>
          <w:szCs w:val="23"/>
          <w:highlight w:val="cyan"/>
          <w:lang w:val="en-US" w:eastAsia="ru-RU"/>
        </w:rPr>
        <w:t> (like </w:t>
      </w:r>
      <w:r w:rsidRPr="00396421">
        <w:rPr>
          <w:rFonts w:ascii="Consolas" w:eastAsia="Times New Roman" w:hAnsi="Consolas" w:cs="Courier New"/>
          <w:color w:val="DC143C"/>
          <w:sz w:val="20"/>
          <w:szCs w:val="20"/>
          <w:highlight w:val="cyan"/>
          <w:lang w:val="en-US" w:eastAsia="ru-RU"/>
        </w:rPr>
        <w:t>void</w:t>
      </w:r>
      <w:r w:rsidRPr="00396421">
        <w:rPr>
          <w:rFonts w:ascii="Verdana" w:eastAsia="Times New Roman" w:hAnsi="Verdana" w:cs="Times New Roman"/>
          <w:color w:val="000000"/>
          <w:sz w:val="23"/>
          <w:szCs w:val="23"/>
          <w:highlight w:val="cyan"/>
          <w:lang w:val="en-US" w:eastAsia="ru-RU"/>
        </w:rPr>
        <w:t>).</w:t>
      </w:r>
    </w:p>
    <w:p w14:paraId="388969FA" w14:textId="77777777" w:rsidR="00396421" w:rsidRPr="00396421" w:rsidRDefault="00396421" w:rsidP="00396421">
      <w:pPr>
        <w:spacing w:before="240" w:after="240" w:line="240" w:lineRule="auto"/>
        <w:rPr>
          <w:rFonts w:ascii="Verdana" w:eastAsia="Times New Roman" w:hAnsi="Verdana" w:cs="Times New Roman"/>
          <w:color w:val="000000"/>
          <w:sz w:val="23"/>
          <w:szCs w:val="23"/>
          <w:highlight w:val="cyan"/>
          <w:lang w:val="en-US" w:eastAsia="ru-RU"/>
        </w:rPr>
      </w:pPr>
      <w:r w:rsidRPr="00396421">
        <w:rPr>
          <w:rFonts w:ascii="Verdana" w:eastAsia="Times New Roman" w:hAnsi="Verdana" w:cs="Times New Roman"/>
          <w:color w:val="000000"/>
          <w:sz w:val="23"/>
          <w:szCs w:val="23"/>
          <w:highlight w:val="cyan"/>
          <w:lang w:val="en-US" w:eastAsia="ru-RU"/>
        </w:rPr>
        <w:t>Also note that the constructor is called when the object is created.</w:t>
      </w:r>
    </w:p>
    <w:p w14:paraId="0AB35D16" w14:textId="77777777" w:rsidR="00396421" w:rsidRPr="00396421" w:rsidRDefault="00396421" w:rsidP="00396421">
      <w:pPr>
        <w:spacing w:before="240" w:after="240" w:line="240" w:lineRule="auto"/>
        <w:rPr>
          <w:rFonts w:ascii="Verdana" w:eastAsia="Times New Roman" w:hAnsi="Verdana" w:cs="Times New Roman"/>
          <w:color w:val="000000"/>
          <w:sz w:val="23"/>
          <w:szCs w:val="23"/>
          <w:lang w:val="en-US" w:eastAsia="ru-RU"/>
        </w:rPr>
      </w:pPr>
      <w:r w:rsidRPr="00396421">
        <w:rPr>
          <w:rFonts w:ascii="Verdana" w:eastAsia="Times New Roman" w:hAnsi="Verdana" w:cs="Times New Roman"/>
          <w:color w:val="000000"/>
          <w:sz w:val="23"/>
          <w:szCs w:val="23"/>
          <w:highlight w:val="cyan"/>
          <w:lang w:val="en-US" w:eastAsia="ru-RU"/>
        </w:rPr>
        <w:t>All classes have constructors by default: if you do not create a class constructor yourself, Java creates one for you. However, then you are not able to set initial values for object attributes.</w:t>
      </w:r>
    </w:p>
    <w:p w14:paraId="6EEB247B" w14:textId="77777777" w:rsidR="00396421" w:rsidRDefault="00396421" w:rsidP="00FC506A">
      <w:pPr>
        <w:pStyle w:val="a3"/>
        <w:shd w:val="clear" w:color="auto" w:fill="FFFFFF"/>
        <w:spacing w:before="288" w:beforeAutospacing="0" w:after="288" w:afterAutospacing="0"/>
        <w:rPr>
          <w:rFonts w:ascii="Verdana" w:hAnsi="Verdana"/>
          <w:color w:val="000000"/>
          <w:sz w:val="23"/>
          <w:szCs w:val="23"/>
          <w:lang w:val="en-US"/>
        </w:rPr>
      </w:pPr>
    </w:p>
    <w:p w14:paraId="0D5455E9" w14:textId="7B0AE493" w:rsidR="00FC506A" w:rsidRDefault="00FC506A" w:rsidP="00FC506A">
      <w:pPr>
        <w:pStyle w:val="a3"/>
        <w:shd w:val="clear" w:color="auto" w:fill="FFFFFF"/>
        <w:spacing w:before="288" w:beforeAutospacing="0" w:after="288" w:afterAutospacing="0"/>
        <w:rPr>
          <w:rFonts w:ascii="Verdana" w:hAnsi="Verdana"/>
          <w:color w:val="000000"/>
          <w:sz w:val="23"/>
          <w:szCs w:val="23"/>
          <w:lang w:val="en-US"/>
        </w:rPr>
      </w:pPr>
    </w:p>
    <w:p w14:paraId="6BEFC32D" w14:textId="681F8537"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1C46702A" w14:textId="5549C54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A226D0C" w14:textId="65BE0B92"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46CED24E" w14:textId="0766D441"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0EE973E5" w14:textId="2D0FC719" w:rsidR="00EE72CA" w:rsidRDefault="00EE72CA" w:rsidP="00FC506A">
      <w:pPr>
        <w:pStyle w:val="a3"/>
        <w:shd w:val="clear" w:color="auto" w:fill="FFFFFF"/>
        <w:spacing w:before="288" w:beforeAutospacing="0" w:after="288" w:afterAutospacing="0"/>
        <w:rPr>
          <w:rFonts w:ascii="Verdana" w:hAnsi="Verdana"/>
          <w:color w:val="000000"/>
          <w:sz w:val="23"/>
          <w:szCs w:val="23"/>
          <w:lang w:val="en-US"/>
        </w:rPr>
      </w:pPr>
    </w:p>
    <w:p w14:paraId="2F060C78" w14:textId="03B810CC" w:rsidR="00FC506A" w:rsidRDefault="00FC506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3FD3C7F" w14:textId="77777777" w:rsidR="00EE72CA" w:rsidRPr="00EE72CA" w:rsidRDefault="00EE72CA" w:rsidP="00EE72CA">
      <w:pPr>
        <w:shd w:val="clear" w:color="auto" w:fill="FFFFFF"/>
        <w:spacing w:before="150" w:after="150" w:line="240" w:lineRule="auto"/>
        <w:outlineLvl w:val="1"/>
        <w:rPr>
          <w:rFonts w:ascii="Segoe UI" w:eastAsia="Times New Roman" w:hAnsi="Segoe UI" w:cs="Segoe UI"/>
          <w:color w:val="000000"/>
          <w:sz w:val="48"/>
          <w:szCs w:val="48"/>
          <w:lang w:val="en-US" w:eastAsia="ru-RU"/>
        </w:rPr>
      </w:pPr>
      <w:r w:rsidRPr="00EE72CA">
        <w:rPr>
          <w:rFonts w:ascii="Segoe UI" w:eastAsia="Times New Roman" w:hAnsi="Segoe UI" w:cs="Segoe UI"/>
          <w:color w:val="000000"/>
          <w:sz w:val="48"/>
          <w:szCs w:val="48"/>
          <w:lang w:val="en-US" w:eastAsia="ru-RU"/>
        </w:rPr>
        <w:lastRenderedPageBreak/>
        <w:t>Modifiers</w:t>
      </w:r>
    </w:p>
    <w:p w14:paraId="0506B88B"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By now, you are quite familiar with 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that appears in almost all of our examples:</w:t>
      </w:r>
    </w:p>
    <w:p w14:paraId="6DE26F41" w14:textId="77777777" w:rsidR="00EE72CA" w:rsidRPr="00EE72CA" w:rsidRDefault="00EE72CA" w:rsidP="00EE72CA">
      <w:pPr>
        <w:pBdr>
          <w:left w:val="single" w:sz="24" w:space="12" w:color="04AA6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ru-RU"/>
        </w:rPr>
      </w:pPr>
      <w:r w:rsidRPr="00EE72CA">
        <w:rPr>
          <w:rFonts w:ascii="Consolas" w:eastAsia="Times New Roman" w:hAnsi="Consolas" w:cs="Courier New"/>
          <w:b/>
          <w:bCs/>
          <w:color w:val="0077AA"/>
          <w:sz w:val="23"/>
          <w:szCs w:val="23"/>
          <w:lang w:val="en-US" w:eastAsia="ru-RU"/>
        </w:rPr>
        <w:t>public</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0077AA"/>
          <w:sz w:val="23"/>
          <w:szCs w:val="23"/>
          <w:lang w:val="en-US" w:eastAsia="ru-RU"/>
        </w:rPr>
        <w:t>class</w:t>
      </w:r>
      <w:r w:rsidRPr="00EE72CA">
        <w:rPr>
          <w:rFonts w:ascii="Consolas" w:eastAsia="Times New Roman" w:hAnsi="Consolas" w:cs="Courier New"/>
          <w:color w:val="000000"/>
          <w:sz w:val="23"/>
          <w:szCs w:val="23"/>
          <w:lang w:val="en-US" w:eastAsia="ru-RU"/>
        </w:rPr>
        <w:t xml:space="preserve"> </w:t>
      </w:r>
      <w:r w:rsidRPr="00EE72CA">
        <w:rPr>
          <w:rFonts w:ascii="Consolas" w:eastAsia="Times New Roman" w:hAnsi="Consolas" w:cs="Courier New"/>
          <w:color w:val="DD4A68"/>
          <w:sz w:val="23"/>
          <w:szCs w:val="23"/>
          <w:lang w:val="en-US" w:eastAsia="ru-RU"/>
        </w:rPr>
        <w:t>Main</w:t>
      </w:r>
    </w:p>
    <w:p w14:paraId="22D30AC0"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The </w:t>
      </w:r>
      <w:r w:rsidRPr="00EE72CA">
        <w:rPr>
          <w:rFonts w:ascii="Consolas" w:eastAsia="Times New Roman" w:hAnsi="Consolas" w:cs="Courier New"/>
          <w:color w:val="DC143C"/>
          <w:sz w:val="20"/>
          <w:szCs w:val="20"/>
          <w:lang w:val="en-US" w:eastAsia="ru-RU"/>
        </w:rPr>
        <w:t>public</w:t>
      </w:r>
      <w:r w:rsidRPr="00EE72CA">
        <w:rPr>
          <w:rFonts w:ascii="Verdana" w:eastAsia="Times New Roman" w:hAnsi="Verdana" w:cs="Times New Roman"/>
          <w:color w:val="000000"/>
          <w:sz w:val="23"/>
          <w:szCs w:val="23"/>
          <w:lang w:val="en-US" w:eastAsia="ru-RU"/>
        </w:rPr>
        <w:t> keyword is an </w:t>
      </w:r>
      <w:r w:rsidRPr="00EE72CA">
        <w:rPr>
          <w:rFonts w:ascii="Verdana" w:eastAsia="Times New Roman" w:hAnsi="Verdana" w:cs="Times New Roman"/>
          <w:b/>
          <w:bCs/>
          <w:color w:val="000000"/>
          <w:sz w:val="23"/>
          <w:szCs w:val="23"/>
          <w:lang w:val="en-US" w:eastAsia="ru-RU"/>
        </w:rPr>
        <w:t>access modifier</w:t>
      </w:r>
      <w:r w:rsidRPr="00EE72CA">
        <w:rPr>
          <w:rFonts w:ascii="Verdana" w:eastAsia="Times New Roman" w:hAnsi="Verdana" w:cs="Times New Roman"/>
          <w:color w:val="000000"/>
          <w:sz w:val="23"/>
          <w:szCs w:val="23"/>
          <w:lang w:val="en-US" w:eastAsia="ru-RU"/>
        </w:rPr>
        <w:t>, meaning that it is used to set the access level for classes, attributes, methods and constructors.</w:t>
      </w:r>
    </w:p>
    <w:p w14:paraId="15501E3A" w14:textId="77777777" w:rsidR="00EE72CA" w:rsidRPr="00EE72CA" w:rsidRDefault="00EE72CA" w:rsidP="00EE72C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color w:val="000000"/>
          <w:sz w:val="23"/>
          <w:szCs w:val="23"/>
          <w:lang w:val="en-US" w:eastAsia="ru-RU"/>
        </w:rPr>
        <w:t>We divide modifiers into two groups:</w:t>
      </w:r>
    </w:p>
    <w:p w14:paraId="3DA44C92" w14:textId="77777777" w:rsidR="00EE72CA" w:rsidRP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Access Modifiers</w:t>
      </w:r>
      <w:r w:rsidRPr="00EE72CA">
        <w:rPr>
          <w:rFonts w:ascii="Verdana" w:eastAsia="Times New Roman" w:hAnsi="Verdana" w:cs="Times New Roman"/>
          <w:color w:val="000000"/>
          <w:sz w:val="23"/>
          <w:szCs w:val="23"/>
          <w:lang w:val="en-US" w:eastAsia="ru-RU"/>
        </w:rPr>
        <w:t> - controls the access level</w:t>
      </w:r>
    </w:p>
    <w:p w14:paraId="631A4B0A" w14:textId="6FF15C0A" w:rsidR="00EE72CA" w:rsidRDefault="00EE72CA" w:rsidP="00EE72CA">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b/>
          <w:bCs/>
          <w:color w:val="000000"/>
          <w:sz w:val="23"/>
          <w:szCs w:val="23"/>
          <w:lang w:val="en-US" w:eastAsia="ru-RU"/>
        </w:rPr>
        <w:t>Non-Access Modifiers</w:t>
      </w:r>
      <w:r w:rsidRPr="00EE72CA">
        <w:rPr>
          <w:rFonts w:ascii="Verdana" w:eastAsia="Times New Roman" w:hAnsi="Verdana" w:cs="Times New Roman"/>
          <w:color w:val="000000"/>
          <w:sz w:val="23"/>
          <w:szCs w:val="23"/>
          <w:lang w:val="en-US" w:eastAsia="ru-RU"/>
        </w:rPr>
        <w:t> - do not control access level, but provides other functionality</w:t>
      </w:r>
    </w:p>
    <w:p w14:paraId="1964DB47" w14:textId="77777777" w:rsidR="00EE72CA" w:rsidRPr="00EE72CA" w:rsidRDefault="00EE72CA" w:rsidP="00EE72CA">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val="en-US" w:eastAsia="ru-RU"/>
        </w:rPr>
      </w:pPr>
    </w:p>
    <w:p w14:paraId="38150BCE" w14:textId="77777777" w:rsid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p>
    <w:p w14:paraId="350135B9" w14:textId="4D3CFF25"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t>Access Modifiers</w:t>
      </w:r>
    </w:p>
    <w:p w14:paraId="0A76CBE2" w14:textId="79BBE73E"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public</w:t>
      </w:r>
      <w:r w:rsidRPr="00EE72CA">
        <w:rPr>
          <w:rFonts w:ascii="Verdana" w:hAnsi="Verdana"/>
          <w:color w:val="000000"/>
          <w:sz w:val="23"/>
          <w:szCs w:val="23"/>
          <w:lang w:val="en-US"/>
        </w:rPr>
        <w:t> or </w:t>
      </w:r>
      <w:r w:rsidRPr="00EE72CA">
        <w:rPr>
          <w:rStyle w:val="a6"/>
          <w:rFonts w:ascii="Verdana" w:hAnsi="Verdana"/>
          <w:color w:val="000000"/>
          <w:sz w:val="23"/>
          <w:szCs w:val="23"/>
          <w:lang w:val="en-US"/>
        </w:rPr>
        <w:t>default</w:t>
      </w:r>
      <w:r w:rsidRPr="00EE72CA">
        <w:rPr>
          <w:rFonts w:ascii="Verdana" w:hAnsi="Verdana"/>
          <w:color w:val="000000"/>
          <w:sz w:val="23"/>
          <w:szCs w:val="23"/>
          <w:lang w:val="en-US"/>
        </w:rPr>
        <w:t>:</w:t>
      </w:r>
    </w:p>
    <w:p w14:paraId="38A31DD3" w14:textId="19EC24E5"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135034D8" wp14:editId="6469819C">
            <wp:extent cx="6583649" cy="1074420"/>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91843" cy="1075757"/>
                    </a:xfrm>
                    <a:prstGeom prst="rect">
                      <a:avLst/>
                    </a:prstGeom>
                  </pic:spPr>
                </pic:pic>
              </a:graphicData>
            </a:graphic>
          </wp:inline>
        </w:drawing>
      </w:r>
    </w:p>
    <w:p w14:paraId="776D18D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methods and constructors</w:t>
      </w:r>
      <w:r w:rsidRPr="00EE72CA">
        <w:rPr>
          <w:rFonts w:ascii="Verdana" w:hAnsi="Verdana"/>
          <w:color w:val="000000"/>
          <w:sz w:val="23"/>
          <w:szCs w:val="23"/>
          <w:lang w:val="en-US"/>
        </w:rPr>
        <w:t>, you can use the one of the following:</w:t>
      </w:r>
    </w:p>
    <w:p w14:paraId="68611862" w14:textId="1A729DC1" w:rsidR="00EE72CA" w:rsidRPr="00EE72CA" w:rsidRDefault="00EE72CA" w:rsidP="00EE72CA">
      <w:pPr>
        <w:spacing w:before="300" w:after="300"/>
        <w:rPr>
          <w:rFonts w:ascii="Times New Roman" w:hAnsi="Times New Roman"/>
          <w:sz w:val="24"/>
          <w:szCs w:val="24"/>
        </w:rPr>
      </w:pPr>
      <w:r w:rsidRPr="00EE72CA">
        <w:rPr>
          <w:noProof/>
        </w:rPr>
        <w:drawing>
          <wp:inline distT="0" distB="0" distL="0" distR="0" wp14:anchorId="2BF25134" wp14:editId="3B8F6A50">
            <wp:extent cx="6552814" cy="188976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61609" cy="1892296"/>
                    </a:xfrm>
                    <a:prstGeom prst="rect">
                      <a:avLst/>
                    </a:prstGeom>
                  </pic:spPr>
                </pic:pic>
              </a:graphicData>
            </a:graphic>
          </wp:inline>
        </w:drawing>
      </w:r>
      <w:r w:rsidR="00000000">
        <w:pict w14:anchorId="51D0094A">
          <v:rect id="_x0000_i1031" style="width:0;height:0" o:hralign="center" o:hrstd="t" o:hrnoshade="t" o:hr="t" fillcolor="black" stroked="f"/>
        </w:pict>
      </w:r>
    </w:p>
    <w:p w14:paraId="26E2E9C6" w14:textId="00CD8B2E" w:rsidR="00EE72CA" w:rsidRPr="00EE72CA" w:rsidRDefault="00EE72CA" w:rsidP="00EE72CA">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EE72CA">
        <w:rPr>
          <w:rFonts w:ascii="Segoe UI" w:hAnsi="Segoe UI" w:cs="Segoe UI"/>
          <w:b w:val="0"/>
          <w:bCs w:val="0"/>
          <w:color w:val="000000"/>
          <w:sz w:val="48"/>
          <w:szCs w:val="48"/>
          <w:lang w:val="en-US"/>
        </w:rPr>
        <w:lastRenderedPageBreak/>
        <w:t>Non-Access Modifiers</w:t>
      </w:r>
    </w:p>
    <w:p w14:paraId="6A2F27C5" w14:textId="07EE6139" w:rsid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classes</w:t>
      </w:r>
      <w:r w:rsidRPr="00EE72CA">
        <w:rPr>
          <w:rFonts w:ascii="Verdana" w:hAnsi="Verdana"/>
          <w:color w:val="000000"/>
          <w:sz w:val="23"/>
          <w:szCs w:val="23"/>
          <w:lang w:val="en-US"/>
        </w:rPr>
        <w:t>, you can use either </w:t>
      </w:r>
      <w:r w:rsidRPr="00EE72CA">
        <w:rPr>
          <w:rStyle w:val="HTML"/>
          <w:rFonts w:ascii="Consolas" w:eastAsiaTheme="majorEastAsia" w:hAnsi="Consolas"/>
          <w:color w:val="DC143C"/>
          <w:lang w:val="en-US"/>
        </w:rPr>
        <w:t>final</w:t>
      </w:r>
      <w:r w:rsidRPr="00EE72CA">
        <w:rPr>
          <w:rFonts w:ascii="Verdana" w:hAnsi="Verdana"/>
          <w:color w:val="000000"/>
          <w:sz w:val="23"/>
          <w:szCs w:val="23"/>
          <w:lang w:val="en-US"/>
        </w:rPr>
        <w:t> or </w:t>
      </w:r>
      <w:r w:rsidRPr="00EE72CA">
        <w:rPr>
          <w:rStyle w:val="HTML"/>
          <w:rFonts w:ascii="Consolas" w:eastAsiaTheme="majorEastAsia" w:hAnsi="Consolas"/>
          <w:color w:val="DC143C"/>
          <w:lang w:val="en-US"/>
        </w:rPr>
        <w:t>abstract</w:t>
      </w:r>
      <w:r w:rsidRPr="00EE72CA">
        <w:rPr>
          <w:rFonts w:ascii="Verdana" w:hAnsi="Verdana"/>
          <w:color w:val="000000"/>
          <w:sz w:val="23"/>
          <w:szCs w:val="23"/>
          <w:lang w:val="en-US"/>
        </w:rPr>
        <w:t>:</w:t>
      </w:r>
    </w:p>
    <w:p w14:paraId="5F14793C" w14:textId="45349E5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noProof/>
          <w:color w:val="000000"/>
          <w:sz w:val="23"/>
          <w:szCs w:val="23"/>
          <w:lang w:val="en-US"/>
        </w:rPr>
        <w:drawing>
          <wp:inline distT="0" distB="0" distL="0" distR="0" wp14:anchorId="0EAB43D4" wp14:editId="05F17765">
            <wp:extent cx="6470073" cy="1356236"/>
            <wp:effectExtent l="0" t="0" r="698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90537" cy="1360526"/>
                    </a:xfrm>
                    <a:prstGeom prst="rect">
                      <a:avLst/>
                    </a:prstGeom>
                  </pic:spPr>
                </pic:pic>
              </a:graphicData>
            </a:graphic>
          </wp:inline>
        </w:drawing>
      </w:r>
    </w:p>
    <w:p w14:paraId="7F996CF0" w14:textId="77777777" w:rsidR="00EE72CA" w:rsidRPr="00EE72CA" w:rsidRDefault="00EE72CA" w:rsidP="00EE72CA">
      <w:pPr>
        <w:pStyle w:val="a3"/>
        <w:shd w:val="clear" w:color="auto" w:fill="FFFFFF"/>
        <w:spacing w:before="288" w:beforeAutospacing="0" w:after="288" w:afterAutospacing="0"/>
        <w:rPr>
          <w:rFonts w:ascii="Verdana" w:hAnsi="Verdana"/>
          <w:color w:val="000000"/>
          <w:sz w:val="23"/>
          <w:szCs w:val="23"/>
          <w:lang w:val="en-US"/>
        </w:rPr>
      </w:pPr>
      <w:r w:rsidRPr="00EE72CA">
        <w:rPr>
          <w:rFonts w:ascii="Verdana" w:hAnsi="Verdana"/>
          <w:color w:val="000000"/>
          <w:sz w:val="23"/>
          <w:szCs w:val="23"/>
          <w:lang w:val="en-US"/>
        </w:rPr>
        <w:t>For </w:t>
      </w:r>
      <w:r w:rsidRPr="00EE72CA">
        <w:rPr>
          <w:rStyle w:val="a4"/>
          <w:rFonts w:ascii="Verdana" w:hAnsi="Verdana"/>
          <w:color w:val="000000"/>
          <w:sz w:val="23"/>
          <w:szCs w:val="23"/>
          <w:lang w:val="en-US"/>
        </w:rPr>
        <w:t>attributes and methods</w:t>
      </w:r>
      <w:r w:rsidRPr="00EE72CA">
        <w:rPr>
          <w:rFonts w:ascii="Verdana" w:hAnsi="Verdana"/>
          <w:color w:val="000000"/>
          <w:sz w:val="23"/>
          <w:szCs w:val="23"/>
          <w:lang w:val="en-US"/>
        </w:rPr>
        <w:t>, you can use the one of the following:</w:t>
      </w:r>
    </w:p>
    <w:p w14:paraId="47692505" w14:textId="0AD53CE8" w:rsidR="00EE72CA" w:rsidRDefault="00EE72CA" w:rsidP="00FC506A">
      <w:pPr>
        <w:shd w:val="clear" w:color="auto" w:fill="FFFFFF"/>
        <w:spacing w:before="288" w:after="288" w:line="240" w:lineRule="auto"/>
        <w:rPr>
          <w:rFonts w:ascii="Verdana" w:eastAsia="Times New Roman" w:hAnsi="Verdana" w:cs="Times New Roman"/>
          <w:color w:val="000000"/>
          <w:sz w:val="23"/>
          <w:szCs w:val="23"/>
          <w:lang w:val="en-US" w:eastAsia="ru-RU"/>
        </w:rPr>
      </w:pPr>
      <w:r w:rsidRPr="00EE72CA">
        <w:rPr>
          <w:rFonts w:ascii="Verdana" w:eastAsia="Times New Roman" w:hAnsi="Verdana" w:cs="Times New Roman"/>
          <w:noProof/>
          <w:color w:val="000000"/>
          <w:sz w:val="23"/>
          <w:szCs w:val="23"/>
          <w:lang w:val="en-US" w:eastAsia="ru-RU"/>
        </w:rPr>
        <w:drawing>
          <wp:inline distT="0" distB="0" distL="0" distR="0" wp14:anchorId="77CF3CA8" wp14:editId="249199FF">
            <wp:extent cx="6549163" cy="2095500"/>
            <wp:effectExtent l="0" t="0" r="444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52992" cy="2096725"/>
                    </a:xfrm>
                    <a:prstGeom prst="rect">
                      <a:avLst/>
                    </a:prstGeom>
                  </pic:spPr>
                </pic:pic>
              </a:graphicData>
            </a:graphic>
          </wp:inline>
        </w:drawing>
      </w:r>
    </w:p>
    <w:p w14:paraId="318E5106" w14:textId="3BC71B40"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6D4D2A" w14:textId="5C361D6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31397EB" w14:textId="41B7EA7D"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7AB8843" w14:textId="39E4E49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D21F3CF" w14:textId="3A93113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7080342" w14:textId="4971CF1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E23B16E" w14:textId="77777777"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BF5D3FE" w14:textId="60D2874C"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79D4827" w14:textId="37E5B5F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3EB0328" w14:textId="2A5A8248"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30A21C2" w14:textId="683AF66C"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Encapsulation</w:t>
      </w:r>
      <w:proofErr w:type="spellEnd"/>
    </w:p>
    <w:p w14:paraId="26BDE39F" w14:textId="77777777" w:rsidR="000C6142" w:rsidRDefault="00000000" w:rsidP="000C6142">
      <w:pPr>
        <w:spacing w:before="300" w:after="300"/>
        <w:rPr>
          <w:rFonts w:ascii="Times New Roman" w:hAnsi="Times New Roman"/>
          <w:sz w:val="24"/>
          <w:szCs w:val="24"/>
        </w:rPr>
      </w:pPr>
      <w:r>
        <w:pict w14:anchorId="65715114">
          <v:rect id="_x0000_i1032" style="width:0;height:0" o:hralign="center" o:hrstd="t" o:hrnoshade="t" o:hr="t" fillcolor="black" stroked="f"/>
        </w:pict>
      </w:r>
    </w:p>
    <w:p w14:paraId="5DD223ED"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Encapsulation</w:t>
      </w:r>
    </w:p>
    <w:p w14:paraId="61B91AC8"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The meaning of </w:t>
      </w:r>
      <w:r w:rsidRPr="000C6142">
        <w:rPr>
          <w:rStyle w:val="a4"/>
          <w:rFonts w:ascii="Verdana" w:hAnsi="Verdana"/>
          <w:color w:val="000000"/>
          <w:sz w:val="23"/>
          <w:szCs w:val="23"/>
          <w:lang w:val="en-US"/>
        </w:rPr>
        <w:t>Encapsulation</w:t>
      </w:r>
      <w:r w:rsidRPr="000C6142">
        <w:rPr>
          <w:rFonts w:ascii="Verdana" w:hAnsi="Verdana"/>
          <w:color w:val="000000"/>
          <w:sz w:val="23"/>
          <w:szCs w:val="23"/>
          <w:lang w:val="en-US"/>
        </w:rPr>
        <w:t xml:space="preserve">, is to make sure that "sensitive" data is hidden from users. </w:t>
      </w:r>
      <w:r>
        <w:rPr>
          <w:rFonts w:ascii="Verdana" w:hAnsi="Verdana"/>
          <w:color w:val="000000"/>
          <w:sz w:val="23"/>
          <w:szCs w:val="23"/>
        </w:rPr>
        <w:t xml:space="preserve">To </w:t>
      </w:r>
      <w:proofErr w:type="spellStart"/>
      <w:r>
        <w:rPr>
          <w:rFonts w:ascii="Verdana" w:hAnsi="Verdana"/>
          <w:color w:val="000000"/>
          <w:sz w:val="23"/>
          <w:szCs w:val="23"/>
        </w:rPr>
        <w:t>achieve</w:t>
      </w:r>
      <w:proofErr w:type="spellEnd"/>
      <w:r>
        <w:rPr>
          <w:rFonts w:ascii="Verdana" w:hAnsi="Verdana"/>
          <w:color w:val="000000"/>
          <w:sz w:val="23"/>
          <w:szCs w:val="23"/>
        </w:rPr>
        <w:t xml:space="preserve"> </w:t>
      </w:r>
      <w:proofErr w:type="spellStart"/>
      <w:r>
        <w:rPr>
          <w:rFonts w:ascii="Verdana" w:hAnsi="Verdana"/>
          <w:color w:val="000000"/>
          <w:sz w:val="23"/>
          <w:szCs w:val="23"/>
        </w:rPr>
        <w:t>this</w:t>
      </w:r>
      <w:proofErr w:type="spellEnd"/>
      <w:r>
        <w:rPr>
          <w:rFonts w:ascii="Verdana" w:hAnsi="Verdana"/>
          <w:color w:val="000000"/>
          <w:sz w:val="23"/>
          <w:szCs w:val="23"/>
        </w:rPr>
        <w:t xml:space="preserve">, </w:t>
      </w:r>
      <w:proofErr w:type="spellStart"/>
      <w:r>
        <w:rPr>
          <w:rFonts w:ascii="Verdana" w:hAnsi="Verdana"/>
          <w:color w:val="000000"/>
          <w:sz w:val="23"/>
          <w:szCs w:val="23"/>
        </w:rPr>
        <w:t>you</w:t>
      </w:r>
      <w:proofErr w:type="spellEnd"/>
      <w:r>
        <w:rPr>
          <w:rFonts w:ascii="Verdana" w:hAnsi="Verdana"/>
          <w:color w:val="000000"/>
          <w:sz w:val="23"/>
          <w:szCs w:val="23"/>
        </w:rPr>
        <w:t xml:space="preserve"> </w:t>
      </w:r>
      <w:proofErr w:type="spellStart"/>
      <w:r>
        <w:rPr>
          <w:rFonts w:ascii="Verdana" w:hAnsi="Verdana"/>
          <w:color w:val="000000"/>
          <w:sz w:val="23"/>
          <w:szCs w:val="23"/>
        </w:rPr>
        <w:t>must</w:t>
      </w:r>
      <w:proofErr w:type="spellEnd"/>
      <w:r>
        <w:rPr>
          <w:rFonts w:ascii="Verdana" w:hAnsi="Verdana"/>
          <w:color w:val="000000"/>
          <w:sz w:val="23"/>
          <w:szCs w:val="23"/>
        </w:rPr>
        <w:t>:</w:t>
      </w:r>
    </w:p>
    <w:p w14:paraId="154542C6"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declare class variables/attributes as </w:t>
      </w:r>
      <w:r w:rsidRPr="000C6142">
        <w:rPr>
          <w:rStyle w:val="HTML"/>
          <w:rFonts w:ascii="Consolas" w:eastAsiaTheme="minorHAnsi" w:hAnsi="Consolas"/>
          <w:color w:val="DC143C"/>
          <w:sz w:val="24"/>
          <w:szCs w:val="24"/>
          <w:lang w:val="en-US"/>
        </w:rPr>
        <w:t>private</w:t>
      </w:r>
    </w:p>
    <w:p w14:paraId="1D1F70C9" w14:textId="77777777" w:rsidR="000C6142" w:rsidRPr="000C6142" w:rsidRDefault="000C6142" w:rsidP="000C6142">
      <w:pPr>
        <w:numPr>
          <w:ilvl w:val="0"/>
          <w:numId w:val="11"/>
        </w:numPr>
        <w:shd w:val="clear" w:color="auto" w:fill="FFFFFF"/>
        <w:spacing w:before="100" w:beforeAutospacing="1" w:after="100" w:afterAutospacing="1" w:line="240" w:lineRule="auto"/>
        <w:rPr>
          <w:rFonts w:ascii="Verdana" w:hAnsi="Verdana"/>
          <w:color w:val="000000"/>
          <w:sz w:val="23"/>
          <w:szCs w:val="23"/>
          <w:lang w:val="en-US"/>
        </w:rPr>
      </w:pPr>
      <w:r w:rsidRPr="000C6142">
        <w:rPr>
          <w:rFonts w:ascii="Verdana" w:hAnsi="Verdana"/>
          <w:color w:val="000000"/>
          <w:sz w:val="23"/>
          <w:szCs w:val="23"/>
          <w:lang w:val="en-US"/>
        </w:rPr>
        <w:t>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 to access and update the value of a </w:t>
      </w:r>
      <w:r w:rsidRPr="000C6142">
        <w:rPr>
          <w:rStyle w:val="HTML"/>
          <w:rFonts w:ascii="Consolas" w:eastAsiaTheme="minorHAnsi" w:hAnsi="Consolas"/>
          <w:color w:val="DC143C"/>
          <w:sz w:val="24"/>
          <w:szCs w:val="24"/>
          <w:lang w:val="en-US"/>
        </w:rPr>
        <w:t>private</w:t>
      </w:r>
      <w:r w:rsidRPr="000C6142">
        <w:rPr>
          <w:rFonts w:ascii="Verdana" w:hAnsi="Verdana"/>
          <w:color w:val="000000"/>
          <w:sz w:val="23"/>
          <w:szCs w:val="23"/>
          <w:lang w:val="en-US"/>
        </w:rPr>
        <w:t> variable</w:t>
      </w:r>
    </w:p>
    <w:p w14:paraId="5A36941A" w14:textId="77777777" w:rsidR="000C6142" w:rsidRDefault="00000000" w:rsidP="000C6142">
      <w:pPr>
        <w:spacing w:before="300" w:after="300"/>
        <w:rPr>
          <w:rFonts w:ascii="Times New Roman" w:hAnsi="Times New Roman"/>
          <w:sz w:val="24"/>
          <w:szCs w:val="24"/>
        </w:rPr>
      </w:pPr>
      <w:r>
        <w:pict w14:anchorId="47405E4E">
          <v:rect id="_x0000_i1033" style="width:0;height:0" o:hralign="center" o:hrstd="t" o:hrnoshade="t" o:hr="t" fillcolor="black" stroked="f"/>
        </w:pict>
      </w:r>
    </w:p>
    <w:p w14:paraId="7ADC956A"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Get and Set</w:t>
      </w:r>
    </w:p>
    <w:p w14:paraId="7B5CF9E4"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You learned from the previous chapter that </w:t>
      </w:r>
      <w:r w:rsidRPr="000C6142">
        <w:rPr>
          <w:rStyle w:val="HTML"/>
          <w:rFonts w:ascii="Consolas" w:hAnsi="Consolas"/>
          <w:color w:val="DC143C"/>
          <w:lang w:val="en-US"/>
        </w:rPr>
        <w:t>private</w:t>
      </w:r>
      <w:r w:rsidRPr="000C6142">
        <w:rPr>
          <w:rFonts w:ascii="Verdana" w:hAnsi="Verdana"/>
          <w:color w:val="000000"/>
          <w:sz w:val="23"/>
          <w:szCs w:val="23"/>
          <w:lang w:val="en-US"/>
        </w:rPr>
        <w:t> variables can only be accessed within the same class (an outside class has no access to it). However, it is possible to access them if we provide public </w:t>
      </w:r>
      <w:r w:rsidRPr="000C6142">
        <w:rPr>
          <w:rStyle w:val="a4"/>
          <w:rFonts w:ascii="Verdana" w:hAnsi="Verdana"/>
          <w:color w:val="000000"/>
          <w:sz w:val="23"/>
          <w:szCs w:val="23"/>
          <w:lang w:val="en-US"/>
        </w:rPr>
        <w:t>get</w:t>
      </w:r>
      <w:r w:rsidRPr="000C6142">
        <w:rPr>
          <w:rFonts w:ascii="Verdana" w:hAnsi="Verdana"/>
          <w:color w:val="000000"/>
          <w:sz w:val="23"/>
          <w:szCs w:val="23"/>
          <w:lang w:val="en-US"/>
        </w:rPr>
        <w:t> and </w:t>
      </w:r>
      <w:r w:rsidRPr="000C6142">
        <w:rPr>
          <w:rStyle w:val="a4"/>
          <w:rFonts w:ascii="Verdana" w:hAnsi="Verdana"/>
          <w:color w:val="000000"/>
          <w:sz w:val="23"/>
          <w:szCs w:val="23"/>
          <w:lang w:val="en-US"/>
        </w:rPr>
        <w:t>set</w:t>
      </w:r>
      <w:r w:rsidRPr="000C6142">
        <w:rPr>
          <w:rFonts w:ascii="Verdana" w:hAnsi="Verdana"/>
          <w:color w:val="000000"/>
          <w:sz w:val="23"/>
          <w:szCs w:val="23"/>
          <w:lang w:val="en-US"/>
        </w:rPr>
        <w:t> methods.</w:t>
      </w:r>
    </w:p>
    <w:p w14:paraId="38EB9FBB"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The </w:t>
      </w:r>
      <w:r w:rsidRPr="000C6142">
        <w:rPr>
          <w:rStyle w:val="HTML"/>
          <w:rFonts w:ascii="Consolas" w:hAnsi="Consolas"/>
          <w:color w:val="DC143C"/>
          <w:lang w:val="en-US"/>
        </w:rPr>
        <w:t>get</w:t>
      </w:r>
      <w:r w:rsidRPr="000C6142">
        <w:rPr>
          <w:rFonts w:ascii="Verdana" w:hAnsi="Verdana"/>
          <w:color w:val="000000"/>
          <w:sz w:val="23"/>
          <w:szCs w:val="23"/>
          <w:lang w:val="en-US"/>
        </w:rPr>
        <w:t> method returns the variable value, and the </w:t>
      </w:r>
      <w:r w:rsidRPr="000C6142">
        <w:rPr>
          <w:rStyle w:val="HTML"/>
          <w:rFonts w:ascii="Consolas" w:hAnsi="Consolas"/>
          <w:color w:val="DC143C"/>
          <w:lang w:val="en-US"/>
        </w:rPr>
        <w:t>set</w:t>
      </w:r>
      <w:r w:rsidRPr="000C6142">
        <w:rPr>
          <w:rFonts w:ascii="Verdana" w:hAnsi="Verdana"/>
          <w:color w:val="000000"/>
          <w:sz w:val="23"/>
          <w:szCs w:val="23"/>
          <w:lang w:val="en-US"/>
        </w:rPr>
        <w:t> method sets the value.</w:t>
      </w:r>
    </w:p>
    <w:p w14:paraId="425BA52C"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Syntax for both is that they start with either </w:t>
      </w:r>
      <w:r w:rsidRPr="000C6142">
        <w:rPr>
          <w:rStyle w:val="HTML"/>
          <w:rFonts w:ascii="Consolas" w:hAnsi="Consolas"/>
          <w:color w:val="DC143C"/>
          <w:lang w:val="en-US"/>
        </w:rPr>
        <w:t>get</w:t>
      </w:r>
      <w:r w:rsidRPr="000C6142">
        <w:rPr>
          <w:rFonts w:ascii="Verdana" w:hAnsi="Verdana"/>
          <w:color w:val="000000"/>
          <w:sz w:val="23"/>
          <w:szCs w:val="23"/>
          <w:lang w:val="en-US"/>
        </w:rPr>
        <w:t> or </w:t>
      </w:r>
      <w:r w:rsidRPr="000C6142">
        <w:rPr>
          <w:rStyle w:val="HTML"/>
          <w:rFonts w:ascii="Consolas" w:hAnsi="Consolas"/>
          <w:color w:val="DC143C"/>
          <w:lang w:val="en-US"/>
        </w:rPr>
        <w:t>set</w:t>
      </w:r>
      <w:r w:rsidRPr="000C6142">
        <w:rPr>
          <w:rFonts w:ascii="Verdana" w:hAnsi="Verdana"/>
          <w:color w:val="000000"/>
          <w:sz w:val="23"/>
          <w:szCs w:val="23"/>
          <w:lang w:val="en-US"/>
        </w:rPr>
        <w:t>, followed by the name of the variable, with the first letter in upper case</w:t>
      </w:r>
    </w:p>
    <w:p w14:paraId="6D44DC45" w14:textId="390C8425"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4A8E4E1B" w14:textId="77777777" w:rsidR="000C6142" w:rsidRPr="000C6142" w:rsidRDefault="000C6142" w:rsidP="000C6142">
      <w:pPr>
        <w:shd w:val="clear" w:color="auto" w:fill="FFFFFF"/>
        <w:spacing w:before="150" w:after="150" w:line="240" w:lineRule="auto"/>
        <w:outlineLvl w:val="1"/>
        <w:rPr>
          <w:rFonts w:ascii="Segoe UI" w:eastAsia="Times New Roman" w:hAnsi="Segoe UI" w:cs="Segoe UI"/>
          <w:color w:val="000000"/>
          <w:sz w:val="48"/>
          <w:szCs w:val="48"/>
          <w:lang w:eastAsia="ru-RU"/>
        </w:rPr>
      </w:pPr>
      <w:proofErr w:type="spellStart"/>
      <w:r w:rsidRPr="000C6142">
        <w:rPr>
          <w:rFonts w:ascii="Segoe UI" w:eastAsia="Times New Roman" w:hAnsi="Segoe UI" w:cs="Segoe UI"/>
          <w:color w:val="000000"/>
          <w:sz w:val="48"/>
          <w:szCs w:val="48"/>
          <w:lang w:eastAsia="ru-RU"/>
        </w:rPr>
        <w:t>Why</w:t>
      </w:r>
      <w:proofErr w:type="spellEnd"/>
      <w:r w:rsidRPr="000C6142">
        <w:rPr>
          <w:rFonts w:ascii="Segoe UI" w:eastAsia="Times New Roman" w:hAnsi="Segoe UI" w:cs="Segoe UI"/>
          <w:color w:val="000000"/>
          <w:sz w:val="48"/>
          <w:szCs w:val="48"/>
          <w:lang w:eastAsia="ru-RU"/>
        </w:rPr>
        <w:t xml:space="preserve"> </w:t>
      </w:r>
      <w:proofErr w:type="spellStart"/>
      <w:r w:rsidRPr="000C6142">
        <w:rPr>
          <w:rFonts w:ascii="Segoe UI" w:eastAsia="Times New Roman" w:hAnsi="Segoe UI" w:cs="Segoe UI"/>
          <w:color w:val="000000"/>
          <w:sz w:val="48"/>
          <w:szCs w:val="48"/>
          <w:lang w:eastAsia="ru-RU"/>
        </w:rPr>
        <w:t>Encapsulation</w:t>
      </w:r>
      <w:proofErr w:type="spellEnd"/>
      <w:r w:rsidRPr="000C6142">
        <w:rPr>
          <w:rFonts w:ascii="Segoe UI" w:eastAsia="Times New Roman" w:hAnsi="Segoe UI" w:cs="Segoe UI"/>
          <w:color w:val="000000"/>
          <w:sz w:val="48"/>
          <w:szCs w:val="48"/>
          <w:lang w:eastAsia="ru-RU"/>
        </w:rPr>
        <w:t>?</w:t>
      </w:r>
    </w:p>
    <w:p w14:paraId="50574E27"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Better control of class attributes and methods</w:t>
      </w:r>
    </w:p>
    <w:p w14:paraId="405E2109"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Class attributes can be made </w:t>
      </w:r>
      <w:r w:rsidRPr="000C6142">
        <w:rPr>
          <w:rFonts w:ascii="Verdana" w:eastAsia="Times New Roman" w:hAnsi="Verdana" w:cs="Times New Roman"/>
          <w:b/>
          <w:bCs/>
          <w:color w:val="000000"/>
          <w:sz w:val="23"/>
          <w:szCs w:val="23"/>
          <w:lang w:val="en-US" w:eastAsia="ru-RU"/>
        </w:rPr>
        <w:t>read-only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get</w:t>
      </w:r>
      <w:r w:rsidRPr="000C6142">
        <w:rPr>
          <w:rFonts w:ascii="Verdana" w:eastAsia="Times New Roman" w:hAnsi="Verdana" w:cs="Times New Roman"/>
          <w:color w:val="000000"/>
          <w:sz w:val="23"/>
          <w:szCs w:val="23"/>
          <w:lang w:val="en-US" w:eastAsia="ru-RU"/>
        </w:rPr>
        <w:t> method), or </w:t>
      </w:r>
      <w:r w:rsidRPr="000C6142">
        <w:rPr>
          <w:rFonts w:ascii="Verdana" w:eastAsia="Times New Roman" w:hAnsi="Verdana" w:cs="Times New Roman"/>
          <w:b/>
          <w:bCs/>
          <w:color w:val="000000"/>
          <w:sz w:val="23"/>
          <w:szCs w:val="23"/>
          <w:lang w:val="en-US" w:eastAsia="ru-RU"/>
        </w:rPr>
        <w:t>write-only</w:t>
      </w:r>
      <w:r w:rsidRPr="000C6142">
        <w:rPr>
          <w:rFonts w:ascii="Verdana" w:eastAsia="Times New Roman" w:hAnsi="Verdana" w:cs="Times New Roman"/>
          <w:color w:val="000000"/>
          <w:sz w:val="23"/>
          <w:szCs w:val="23"/>
          <w:lang w:val="en-US" w:eastAsia="ru-RU"/>
        </w:rPr>
        <w:t> (if you only use the </w:t>
      </w:r>
      <w:r w:rsidRPr="000C6142">
        <w:rPr>
          <w:rFonts w:ascii="Consolas" w:eastAsia="Times New Roman" w:hAnsi="Consolas" w:cs="Courier New"/>
          <w:color w:val="DC143C"/>
          <w:sz w:val="20"/>
          <w:szCs w:val="20"/>
          <w:lang w:val="en-US" w:eastAsia="ru-RU"/>
        </w:rPr>
        <w:t>set</w:t>
      </w:r>
      <w:r w:rsidRPr="000C6142">
        <w:rPr>
          <w:rFonts w:ascii="Verdana" w:eastAsia="Times New Roman" w:hAnsi="Verdana" w:cs="Times New Roman"/>
          <w:color w:val="000000"/>
          <w:sz w:val="23"/>
          <w:szCs w:val="23"/>
          <w:lang w:val="en-US" w:eastAsia="ru-RU"/>
        </w:rPr>
        <w:t> method)</w:t>
      </w:r>
    </w:p>
    <w:p w14:paraId="76261B33"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val="en-US" w:eastAsia="ru-RU"/>
        </w:rPr>
      </w:pPr>
      <w:r w:rsidRPr="000C6142">
        <w:rPr>
          <w:rFonts w:ascii="Verdana" w:eastAsia="Times New Roman" w:hAnsi="Verdana" w:cs="Times New Roman"/>
          <w:color w:val="000000"/>
          <w:sz w:val="23"/>
          <w:szCs w:val="23"/>
          <w:lang w:val="en-US" w:eastAsia="ru-RU"/>
        </w:rPr>
        <w:t>Flexible: the programmer can change one part of the code without affecting other parts</w:t>
      </w:r>
    </w:p>
    <w:p w14:paraId="2EEE77ED" w14:textId="77777777" w:rsidR="000C6142" w:rsidRPr="000C6142" w:rsidRDefault="000C6142" w:rsidP="000C6142">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ru-RU"/>
        </w:rPr>
      </w:pPr>
      <w:proofErr w:type="spellStart"/>
      <w:r w:rsidRPr="000C6142">
        <w:rPr>
          <w:rFonts w:ascii="Verdana" w:eastAsia="Times New Roman" w:hAnsi="Verdana" w:cs="Times New Roman"/>
          <w:color w:val="000000"/>
          <w:sz w:val="23"/>
          <w:szCs w:val="23"/>
          <w:lang w:eastAsia="ru-RU"/>
        </w:rPr>
        <w:t>Increased</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security</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of</w:t>
      </w:r>
      <w:proofErr w:type="spellEnd"/>
      <w:r w:rsidRPr="000C6142">
        <w:rPr>
          <w:rFonts w:ascii="Verdana" w:eastAsia="Times New Roman" w:hAnsi="Verdana" w:cs="Times New Roman"/>
          <w:color w:val="000000"/>
          <w:sz w:val="23"/>
          <w:szCs w:val="23"/>
          <w:lang w:eastAsia="ru-RU"/>
        </w:rPr>
        <w:t xml:space="preserve"> </w:t>
      </w:r>
      <w:proofErr w:type="spellStart"/>
      <w:r w:rsidRPr="000C6142">
        <w:rPr>
          <w:rFonts w:ascii="Verdana" w:eastAsia="Times New Roman" w:hAnsi="Verdana" w:cs="Times New Roman"/>
          <w:color w:val="000000"/>
          <w:sz w:val="23"/>
          <w:szCs w:val="23"/>
          <w:lang w:eastAsia="ru-RU"/>
        </w:rPr>
        <w:t>data</w:t>
      </w:r>
      <w:proofErr w:type="spellEnd"/>
    </w:p>
    <w:p w14:paraId="30366366" w14:textId="0E12F40F"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2999C7" w14:textId="3EFD0EDB"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0B37E20" w14:textId="5574AC23" w:rsidR="000C6142" w:rsidRPr="000C6142" w:rsidRDefault="000C6142" w:rsidP="000C6142">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Inheritance</w:t>
      </w:r>
      <w:proofErr w:type="spellEnd"/>
    </w:p>
    <w:p w14:paraId="20FA6300" w14:textId="77777777" w:rsidR="000C6142" w:rsidRDefault="00000000" w:rsidP="000C6142">
      <w:pPr>
        <w:spacing w:before="300" w:after="300"/>
        <w:rPr>
          <w:rFonts w:ascii="Times New Roman" w:hAnsi="Times New Roman"/>
          <w:sz w:val="24"/>
          <w:szCs w:val="24"/>
        </w:rPr>
      </w:pPr>
      <w:r>
        <w:pict w14:anchorId="2A9C3CA6">
          <v:rect id="_x0000_i1034" style="width:0;height:0" o:hralign="center" o:hrstd="t" o:hrnoshade="t" o:hr="t" fillcolor="black" stroked="f"/>
        </w:pict>
      </w:r>
    </w:p>
    <w:p w14:paraId="40B4B484" w14:textId="77777777" w:rsidR="000C6142" w:rsidRPr="000C6142" w:rsidRDefault="000C6142" w:rsidP="000C6142">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C6142">
        <w:rPr>
          <w:rFonts w:ascii="Segoe UI" w:hAnsi="Segoe UI" w:cs="Segoe UI"/>
          <w:b w:val="0"/>
          <w:bCs w:val="0"/>
          <w:color w:val="000000"/>
          <w:sz w:val="48"/>
          <w:szCs w:val="48"/>
          <w:lang w:val="en-US"/>
        </w:rPr>
        <w:t>Java Inheritance (Subclass and Superclass)</w:t>
      </w:r>
    </w:p>
    <w:p w14:paraId="6F7E0AA9" w14:textId="77777777" w:rsidR="000C6142" w:rsidRDefault="000C6142" w:rsidP="000C6142">
      <w:pPr>
        <w:pStyle w:val="a3"/>
        <w:shd w:val="clear" w:color="auto" w:fill="FFFFFF"/>
        <w:spacing w:before="288" w:beforeAutospacing="0" w:after="288" w:afterAutospacing="0"/>
        <w:rPr>
          <w:rFonts w:ascii="Verdana" w:hAnsi="Verdana"/>
          <w:color w:val="000000"/>
          <w:sz w:val="23"/>
          <w:szCs w:val="23"/>
        </w:rPr>
      </w:pPr>
      <w:r w:rsidRPr="000C6142">
        <w:rPr>
          <w:rFonts w:ascii="Verdana" w:hAnsi="Verdana"/>
          <w:color w:val="000000"/>
          <w:sz w:val="23"/>
          <w:szCs w:val="23"/>
          <w:lang w:val="en-US"/>
        </w:rPr>
        <w:t xml:space="preserve">In Java, it is possible to inherit attributes and methods from one class to another. </w:t>
      </w:r>
      <w:r>
        <w:rPr>
          <w:rFonts w:ascii="Verdana" w:hAnsi="Verdana"/>
          <w:color w:val="000000"/>
          <w:sz w:val="23"/>
          <w:szCs w:val="23"/>
        </w:rPr>
        <w:t xml:space="preserve">We </w:t>
      </w:r>
      <w:proofErr w:type="spellStart"/>
      <w:r>
        <w:rPr>
          <w:rFonts w:ascii="Verdana" w:hAnsi="Verdana"/>
          <w:color w:val="000000"/>
          <w:sz w:val="23"/>
          <w:szCs w:val="23"/>
        </w:rPr>
        <w:t>group</w:t>
      </w:r>
      <w:proofErr w:type="spellEnd"/>
      <w:r>
        <w:rPr>
          <w:rFonts w:ascii="Verdana" w:hAnsi="Verdana"/>
          <w:color w:val="000000"/>
          <w:sz w:val="23"/>
          <w:szCs w:val="23"/>
        </w:rPr>
        <w:t xml:space="preserve"> </w:t>
      </w:r>
      <w:proofErr w:type="spellStart"/>
      <w:r>
        <w:rPr>
          <w:rFonts w:ascii="Verdana" w:hAnsi="Verdana"/>
          <w:color w:val="000000"/>
          <w:sz w:val="23"/>
          <w:szCs w:val="23"/>
        </w:rPr>
        <w:t>the</w:t>
      </w:r>
      <w:proofErr w:type="spellEnd"/>
      <w:r>
        <w:rPr>
          <w:rFonts w:ascii="Verdana" w:hAnsi="Verdana"/>
          <w:color w:val="000000"/>
          <w:sz w:val="23"/>
          <w:szCs w:val="23"/>
        </w:rPr>
        <w:t xml:space="preserve"> "</w:t>
      </w:r>
      <w:proofErr w:type="spellStart"/>
      <w:r>
        <w:rPr>
          <w:rFonts w:ascii="Verdana" w:hAnsi="Verdana"/>
          <w:color w:val="000000"/>
          <w:sz w:val="23"/>
          <w:szCs w:val="23"/>
        </w:rPr>
        <w:t>inheritance</w:t>
      </w:r>
      <w:proofErr w:type="spellEnd"/>
      <w:r>
        <w:rPr>
          <w:rFonts w:ascii="Verdana" w:hAnsi="Verdana"/>
          <w:color w:val="000000"/>
          <w:sz w:val="23"/>
          <w:szCs w:val="23"/>
        </w:rPr>
        <w:t xml:space="preserve"> </w:t>
      </w:r>
      <w:proofErr w:type="spellStart"/>
      <w:r>
        <w:rPr>
          <w:rFonts w:ascii="Verdana" w:hAnsi="Verdana"/>
          <w:color w:val="000000"/>
          <w:sz w:val="23"/>
          <w:szCs w:val="23"/>
        </w:rPr>
        <w:t>concept</w:t>
      </w:r>
      <w:proofErr w:type="spellEnd"/>
      <w:r>
        <w:rPr>
          <w:rFonts w:ascii="Verdana" w:hAnsi="Verdana"/>
          <w:color w:val="000000"/>
          <w:sz w:val="23"/>
          <w:szCs w:val="23"/>
        </w:rPr>
        <w:t xml:space="preserve">" </w:t>
      </w:r>
      <w:proofErr w:type="spellStart"/>
      <w:r>
        <w:rPr>
          <w:rFonts w:ascii="Verdana" w:hAnsi="Verdana"/>
          <w:color w:val="000000"/>
          <w:sz w:val="23"/>
          <w:szCs w:val="23"/>
        </w:rPr>
        <w:t>into</w:t>
      </w:r>
      <w:proofErr w:type="spellEnd"/>
      <w:r>
        <w:rPr>
          <w:rFonts w:ascii="Verdana" w:hAnsi="Verdana"/>
          <w:color w:val="000000"/>
          <w:sz w:val="23"/>
          <w:szCs w:val="23"/>
        </w:rPr>
        <w:t xml:space="preserve"> </w:t>
      </w:r>
      <w:proofErr w:type="spellStart"/>
      <w:r>
        <w:rPr>
          <w:rFonts w:ascii="Verdana" w:hAnsi="Verdana"/>
          <w:color w:val="000000"/>
          <w:sz w:val="23"/>
          <w:szCs w:val="23"/>
        </w:rPr>
        <w:t>two</w:t>
      </w:r>
      <w:proofErr w:type="spellEnd"/>
      <w:r>
        <w:rPr>
          <w:rFonts w:ascii="Verdana" w:hAnsi="Verdana"/>
          <w:color w:val="000000"/>
          <w:sz w:val="23"/>
          <w:szCs w:val="23"/>
        </w:rPr>
        <w:t xml:space="preserve"> </w:t>
      </w:r>
      <w:proofErr w:type="spellStart"/>
      <w:r>
        <w:rPr>
          <w:rFonts w:ascii="Verdana" w:hAnsi="Verdana"/>
          <w:color w:val="000000"/>
          <w:sz w:val="23"/>
          <w:szCs w:val="23"/>
        </w:rPr>
        <w:t>categories</w:t>
      </w:r>
      <w:proofErr w:type="spellEnd"/>
      <w:r>
        <w:rPr>
          <w:rFonts w:ascii="Verdana" w:hAnsi="Verdana"/>
          <w:color w:val="000000"/>
          <w:sz w:val="23"/>
          <w:szCs w:val="23"/>
        </w:rPr>
        <w:t>:</w:t>
      </w:r>
    </w:p>
    <w:p w14:paraId="516BE603"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subclass</w:t>
      </w:r>
      <w:r w:rsidRPr="000C6142">
        <w:rPr>
          <w:rFonts w:ascii="Verdana" w:hAnsi="Verdana"/>
          <w:color w:val="000000"/>
          <w:sz w:val="23"/>
          <w:szCs w:val="23"/>
          <w:lang w:val="en-US"/>
        </w:rPr>
        <w:t> (child) - the class that inherits from another class</w:t>
      </w:r>
    </w:p>
    <w:p w14:paraId="3363DB3B" w14:textId="77777777" w:rsidR="000C6142" w:rsidRPr="000C6142" w:rsidRDefault="000C6142" w:rsidP="000C6142">
      <w:pPr>
        <w:numPr>
          <w:ilvl w:val="0"/>
          <w:numId w:val="13"/>
        </w:numPr>
        <w:shd w:val="clear" w:color="auto" w:fill="FFFFFF"/>
        <w:spacing w:before="100" w:beforeAutospacing="1" w:after="100" w:afterAutospacing="1" w:line="240" w:lineRule="auto"/>
        <w:rPr>
          <w:rFonts w:ascii="Verdana" w:hAnsi="Verdana"/>
          <w:color w:val="000000"/>
          <w:sz w:val="23"/>
          <w:szCs w:val="23"/>
          <w:lang w:val="en-US"/>
        </w:rPr>
      </w:pPr>
      <w:r w:rsidRPr="000C6142">
        <w:rPr>
          <w:rStyle w:val="a4"/>
          <w:rFonts w:ascii="Verdana" w:hAnsi="Verdana"/>
          <w:color w:val="000000"/>
          <w:sz w:val="23"/>
          <w:szCs w:val="23"/>
          <w:lang w:val="en-US"/>
        </w:rPr>
        <w:t>superclass</w:t>
      </w:r>
      <w:r w:rsidRPr="000C6142">
        <w:rPr>
          <w:rFonts w:ascii="Verdana" w:hAnsi="Verdana"/>
          <w:color w:val="000000"/>
          <w:sz w:val="23"/>
          <w:szCs w:val="23"/>
          <w:lang w:val="en-US"/>
        </w:rPr>
        <w:t> (parent) - the class being inherited from</w:t>
      </w:r>
    </w:p>
    <w:p w14:paraId="18DE2D9E" w14:textId="77777777" w:rsidR="000C6142" w:rsidRP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To inherit from a class, use the </w:t>
      </w:r>
      <w:r w:rsidRPr="000C6142">
        <w:rPr>
          <w:rStyle w:val="HTML"/>
          <w:rFonts w:ascii="Consolas" w:hAnsi="Consolas"/>
          <w:color w:val="DC143C"/>
          <w:lang w:val="en-US"/>
        </w:rPr>
        <w:t>extends</w:t>
      </w:r>
      <w:r w:rsidRPr="000C6142">
        <w:rPr>
          <w:rFonts w:ascii="Verdana" w:hAnsi="Verdana"/>
          <w:color w:val="000000"/>
          <w:sz w:val="23"/>
          <w:szCs w:val="23"/>
          <w:lang w:val="en-US"/>
        </w:rPr>
        <w:t> keyword.</w:t>
      </w:r>
    </w:p>
    <w:p w14:paraId="1E88CF4E" w14:textId="3248C153"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r w:rsidRPr="000C6142">
        <w:rPr>
          <w:rFonts w:ascii="Verdana" w:hAnsi="Verdana"/>
          <w:color w:val="000000"/>
          <w:sz w:val="23"/>
          <w:szCs w:val="23"/>
          <w:lang w:val="en-US"/>
        </w:rPr>
        <w:t>In the example below, the </w:t>
      </w:r>
      <w:r w:rsidRPr="000C6142">
        <w:rPr>
          <w:rStyle w:val="HTML"/>
          <w:rFonts w:ascii="Consolas" w:hAnsi="Consolas"/>
          <w:color w:val="DC143C"/>
          <w:lang w:val="en-US"/>
        </w:rPr>
        <w:t>Car</w:t>
      </w:r>
      <w:r w:rsidRPr="000C6142">
        <w:rPr>
          <w:rFonts w:ascii="Verdana" w:hAnsi="Verdana"/>
          <w:color w:val="000000"/>
          <w:sz w:val="23"/>
          <w:szCs w:val="23"/>
          <w:lang w:val="en-US"/>
        </w:rPr>
        <w:t> class (subclass) inherits the attributes and methods from the </w:t>
      </w:r>
      <w:r w:rsidRPr="000C6142">
        <w:rPr>
          <w:rStyle w:val="HTML"/>
          <w:rFonts w:ascii="Consolas" w:hAnsi="Consolas"/>
          <w:color w:val="DC143C"/>
          <w:lang w:val="en-US"/>
        </w:rPr>
        <w:t>Vehicle</w:t>
      </w:r>
      <w:r w:rsidRPr="000C6142">
        <w:rPr>
          <w:rFonts w:ascii="Verdana" w:hAnsi="Verdana"/>
          <w:color w:val="000000"/>
          <w:sz w:val="23"/>
          <w:szCs w:val="23"/>
          <w:lang w:val="en-US"/>
        </w:rPr>
        <w:t> class (superclass)</w:t>
      </w:r>
    </w:p>
    <w:p w14:paraId="2C2D5EE7" w14:textId="639E7DE9" w:rsidR="000C6142" w:rsidRDefault="000C6142" w:rsidP="000C6142">
      <w:pPr>
        <w:pStyle w:val="a3"/>
        <w:shd w:val="clear" w:color="auto" w:fill="FFFFFF"/>
        <w:spacing w:before="288" w:beforeAutospacing="0" w:after="288" w:afterAutospacing="0"/>
        <w:rPr>
          <w:rFonts w:ascii="Verdana" w:hAnsi="Verdana"/>
          <w:color w:val="000000"/>
          <w:sz w:val="23"/>
          <w:szCs w:val="23"/>
          <w:lang w:val="en-US"/>
        </w:rPr>
      </w:pPr>
    </w:p>
    <w:p w14:paraId="159AF6C2" w14:textId="77777777"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Did you notice the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yellow"/>
          <w:lang w:val="en-US"/>
        </w:rPr>
        <w:t> modifier in Vehicle?</w:t>
      </w:r>
    </w:p>
    <w:p w14:paraId="74F91F74" w14:textId="7DD6E9F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We set the </w:t>
      </w:r>
      <w:r w:rsidRPr="000C6142">
        <w:rPr>
          <w:rStyle w:val="a4"/>
          <w:rFonts w:ascii="Verdana" w:hAnsi="Verdana"/>
          <w:color w:val="000000"/>
          <w:sz w:val="23"/>
          <w:szCs w:val="23"/>
          <w:highlight w:val="yellow"/>
          <w:lang w:val="en-US"/>
        </w:rPr>
        <w:t>brand</w:t>
      </w:r>
      <w:r w:rsidRPr="000C6142">
        <w:rPr>
          <w:rFonts w:ascii="Verdana" w:hAnsi="Verdana"/>
          <w:color w:val="000000"/>
          <w:sz w:val="23"/>
          <w:szCs w:val="23"/>
          <w:highlight w:val="yellow"/>
          <w:lang w:val="en-US"/>
        </w:rPr>
        <w:t> attribute in </w:t>
      </w:r>
      <w:r w:rsidRPr="000C6142">
        <w:rPr>
          <w:rStyle w:val="a4"/>
          <w:rFonts w:ascii="Verdana" w:hAnsi="Verdana"/>
          <w:color w:val="000000"/>
          <w:sz w:val="23"/>
          <w:szCs w:val="23"/>
          <w:highlight w:val="yellow"/>
          <w:lang w:val="en-US"/>
        </w:rPr>
        <w:t>Vehicle</w:t>
      </w:r>
      <w:r w:rsidRPr="000C6142">
        <w:rPr>
          <w:rFonts w:ascii="Verdana" w:hAnsi="Verdana"/>
          <w:color w:val="000000"/>
          <w:sz w:val="23"/>
          <w:szCs w:val="23"/>
          <w:highlight w:val="yellow"/>
          <w:lang w:val="en-US"/>
        </w:rPr>
        <w:t> to a </w:t>
      </w:r>
      <w:r w:rsidRPr="000C6142">
        <w:rPr>
          <w:rStyle w:val="HTML"/>
          <w:rFonts w:ascii="Consolas" w:hAnsi="Consolas"/>
          <w:color w:val="DC143C"/>
          <w:highlight w:val="yellow"/>
          <w:lang w:val="en-US"/>
        </w:rPr>
        <w:t>protected</w:t>
      </w:r>
      <w:r w:rsidRPr="000C6142">
        <w:rPr>
          <w:rFonts w:ascii="Verdana" w:hAnsi="Verdana"/>
          <w:color w:val="000000"/>
          <w:sz w:val="23"/>
          <w:szCs w:val="23"/>
          <w:highlight w:val="lightGray"/>
          <w:lang w:val="en-US"/>
        </w:rPr>
        <w:t> </w:t>
      </w:r>
      <w:r w:rsidRPr="000C6142">
        <w:rPr>
          <w:rFonts w:ascii="Verdana" w:eastAsiaTheme="majorEastAsia" w:hAnsi="Verdana"/>
          <w:color w:val="000000"/>
          <w:sz w:val="23"/>
          <w:szCs w:val="23"/>
          <w:highlight w:val="lightGray"/>
          <w:lang w:val="en-US"/>
        </w:rPr>
        <w:t>access modifier</w:t>
      </w:r>
      <w:r w:rsidRPr="000C6142">
        <w:rPr>
          <w:rFonts w:ascii="Verdana" w:hAnsi="Verdana"/>
          <w:color w:val="000000"/>
          <w:sz w:val="23"/>
          <w:szCs w:val="23"/>
          <w:highlight w:val="yellow"/>
          <w:lang w:val="en-US"/>
        </w:rPr>
        <w:t>. If it was set to </w:t>
      </w:r>
      <w:r w:rsidRPr="000C6142">
        <w:rPr>
          <w:rStyle w:val="HTML"/>
          <w:rFonts w:ascii="Consolas" w:hAnsi="Consolas"/>
          <w:color w:val="DC143C"/>
          <w:highlight w:val="yellow"/>
          <w:lang w:val="en-US"/>
        </w:rPr>
        <w:t>private</w:t>
      </w:r>
      <w:r w:rsidRPr="000C6142">
        <w:rPr>
          <w:rFonts w:ascii="Verdana" w:hAnsi="Verdana"/>
          <w:color w:val="000000"/>
          <w:sz w:val="23"/>
          <w:szCs w:val="23"/>
          <w:highlight w:val="yellow"/>
          <w:lang w:val="en-US"/>
        </w:rPr>
        <w:t>, the Car class would not be able to access it.</w:t>
      </w:r>
    </w:p>
    <w:p w14:paraId="1438A113" w14:textId="77777777" w:rsidR="000C6142" w:rsidRPr="000C6142" w:rsidRDefault="000C6142" w:rsidP="000C6142">
      <w:pPr>
        <w:pStyle w:val="4"/>
        <w:spacing w:before="150" w:after="150"/>
        <w:rPr>
          <w:rFonts w:ascii="Segoe UI" w:hAnsi="Segoe UI" w:cs="Segoe UI"/>
          <w:color w:val="000000"/>
          <w:sz w:val="30"/>
          <w:szCs w:val="30"/>
          <w:highlight w:val="yellow"/>
          <w:lang w:val="en-US"/>
        </w:rPr>
      </w:pPr>
      <w:r w:rsidRPr="000C6142">
        <w:rPr>
          <w:rFonts w:ascii="Segoe UI" w:hAnsi="Segoe UI" w:cs="Segoe UI"/>
          <w:b/>
          <w:bCs/>
          <w:color w:val="000000"/>
          <w:sz w:val="30"/>
          <w:szCs w:val="30"/>
          <w:highlight w:val="yellow"/>
          <w:lang w:val="en-US"/>
        </w:rPr>
        <w:t xml:space="preserve">Why And When </w:t>
      </w:r>
      <w:proofErr w:type="gramStart"/>
      <w:r w:rsidRPr="000C6142">
        <w:rPr>
          <w:rFonts w:ascii="Segoe UI" w:hAnsi="Segoe UI" w:cs="Segoe UI"/>
          <w:b/>
          <w:bCs/>
          <w:color w:val="000000"/>
          <w:sz w:val="30"/>
          <w:szCs w:val="30"/>
          <w:highlight w:val="yellow"/>
          <w:lang w:val="en-US"/>
        </w:rPr>
        <w:t>To</w:t>
      </w:r>
      <w:proofErr w:type="gramEnd"/>
      <w:r w:rsidRPr="000C6142">
        <w:rPr>
          <w:rFonts w:ascii="Segoe UI" w:hAnsi="Segoe UI" w:cs="Segoe UI"/>
          <w:b/>
          <w:bCs/>
          <w:color w:val="000000"/>
          <w:sz w:val="30"/>
          <w:szCs w:val="30"/>
          <w:highlight w:val="yellow"/>
          <w:lang w:val="en-US"/>
        </w:rPr>
        <w:t xml:space="preserve"> Use "Inheritance"?</w:t>
      </w:r>
    </w:p>
    <w:p w14:paraId="5251441C" w14:textId="5E878121" w:rsidR="000C6142" w:rsidRPr="000C6142" w:rsidRDefault="000C6142" w:rsidP="000C6142">
      <w:pPr>
        <w:pStyle w:val="a3"/>
        <w:spacing w:before="240" w:beforeAutospacing="0" w:after="240" w:afterAutospacing="0"/>
        <w:rPr>
          <w:rFonts w:ascii="Verdana" w:hAnsi="Verdana"/>
          <w:color w:val="000000"/>
          <w:sz w:val="23"/>
          <w:szCs w:val="23"/>
          <w:highlight w:val="yellow"/>
          <w:lang w:val="en-US"/>
        </w:rPr>
      </w:pPr>
      <w:r w:rsidRPr="000C6142">
        <w:rPr>
          <w:rFonts w:ascii="Verdana" w:hAnsi="Verdana"/>
          <w:color w:val="000000"/>
          <w:sz w:val="23"/>
          <w:szCs w:val="23"/>
          <w:highlight w:val="yellow"/>
          <w:lang w:val="en-US"/>
        </w:rPr>
        <w:t>- It is useful for code reusability: reuse attributes and methods of an existing class when you create a new class.</w:t>
      </w:r>
    </w:p>
    <w:p w14:paraId="0D2FBDCE" w14:textId="38214571" w:rsidR="000C6142" w:rsidRDefault="000C6142"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F71D325" w14:textId="7CBE1D23"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70BABB" w14:textId="13B86AE2"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4E91680" w14:textId="1D110165"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06F51D0" w14:textId="39A27566"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87EA5EB" w14:textId="1DAFF660"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28B77BA" w14:textId="3B7CCC8C"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3DBFF69F" w14:textId="0865017D"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598A7753" w14:textId="24ABD3E1" w:rsidR="006911E5" w:rsidRPr="006911E5" w:rsidRDefault="006911E5" w:rsidP="006911E5">
      <w:pPr>
        <w:pStyle w:val="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proofErr w:type="spellStart"/>
      <w:r>
        <w:rPr>
          <w:rStyle w:val="colorh1"/>
          <w:rFonts w:ascii="Segoe UI" w:hAnsi="Segoe UI" w:cs="Segoe UI"/>
          <w:b/>
          <w:bCs/>
          <w:color w:val="000000"/>
          <w:sz w:val="63"/>
          <w:szCs w:val="63"/>
        </w:rPr>
        <w:t>Polymorphism</w:t>
      </w:r>
      <w:proofErr w:type="spellEnd"/>
    </w:p>
    <w:p w14:paraId="301092C8" w14:textId="77777777" w:rsidR="006911E5" w:rsidRDefault="00000000" w:rsidP="006911E5">
      <w:pPr>
        <w:spacing w:before="300" w:after="300"/>
        <w:rPr>
          <w:rFonts w:ascii="Times New Roman" w:hAnsi="Times New Roman"/>
          <w:sz w:val="24"/>
          <w:szCs w:val="24"/>
        </w:rPr>
      </w:pPr>
      <w:r>
        <w:pict w14:anchorId="5D3C9A76">
          <v:rect id="_x0000_i1035" style="width:0;height:0" o:hralign="center" o:hrstd="t" o:hrnoshade="t" o:hr="t" fillcolor="black" stroked="f"/>
        </w:pict>
      </w:r>
    </w:p>
    <w:p w14:paraId="06DBBE27" w14:textId="77777777" w:rsidR="006911E5" w:rsidRPr="006911E5" w:rsidRDefault="006911E5" w:rsidP="006911E5">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6911E5">
        <w:rPr>
          <w:rFonts w:ascii="Segoe UI" w:hAnsi="Segoe UI" w:cs="Segoe UI"/>
          <w:b w:val="0"/>
          <w:bCs w:val="0"/>
          <w:color w:val="000000"/>
          <w:sz w:val="48"/>
          <w:szCs w:val="48"/>
          <w:lang w:val="en-US"/>
        </w:rPr>
        <w:t>Java Polymorphism</w:t>
      </w:r>
    </w:p>
    <w:p w14:paraId="371A9A3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Polymorphism means "many forms", and it occurs when we have many classes that are related to each other by inheritance.</w:t>
      </w:r>
    </w:p>
    <w:p w14:paraId="1299E9E0"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Like we specified in the previous chapter; </w:t>
      </w:r>
      <w:hyperlink r:id="rId30" w:history="1">
        <w:r w:rsidRPr="006911E5">
          <w:rPr>
            <w:rStyle w:val="a4"/>
            <w:rFonts w:ascii="Verdana" w:hAnsi="Verdana"/>
            <w:color w:val="0000FF"/>
            <w:sz w:val="23"/>
            <w:szCs w:val="23"/>
            <w:u w:val="single"/>
            <w:lang w:val="en-US"/>
          </w:rPr>
          <w:t>Inheritance</w:t>
        </w:r>
      </w:hyperlink>
      <w:r w:rsidRPr="006911E5">
        <w:rPr>
          <w:rFonts w:ascii="Verdana" w:hAnsi="Verdana"/>
          <w:color w:val="000000"/>
          <w:sz w:val="23"/>
          <w:szCs w:val="23"/>
          <w:lang w:val="en-US"/>
        </w:rPr>
        <w:t> lets us inherit attributes and methods from another class. </w:t>
      </w:r>
      <w:r w:rsidRPr="006911E5">
        <w:rPr>
          <w:rStyle w:val="a4"/>
          <w:rFonts w:ascii="Verdana" w:hAnsi="Verdana"/>
          <w:color w:val="000000"/>
          <w:sz w:val="23"/>
          <w:szCs w:val="23"/>
          <w:lang w:val="en-US"/>
        </w:rPr>
        <w:t>Polymorphism</w:t>
      </w:r>
      <w:r w:rsidRPr="006911E5">
        <w:rPr>
          <w:rFonts w:ascii="Verdana" w:hAnsi="Verdana"/>
          <w:color w:val="000000"/>
          <w:sz w:val="23"/>
          <w:szCs w:val="23"/>
          <w:lang w:val="en-US"/>
        </w:rPr>
        <w:t> uses those methods to perform different tasks. This allows us to perform a single action in different ways.</w:t>
      </w:r>
    </w:p>
    <w:p w14:paraId="35ADDFF6"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For example, think of a superclass called </w:t>
      </w:r>
      <w:r w:rsidRPr="006911E5">
        <w:rPr>
          <w:rStyle w:val="HTML"/>
          <w:rFonts w:ascii="Consolas" w:hAnsi="Consolas"/>
          <w:color w:val="DC143C"/>
          <w:lang w:val="en-US"/>
        </w:rPr>
        <w:t>Animal</w:t>
      </w:r>
      <w:r w:rsidRPr="006911E5">
        <w:rPr>
          <w:rFonts w:ascii="Verdana" w:hAnsi="Verdana"/>
          <w:color w:val="000000"/>
          <w:sz w:val="23"/>
          <w:szCs w:val="23"/>
          <w:lang w:val="en-US"/>
        </w:rPr>
        <w:t> that has a method called </w:t>
      </w:r>
      <w:proofErr w:type="spellStart"/>
      <w:proofErr w:type="gramStart"/>
      <w:r w:rsidRPr="006911E5">
        <w:rPr>
          <w:rStyle w:val="HTML"/>
          <w:rFonts w:ascii="Consolas" w:hAnsi="Consolas"/>
          <w:color w:val="DC143C"/>
          <w:lang w:val="en-US"/>
        </w:rPr>
        <w:t>animalSound</w:t>
      </w:r>
      <w:proofErr w:type="spellEnd"/>
      <w:r w:rsidRPr="006911E5">
        <w:rPr>
          <w:rStyle w:val="HTML"/>
          <w:rFonts w:ascii="Consolas" w:hAnsi="Consolas"/>
          <w:color w:val="DC143C"/>
          <w:lang w:val="en-US"/>
        </w:rPr>
        <w:t>(</w:t>
      </w:r>
      <w:proofErr w:type="gramEnd"/>
      <w:r w:rsidRPr="006911E5">
        <w:rPr>
          <w:rStyle w:val="HTML"/>
          <w:rFonts w:ascii="Consolas" w:hAnsi="Consolas"/>
          <w:color w:val="DC143C"/>
          <w:lang w:val="en-US"/>
        </w:rPr>
        <w:t>)</w:t>
      </w:r>
      <w:r w:rsidRPr="006911E5">
        <w:rPr>
          <w:rFonts w:ascii="Verdana" w:hAnsi="Verdana"/>
          <w:color w:val="000000"/>
          <w:sz w:val="23"/>
          <w:szCs w:val="23"/>
          <w:lang w:val="en-US"/>
        </w:rPr>
        <w:t>. Subclasses of Animals could be Pigs, Cats, Dogs, Birds - And they also have their own implementation of an animal sound (the pig oinks, and the cat meows, etc.):</w:t>
      </w:r>
    </w:p>
    <w:p w14:paraId="5D2AF76A"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Remember from the </w:t>
      </w:r>
      <w:hyperlink r:id="rId31" w:history="1">
        <w:r w:rsidRPr="006911E5">
          <w:rPr>
            <w:rStyle w:val="a5"/>
            <w:rFonts w:ascii="Verdana" w:hAnsi="Verdana"/>
            <w:sz w:val="23"/>
            <w:szCs w:val="23"/>
            <w:lang w:val="en-US"/>
          </w:rPr>
          <w:t>Inheritance chapter</w:t>
        </w:r>
      </w:hyperlink>
      <w:r w:rsidRPr="006911E5">
        <w:rPr>
          <w:rFonts w:ascii="Verdana" w:hAnsi="Verdana"/>
          <w:color w:val="000000"/>
          <w:sz w:val="23"/>
          <w:szCs w:val="23"/>
          <w:lang w:val="en-US"/>
        </w:rPr>
        <w:t> that we use the </w:t>
      </w:r>
      <w:r w:rsidRPr="006911E5">
        <w:rPr>
          <w:rStyle w:val="HTML"/>
          <w:rFonts w:ascii="Consolas" w:hAnsi="Consolas"/>
          <w:color w:val="DC143C"/>
          <w:lang w:val="en-US"/>
        </w:rPr>
        <w:t>extends</w:t>
      </w:r>
      <w:r w:rsidRPr="006911E5">
        <w:rPr>
          <w:rFonts w:ascii="Verdana" w:hAnsi="Verdana"/>
          <w:color w:val="000000"/>
          <w:sz w:val="23"/>
          <w:szCs w:val="23"/>
          <w:lang w:val="en-US"/>
        </w:rPr>
        <w:t> keyword to inherit from a class.</w:t>
      </w:r>
    </w:p>
    <w:p w14:paraId="54628A4E" w14:textId="77777777" w:rsidR="006911E5" w:rsidRPr="006911E5" w:rsidRDefault="006911E5" w:rsidP="006911E5">
      <w:pPr>
        <w:pStyle w:val="a3"/>
        <w:shd w:val="clear" w:color="auto" w:fill="FFFFFF"/>
        <w:spacing w:before="288" w:beforeAutospacing="0" w:after="288" w:afterAutospacing="0"/>
        <w:rPr>
          <w:rFonts w:ascii="Verdana" w:hAnsi="Verdana"/>
          <w:color w:val="000000"/>
          <w:sz w:val="23"/>
          <w:szCs w:val="23"/>
          <w:lang w:val="en-US"/>
        </w:rPr>
      </w:pPr>
      <w:r w:rsidRPr="006911E5">
        <w:rPr>
          <w:rFonts w:ascii="Verdana" w:hAnsi="Verdana"/>
          <w:color w:val="000000"/>
          <w:sz w:val="23"/>
          <w:szCs w:val="23"/>
          <w:lang w:val="en-US"/>
        </w:rPr>
        <w:t>Now we can create </w:t>
      </w:r>
      <w:r w:rsidRPr="006911E5">
        <w:rPr>
          <w:rStyle w:val="HTML"/>
          <w:rFonts w:ascii="Consolas" w:hAnsi="Consolas"/>
          <w:color w:val="DC143C"/>
          <w:lang w:val="en-US"/>
        </w:rPr>
        <w:t>Pig</w:t>
      </w:r>
      <w:r w:rsidRPr="006911E5">
        <w:rPr>
          <w:rFonts w:ascii="Verdana" w:hAnsi="Verdana"/>
          <w:color w:val="000000"/>
          <w:sz w:val="23"/>
          <w:szCs w:val="23"/>
          <w:lang w:val="en-US"/>
        </w:rPr>
        <w:t> and </w:t>
      </w:r>
      <w:r w:rsidRPr="006911E5">
        <w:rPr>
          <w:rStyle w:val="HTML"/>
          <w:rFonts w:ascii="Consolas" w:hAnsi="Consolas"/>
          <w:color w:val="DC143C"/>
          <w:lang w:val="en-US"/>
        </w:rPr>
        <w:t>Dog</w:t>
      </w:r>
      <w:r w:rsidRPr="006911E5">
        <w:rPr>
          <w:rFonts w:ascii="Verdana" w:hAnsi="Verdana"/>
          <w:color w:val="000000"/>
          <w:sz w:val="23"/>
          <w:szCs w:val="23"/>
          <w:lang w:val="en-US"/>
        </w:rPr>
        <w:t> objects and call the </w:t>
      </w:r>
      <w:proofErr w:type="spellStart"/>
      <w:proofErr w:type="gramStart"/>
      <w:r w:rsidRPr="006911E5">
        <w:rPr>
          <w:rStyle w:val="HTML"/>
          <w:rFonts w:ascii="Consolas" w:hAnsi="Consolas"/>
          <w:color w:val="DC143C"/>
          <w:lang w:val="en-US"/>
        </w:rPr>
        <w:t>animalSound</w:t>
      </w:r>
      <w:proofErr w:type="spellEnd"/>
      <w:r w:rsidRPr="006911E5">
        <w:rPr>
          <w:rStyle w:val="HTML"/>
          <w:rFonts w:ascii="Consolas" w:hAnsi="Consolas"/>
          <w:color w:val="DC143C"/>
          <w:lang w:val="en-US"/>
        </w:rPr>
        <w:t>(</w:t>
      </w:r>
      <w:proofErr w:type="gramEnd"/>
      <w:r w:rsidRPr="006911E5">
        <w:rPr>
          <w:rStyle w:val="HTML"/>
          <w:rFonts w:ascii="Consolas" w:hAnsi="Consolas"/>
          <w:color w:val="DC143C"/>
          <w:lang w:val="en-US"/>
        </w:rPr>
        <w:t>)</w:t>
      </w:r>
      <w:r w:rsidRPr="006911E5">
        <w:rPr>
          <w:rFonts w:ascii="Verdana" w:hAnsi="Verdana"/>
          <w:color w:val="000000"/>
          <w:sz w:val="23"/>
          <w:szCs w:val="23"/>
          <w:lang w:val="en-US"/>
        </w:rPr>
        <w:t> method on both of them:</w:t>
      </w:r>
    </w:p>
    <w:p w14:paraId="28F5ABC7" w14:textId="77777777" w:rsidR="006911E5" w:rsidRPr="006911E5" w:rsidRDefault="006911E5" w:rsidP="006911E5">
      <w:pPr>
        <w:pStyle w:val="4"/>
        <w:shd w:val="clear" w:color="auto" w:fill="FFFFCC"/>
        <w:spacing w:before="150" w:after="150"/>
        <w:rPr>
          <w:rFonts w:ascii="Segoe UI" w:hAnsi="Segoe UI" w:cs="Segoe UI"/>
          <w:color w:val="000000"/>
          <w:sz w:val="30"/>
          <w:szCs w:val="30"/>
          <w:lang w:val="en-US"/>
        </w:rPr>
      </w:pPr>
      <w:r w:rsidRPr="006911E5">
        <w:rPr>
          <w:rFonts w:ascii="Segoe UI" w:hAnsi="Segoe UI" w:cs="Segoe UI"/>
          <w:b/>
          <w:bCs/>
          <w:color w:val="000000"/>
          <w:sz w:val="30"/>
          <w:szCs w:val="30"/>
          <w:lang w:val="en-US"/>
        </w:rPr>
        <w:t xml:space="preserve">Why And When </w:t>
      </w:r>
      <w:proofErr w:type="gramStart"/>
      <w:r w:rsidRPr="006911E5">
        <w:rPr>
          <w:rFonts w:ascii="Segoe UI" w:hAnsi="Segoe UI" w:cs="Segoe UI"/>
          <w:b/>
          <w:bCs/>
          <w:color w:val="000000"/>
          <w:sz w:val="30"/>
          <w:szCs w:val="30"/>
          <w:lang w:val="en-US"/>
        </w:rPr>
        <w:t>To</w:t>
      </w:r>
      <w:proofErr w:type="gramEnd"/>
      <w:r w:rsidRPr="006911E5">
        <w:rPr>
          <w:rFonts w:ascii="Segoe UI" w:hAnsi="Segoe UI" w:cs="Segoe UI"/>
          <w:b/>
          <w:bCs/>
          <w:color w:val="000000"/>
          <w:sz w:val="30"/>
          <w:szCs w:val="30"/>
          <w:lang w:val="en-US"/>
        </w:rPr>
        <w:t xml:space="preserve"> Use "Inheritance" and "Polymorphism"?</w:t>
      </w:r>
    </w:p>
    <w:p w14:paraId="73CBA930" w14:textId="77777777" w:rsidR="006911E5" w:rsidRPr="006911E5" w:rsidRDefault="006911E5" w:rsidP="006911E5">
      <w:pPr>
        <w:pStyle w:val="a3"/>
        <w:shd w:val="clear" w:color="auto" w:fill="FFFFCC"/>
        <w:spacing w:before="240" w:beforeAutospacing="0" w:after="240" w:afterAutospacing="0"/>
        <w:rPr>
          <w:rFonts w:ascii="Verdana" w:hAnsi="Verdana"/>
          <w:color w:val="000000"/>
          <w:sz w:val="23"/>
          <w:szCs w:val="23"/>
          <w:lang w:val="en-US"/>
        </w:rPr>
      </w:pPr>
      <w:r w:rsidRPr="006911E5">
        <w:rPr>
          <w:rFonts w:ascii="Verdana" w:hAnsi="Verdana"/>
          <w:color w:val="000000"/>
          <w:sz w:val="23"/>
          <w:szCs w:val="23"/>
          <w:lang w:val="en-US"/>
        </w:rPr>
        <w:t>- It is useful for code reusability: reuse attributes and methods of an existing class when you create a new class.</w:t>
      </w:r>
    </w:p>
    <w:p w14:paraId="25F6D614" w14:textId="428419EA" w:rsidR="006911E5" w:rsidRDefault="006911E5"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0E30923" w14:textId="00E2697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F4EDB3" w14:textId="374F9BF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41FDB1E" w14:textId="5525D17C"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E255BE" w14:textId="54002FBE"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26345E12" w14:textId="4209AE68"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874ABC5" w14:textId="7EEE4BD3"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16DFE4C0" w14:textId="26576069"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01B86F45" w14:textId="62F0F58D" w:rsidR="00BA6BFB" w:rsidRPr="00596CCC" w:rsidRDefault="00BA6BFB"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Abstraction</w:t>
      </w:r>
    </w:p>
    <w:p w14:paraId="1B915334" w14:textId="77777777" w:rsidR="00BA6BFB" w:rsidRPr="00BA6BFB" w:rsidRDefault="00BA6BFB" w:rsidP="00BA6BFB">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BA6BFB">
        <w:rPr>
          <w:rFonts w:ascii="Segoe UI" w:hAnsi="Segoe UI" w:cs="Segoe UI"/>
          <w:b w:val="0"/>
          <w:bCs w:val="0"/>
          <w:color w:val="000000"/>
          <w:sz w:val="48"/>
          <w:szCs w:val="48"/>
          <w:lang w:val="en-US"/>
        </w:rPr>
        <w:t>Abstract Classes and Methods</w:t>
      </w:r>
    </w:p>
    <w:p w14:paraId="3131C105" w14:textId="598874AD"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Data </w:t>
      </w:r>
      <w:r w:rsidRPr="00BA6BFB">
        <w:rPr>
          <w:rStyle w:val="a4"/>
          <w:rFonts w:ascii="Verdana" w:hAnsi="Verdana"/>
          <w:color w:val="000000"/>
          <w:sz w:val="23"/>
          <w:szCs w:val="23"/>
          <w:lang w:val="en-US"/>
        </w:rPr>
        <w:t>abstraction</w:t>
      </w:r>
      <w:r w:rsidRPr="00BA6BFB">
        <w:rPr>
          <w:rFonts w:ascii="Verdana" w:hAnsi="Verdana"/>
          <w:color w:val="000000"/>
          <w:sz w:val="23"/>
          <w:szCs w:val="23"/>
          <w:lang w:val="en-US"/>
        </w:rPr>
        <w:t> is the process of hiding certain details and showing only essential information to the user.</w:t>
      </w:r>
      <w:r w:rsidRPr="00BA6BFB">
        <w:rPr>
          <w:rFonts w:ascii="Verdana" w:hAnsi="Verdana"/>
          <w:color w:val="000000"/>
          <w:sz w:val="23"/>
          <w:szCs w:val="23"/>
          <w:lang w:val="en-US"/>
        </w:rPr>
        <w:br/>
        <w:t>Abstraction can be achieved with either </w:t>
      </w:r>
      <w:r w:rsidRPr="00BA6BFB">
        <w:rPr>
          <w:rStyle w:val="a4"/>
          <w:rFonts w:ascii="Verdana" w:hAnsi="Verdana"/>
          <w:color w:val="000000"/>
          <w:sz w:val="23"/>
          <w:szCs w:val="23"/>
          <w:lang w:val="en-US"/>
        </w:rPr>
        <w:t>abstract classes</w:t>
      </w:r>
      <w:r w:rsidRPr="00BA6BFB">
        <w:rPr>
          <w:rFonts w:ascii="Verdana" w:hAnsi="Verdana"/>
          <w:color w:val="000000"/>
          <w:sz w:val="23"/>
          <w:szCs w:val="23"/>
          <w:lang w:val="en-US"/>
        </w:rPr>
        <w:t> or </w:t>
      </w:r>
      <w:r w:rsidRPr="00BA6BFB">
        <w:rPr>
          <w:rStyle w:val="a4"/>
          <w:rFonts w:ascii="Verdana" w:hAnsi="Verdana"/>
          <w:color w:val="0000FF"/>
          <w:sz w:val="23"/>
          <w:szCs w:val="23"/>
          <w:u w:val="single"/>
          <w:lang w:val="en-US"/>
        </w:rPr>
        <w:t>interfaces</w:t>
      </w:r>
      <w:r w:rsidRPr="00BA6BFB">
        <w:rPr>
          <w:rFonts w:ascii="Verdana" w:hAnsi="Verdana"/>
          <w:color w:val="000000"/>
          <w:sz w:val="23"/>
          <w:szCs w:val="23"/>
          <w:lang w:val="en-US"/>
        </w:rPr>
        <w:t> (which you will learn more about in the next chapter).</w:t>
      </w:r>
    </w:p>
    <w:p w14:paraId="5CC6A01A"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The </w:t>
      </w:r>
      <w:r w:rsidRPr="00BA6BFB">
        <w:rPr>
          <w:rStyle w:val="HTML"/>
          <w:rFonts w:ascii="Consolas" w:hAnsi="Consolas"/>
          <w:color w:val="DC143C"/>
          <w:lang w:val="en-US"/>
        </w:rPr>
        <w:t>abstract</w:t>
      </w:r>
      <w:r w:rsidRPr="00BA6BFB">
        <w:rPr>
          <w:rFonts w:ascii="Verdana" w:hAnsi="Verdana"/>
          <w:color w:val="000000"/>
          <w:sz w:val="23"/>
          <w:szCs w:val="23"/>
          <w:lang w:val="en-US"/>
        </w:rPr>
        <w:t> keyword is a non-access modifier, used for classes and methods:</w:t>
      </w:r>
    </w:p>
    <w:p w14:paraId="49417DB1" w14:textId="00FE7E56" w:rsidR="00BA6BFB" w:rsidRP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lang w:val="en-US"/>
        </w:rPr>
      </w:pPr>
      <w:r w:rsidRPr="00BA6BFB">
        <w:rPr>
          <w:rStyle w:val="a4"/>
          <w:rFonts w:ascii="Verdana" w:hAnsi="Verdana"/>
          <w:color w:val="000000"/>
          <w:sz w:val="23"/>
          <w:szCs w:val="23"/>
          <w:lang w:val="en-US"/>
        </w:rPr>
        <w:t>Abstract class:</w:t>
      </w:r>
      <w:r w:rsidRPr="00BA6BFB">
        <w:rPr>
          <w:rFonts w:ascii="Verdana" w:hAnsi="Verdana"/>
          <w:color w:val="000000"/>
          <w:sz w:val="23"/>
          <w:szCs w:val="23"/>
          <w:lang w:val="en-US"/>
        </w:rPr>
        <w:t> is a restricted class that cannot be used to create objects (to access it, it must be inherited from another class).</w:t>
      </w:r>
      <w:r w:rsidRPr="00BA6BFB">
        <w:rPr>
          <w:rFonts w:ascii="Verdana" w:hAnsi="Verdana"/>
          <w:color w:val="000000"/>
          <w:sz w:val="23"/>
          <w:szCs w:val="23"/>
          <w:lang w:val="en-US"/>
        </w:rPr>
        <w:br/>
      </w:r>
    </w:p>
    <w:p w14:paraId="707FBFD9" w14:textId="77777777" w:rsidR="00BA6BFB" w:rsidRDefault="00BA6BFB" w:rsidP="00BA6BFB">
      <w:pPr>
        <w:numPr>
          <w:ilvl w:val="0"/>
          <w:numId w:val="14"/>
        </w:numPr>
        <w:shd w:val="clear" w:color="auto" w:fill="FFFFFF"/>
        <w:spacing w:before="100" w:beforeAutospacing="1" w:after="100" w:afterAutospacing="1" w:line="240" w:lineRule="auto"/>
        <w:rPr>
          <w:rFonts w:ascii="Verdana" w:hAnsi="Verdana"/>
          <w:color w:val="000000"/>
          <w:sz w:val="23"/>
          <w:szCs w:val="23"/>
        </w:rPr>
      </w:pPr>
      <w:r w:rsidRPr="00BA6BFB">
        <w:rPr>
          <w:rStyle w:val="a4"/>
          <w:rFonts w:ascii="Verdana" w:hAnsi="Verdana"/>
          <w:color w:val="000000"/>
          <w:sz w:val="23"/>
          <w:szCs w:val="23"/>
          <w:lang w:val="en-US"/>
        </w:rPr>
        <w:t>Abstract method:</w:t>
      </w:r>
      <w:r w:rsidRPr="00BA6BFB">
        <w:rPr>
          <w:rFonts w:ascii="Verdana" w:hAnsi="Verdana"/>
          <w:color w:val="000000"/>
          <w:sz w:val="23"/>
          <w:szCs w:val="23"/>
          <w:lang w:val="en-US"/>
        </w:rPr>
        <w:t xml:space="preserve"> can only be used in an abstract class, and it does not have a body. </w:t>
      </w:r>
      <w:r>
        <w:rPr>
          <w:rFonts w:ascii="Verdana" w:hAnsi="Verdana"/>
          <w:color w:val="000000"/>
          <w:sz w:val="23"/>
          <w:szCs w:val="23"/>
        </w:rPr>
        <w:t xml:space="preserve">The </w:t>
      </w:r>
      <w:proofErr w:type="spellStart"/>
      <w:r>
        <w:rPr>
          <w:rFonts w:ascii="Verdana" w:hAnsi="Verdana"/>
          <w:color w:val="000000"/>
          <w:sz w:val="23"/>
          <w:szCs w:val="23"/>
        </w:rPr>
        <w:t>body</w:t>
      </w:r>
      <w:proofErr w:type="spellEnd"/>
      <w:r>
        <w:rPr>
          <w:rFonts w:ascii="Verdana" w:hAnsi="Verdana"/>
          <w:color w:val="000000"/>
          <w:sz w:val="23"/>
          <w:szCs w:val="23"/>
        </w:rPr>
        <w:t xml:space="preserve"> </w:t>
      </w:r>
      <w:proofErr w:type="spellStart"/>
      <w:r>
        <w:rPr>
          <w:rFonts w:ascii="Verdana" w:hAnsi="Verdana"/>
          <w:color w:val="000000"/>
          <w:sz w:val="23"/>
          <w:szCs w:val="23"/>
        </w:rPr>
        <w:t>is</w:t>
      </w:r>
      <w:proofErr w:type="spellEnd"/>
      <w:r>
        <w:rPr>
          <w:rFonts w:ascii="Verdana" w:hAnsi="Verdana"/>
          <w:color w:val="000000"/>
          <w:sz w:val="23"/>
          <w:szCs w:val="23"/>
        </w:rPr>
        <w:t xml:space="preserve"> </w:t>
      </w:r>
      <w:proofErr w:type="spellStart"/>
      <w:r>
        <w:rPr>
          <w:rFonts w:ascii="Verdana" w:hAnsi="Verdana"/>
          <w:color w:val="000000"/>
          <w:sz w:val="23"/>
          <w:szCs w:val="23"/>
        </w:rPr>
        <w:t>provided</w:t>
      </w:r>
      <w:proofErr w:type="spellEnd"/>
      <w:r>
        <w:rPr>
          <w:rFonts w:ascii="Verdana" w:hAnsi="Verdana"/>
          <w:color w:val="000000"/>
          <w:sz w:val="23"/>
          <w:szCs w:val="23"/>
        </w:rPr>
        <w:t xml:space="preserve"> </w:t>
      </w:r>
      <w:proofErr w:type="spellStart"/>
      <w:r>
        <w:rPr>
          <w:rFonts w:ascii="Verdana" w:hAnsi="Verdana"/>
          <w:color w:val="000000"/>
          <w:sz w:val="23"/>
          <w:szCs w:val="23"/>
        </w:rPr>
        <w:t>by</w:t>
      </w:r>
      <w:proofErr w:type="spellEnd"/>
      <w:r>
        <w:rPr>
          <w:rFonts w:ascii="Verdana" w:hAnsi="Verdana"/>
          <w:color w:val="000000"/>
          <w:sz w:val="23"/>
          <w:szCs w:val="23"/>
        </w:rPr>
        <w:t xml:space="preserve"> </w:t>
      </w:r>
      <w:proofErr w:type="spellStart"/>
      <w:r>
        <w:rPr>
          <w:rFonts w:ascii="Verdana" w:hAnsi="Verdana"/>
          <w:color w:val="000000"/>
          <w:sz w:val="23"/>
          <w:szCs w:val="23"/>
        </w:rPr>
        <w:t>the</w:t>
      </w:r>
      <w:proofErr w:type="spellEnd"/>
      <w:r>
        <w:rPr>
          <w:rFonts w:ascii="Verdana" w:hAnsi="Verdana"/>
          <w:color w:val="000000"/>
          <w:sz w:val="23"/>
          <w:szCs w:val="23"/>
        </w:rPr>
        <w:t xml:space="preserve"> </w:t>
      </w:r>
      <w:proofErr w:type="spellStart"/>
      <w:r>
        <w:rPr>
          <w:rFonts w:ascii="Verdana" w:hAnsi="Verdana"/>
          <w:color w:val="000000"/>
          <w:sz w:val="23"/>
          <w:szCs w:val="23"/>
        </w:rPr>
        <w:t>subclass</w:t>
      </w:r>
      <w:proofErr w:type="spellEnd"/>
      <w:r>
        <w:rPr>
          <w:rFonts w:ascii="Verdana" w:hAnsi="Verdana"/>
          <w:color w:val="000000"/>
          <w:sz w:val="23"/>
          <w:szCs w:val="23"/>
        </w:rPr>
        <w:t xml:space="preserve"> (</w:t>
      </w:r>
      <w:proofErr w:type="spellStart"/>
      <w:r>
        <w:rPr>
          <w:rFonts w:ascii="Verdana" w:hAnsi="Verdana"/>
          <w:color w:val="000000"/>
          <w:sz w:val="23"/>
          <w:szCs w:val="23"/>
        </w:rPr>
        <w:t>inherited</w:t>
      </w:r>
      <w:proofErr w:type="spellEnd"/>
      <w:r>
        <w:rPr>
          <w:rFonts w:ascii="Verdana" w:hAnsi="Verdana"/>
          <w:color w:val="000000"/>
          <w:sz w:val="23"/>
          <w:szCs w:val="23"/>
        </w:rPr>
        <w:t xml:space="preserve"> </w:t>
      </w:r>
      <w:proofErr w:type="spellStart"/>
      <w:r>
        <w:rPr>
          <w:rFonts w:ascii="Verdana" w:hAnsi="Verdana"/>
          <w:color w:val="000000"/>
          <w:sz w:val="23"/>
          <w:szCs w:val="23"/>
        </w:rPr>
        <w:t>from</w:t>
      </w:r>
      <w:proofErr w:type="spellEnd"/>
      <w:r>
        <w:rPr>
          <w:rFonts w:ascii="Verdana" w:hAnsi="Verdana"/>
          <w:color w:val="000000"/>
          <w:sz w:val="23"/>
          <w:szCs w:val="23"/>
        </w:rPr>
        <w:t>).</w:t>
      </w:r>
    </w:p>
    <w:p w14:paraId="6FEFCBC9"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An abstract class can have both abstract and regular methods:</w:t>
      </w:r>
    </w:p>
    <w:p w14:paraId="5D69C3D8"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class</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D8B2FFA"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abstract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proofErr w:type="spellStart"/>
      <w:proofErr w:type="gramStart"/>
      <w:r w:rsidRPr="00BA6BFB">
        <w:rPr>
          <w:rStyle w:val="token"/>
          <w:rFonts w:ascii="Consolas" w:eastAsiaTheme="majorEastAsia" w:hAnsi="Consolas"/>
          <w:color w:val="DD4A68"/>
          <w:sz w:val="23"/>
          <w:szCs w:val="23"/>
          <w:lang w:val="en-US"/>
        </w:rPr>
        <w:t>animalSound</w:t>
      </w:r>
      <w:proofErr w:type="spellEnd"/>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p>
    <w:p w14:paraId="1FBC62F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public</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void</w:t>
      </w:r>
      <w:r w:rsidRPr="00BA6BFB">
        <w:rPr>
          <w:rStyle w:val="HTML"/>
          <w:rFonts w:ascii="Consolas" w:hAnsi="Consolas"/>
          <w:color w:val="000000"/>
          <w:sz w:val="23"/>
          <w:szCs w:val="23"/>
          <w:lang w:val="en-US"/>
        </w:rPr>
        <w:t xml:space="preserve"> </w:t>
      </w:r>
      <w:proofErr w:type="gramStart"/>
      <w:r w:rsidRPr="00BA6BFB">
        <w:rPr>
          <w:rStyle w:val="token"/>
          <w:rFonts w:ascii="Consolas" w:eastAsiaTheme="majorEastAsia" w:hAnsi="Consolas"/>
          <w:color w:val="DD4A68"/>
          <w:sz w:val="23"/>
          <w:szCs w:val="23"/>
          <w:lang w:val="en-US"/>
        </w:rPr>
        <w:t>sleep</w:t>
      </w:r>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192E3D3C"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proofErr w:type="spellStart"/>
      <w:r w:rsidRPr="00BA6BFB">
        <w:rPr>
          <w:rStyle w:val="token"/>
          <w:rFonts w:ascii="Consolas" w:eastAsiaTheme="majorEastAsia" w:hAnsi="Consolas"/>
          <w:color w:val="DD4A68"/>
          <w:sz w:val="23"/>
          <w:szCs w:val="23"/>
          <w:lang w:val="en-US"/>
        </w:rPr>
        <w:t>System</w:t>
      </w:r>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out</w:t>
      </w:r>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DD4A68"/>
          <w:sz w:val="23"/>
          <w:szCs w:val="23"/>
          <w:lang w:val="en-US"/>
        </w:rPr>
        <w:t>println</w:t>
      </w:r>
      <w:proofErr w:type="spellEnd"/>
      <w:r w:rsidRPr="00BA6BFB">
        <w:rPr>
          <w:rStyle w:val="token"/>
          <w:rFonts w:ascii="Consolas" w:eastAsiaTheme="majorEastAsia" w:hAnsi="Consolas"/>
          <w:color w:val="999999"/>
          <w:sz w:val="23"/>
          <w:szCs w:val="23"/>
          <w:lang w:val="en-US"/>
        </w:rPr>
        <w:t>(</w:t>
      </w:r>
      <w:r w:rsidRPr="00BA6BFB">
        <w:rPr>
          <w:rStyle w:val="token"/>
          <w:rFonts w:ascii="Consolas" w:eastAsiaTheme="majorEastAsia" w:hAnsi="Consolas"/>
          <w:color w:val="669900"/>
          <w:sz w:val="23"/>
          <w:szCs w:val="23"/>
          <w:lang w:val="en-US"/>
        </w:rPr>
        <w:t>"</w:t>
      </w:r>
      <w:proofErr w:type="spellStart"/>
      <w:r w:rsidRPr="00BA6BFB">
        <w:rPr>
          <w:rStyle w:val="token"/>
          <w:rFonts w:ascii="Consolas" w:eastAsiaTheme="majorEastAsia" w:hAnsi="Consolas"/>
          <w:color w:val="669900"/>
          <w:sz w:val="23"/>
          <w:szCs w:val="23"/>
          <w:lang w:val="en-US"/>
        </w:rPr>
        <w:t>Zzz</w:t>
      </w:r>
      <w:proofErr w:type="spellEnd"/>
      <w:r w:rsidRPr="00BA6BFB">
        <w:rPr>
          <w:rStyle w:val="token"/>
          <w:rFonts w:ascii="Consolas" w:eastAsiaTheme="majorEastAsia" w:hAnsi="Consolas"/>
          <w:color w:val="669900"/>
          <w:sz w:val="23"/>
          <w:szCs w:val="23"/>
          <w:lang w:val="en-US"/>
        </w:rPr>
        <w:t>"</w:t>
      </w:r>
      <w:r w:rsidRPr="00BA6BFB">
        <w:rPr>
          <w:rStyle w:val="token"/>
          <w:rFonts w:ascii="Consolas" w:eastAsiaTheme="majorEastAsia" w:hAnsi="Consolas"/>
          <w:color w:val="999999"/>
          <w:sz w:val="23"/>
          <w:szCs w:val="23"/>
          <w:lang w:val="en-US"/>
        </w:rPr>
        <w:t>);</w:t>
      </w:r>
    </w:p>
    <w:p w14:paraId="1DEFD88D"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99999"/>
          <w:sz w:val="23"/>
          <w:szCs w:val="23"/>
          <w:lang w:val="en-US"/>
        </w:rPr>
        <w:t>}</w:t>
      </w:r>
    </w:p>
    <w:p w14:paraId="3239FA4E" w14:textId="623FB3B3" w:rsidR="00BA6BFB" w:rsidRPr="00BA6BFB" w:rsidRDefault="00BA6BFB" w:rsidP="00BA6BFB">
      <w:pPr>
        <w:pStyle w:val="HTML0"/>
        <w:pBdr>
          <w:left w:val="single" w:sz="24" w:space="12" w:color="04AA6D"/>
        </w:pBdr>
        <w:shd w:val="clear" w:color="auto" w:fill="FFFFFF"/>
        <w:spacing w:before="240" w:after="240"/>
        <w:rPr>
          <w:rFonts w:ascii="Consolas" w:hAnsi="Consolas"/>
          <w:color w:val="000000"/>
          <w:sz w:val="23"/>
          <w:szCs w:val="23"/>
          <w:lang w:val="en-US"/>
        </w:rPr>
      </w:pPr>
      <w:r w:rsidRPr="00BA6BFB">
        <w:rPr>
          <w:rStyle w:val="token"/>
          <w:rFonts w:ascii="Consolas" w:eastAsiaTheme="majorEastAsia" w:hAnsi="Consolas"/>
          <w:color w:val="999999"/>
          <w:sz w:val="23"/>
          <w:szCs w:val="23"/>
          <w:lang w:val="en-US"/>
        </w:rPr>
        <w:t>}</w:t>
      </w:r>
    </w:p>
    <w:p w14:paraId="7544525B" w14:textId="77777777"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From the example above, it is not possible to create an object of the Animal class:</w:t>
      </w:r>
    </w:p>
    <w:p w14:paraId="59186CF6" w14:textId="77777777" w:rsidR="00BA6BFB" w:rsidRPr="00BA6BFB" w:rsidRDefault="00BA6BFB" w:rsidP="00BA6BFB">
      <w:pPr>
        <w:pStyle w:val="HTML0"/>
        <w:pBdr>
          <w:left w:val="single" w:sz="24" w:space="12" w:color="04AA6D"/>
        </w:pBdr>
        <w:shd w:val="clear" w:color="auto" w:fill="FFFFFF"/>
        <w:spacing w:before="240" w:after="240"/>
        <w:rPr>
          <w:rStyle w:val="HTML"/>
          <w:rFonts w:ascii="Consolas" w:hAnsi="Consolas"/>
          <w:color w:val="000000"/>
          <w:sz w:val="23"/>
          <w:szCs w:val="23"/>
          <w:lang w:val="en-US"/>
        </w:rPr>
      </w:pPr>
      <w:r w:rsidRPr="00BA6BFB">
        <w:rPr>
          <w:rStyle w:val="token"/>
          <w:rFonts w:ascii="Consolas" w:eastAsiaTheme="majorEastAsia" w:hAnsi="Consolas"/>
          <w:color w:val="DD4A68"/>
          <w:sz w:val="23"/>
          <w:szCs w:val="23"/>
          <w:lang w:val="en-US"/>
        </w:rPr>
        <w:t>Animal</w:t>
      </w:r>
      <w:r w:rsidRPr="00BA6BFB">
        <w:rPr>
          <w:rStyle w:val="HTML"/>
          <w:rFonts w:ascii="Consolas" w:hAnsi="Consolas"/>
          <w:color w:val="000000"/>
          <w:sz w:val="23"/>
          <w:szCs w:val="23"/>
          <w:lang w:val="en-US"/>
        </w:rPr>
        <w:t xml:space="preserve"> </w:t>
      </w:r>
      <w:proofErr w:type="spellStart"/>
      <w:r w:rsidRPr="00BA6BFB">
        <w:rPr>
          <w:rStyle w:val="HTML"/>
          <w:rFonts w:ascii="Consolas" w:hAnsi="Consolas"/>
          <w:color w:val="000000"/>
          <w:sz w:val="23"/>
          <w:szCs w:val="23"/>
          <w:lang w:val="en-US"/>
        </w:rPr>
        <w:t>myObj</w:t>
      </w:r>
      <w:proofErr w:type="spellEnd"/>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9A6E3A"/>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0077AA"/>
          <w:sz w:val="23"/>
          <w:szCs w:val="23"/>
          <w:lang w:val="en-US"/>
        </w:rPr>
        <w:t>new</w:t>
      </w:r>
      <w:r w:rsidRPr="00BA6BFB">
        <w:rPr>
          <w:rStyle w:val="HTML"/>
          <w:rFonts w:ascii="Consolas" w:hAnsi="Consolas"/>
          <w:color w:val="000000"/>
          <w:sz w:val="23"/>
          <w:szCs w:val="23"/>
          <w:lang w:val="en-US"/>
        </w:rPr>
        <w:t xml:space="preserve"> </w:t>
      </w:r>
      <w:proofErr w:type="gramStart"/>
      <w:r w:rsidRPr="00BA6BFB">
        <w:rPr>
          <w:rStyle w:val="token"/>
          <w:rFonts w:ascii="Consolas" w:eastAsiaTheme="majorEastAsia" w:hAnsi="Consolas"/>
          <w:color w:val="DD4A68"/>
          <w:sz w:val="23"/>
          <w:szCs w:val="23"/>
          <w:lang w:val="en-US"/>
        </w:rPr>
        <w:t>Animal</w:t>
      </w:r>
      <w:r w:rsidRPr="00BA6BFB">
        <w:rPr>
          <w:rStyle w:val="token"/>
          <w:rFonts w:ascii="Consolas" w:eastAsiaTheme="majorEastAsia" w:hAnsi="Consolas"/>
          <w:color w:val="999999"/>
          <w:sz w:val="23"/>
          <w:szCs w:val="23"/>
          <w:lang w:val="en-US"/>
        </w:rPr>
        <w:t>(</w:t>
      </w:r>
      <w:proofErr w:type="gramEnd"/>
      <w:r w:rsidRPr="00BA6BFB">
        <w:rPr>
          <w:rStyle w:val="token"/>
          <w:rFonts w:ascii="Consolas" w:eastAsiaTheme="majorEastAsia" w:hAnsi="Consolas"/>
          <w:color w:val="999999"/>
          <w:sz w:val="23"/>
          <w:szCs w:val="23"/>
          <w:lang w:val="en-US"/>
        </w:rPr>
        <w:t>);</w:t>
      </w:r>
      <w:r w:rsidRPr="00BA6BFB">
        <w:rPr>
          <w:rStyle w:val="HTML"/>
          <w:rFonts w:ascii="Consolas" w:hAnsi="Consolas"/>
          <w:color w:val="000000"/>
          <w:sz w:val="23"/>
          <w:szCs w:val="23"/>
          <w:lang w:val="en-US"/>
        </w:rPr>
        <w:t xml:space="preserve"> </w:t>
      </w:r>
      <w:r w:rsidRPr="00BA6BFB">
        <w:rPr>
          <w:rStyle w:val="token"/>
          <w:rFonts w:ascii="Consolas" w:eastAsiaTheme="majorEastAsia" w:hAnsi="Consolas"/>
          <w:color w:val="708090"/>
          <w:sz w:val="23"/>
          <w:szCs w:val="23"/>
          <w:lang w:val="en-US"/>
        </w:rPr>
        <w:t>// will generate an error</w:t>
      </w:r>
    </w:p>
    <w:p w14:paraId="1918F59B" w14:textId="710B6184" w:rsidR="00BA6BFB" w:rsidRPr="00BA6BFB" w:rsidRDefault="00BA6BFB" w:rsidP="00BA6BFB">
      <w:pPr>
        <w:pStyle w:val="a3"/>
        <w:shd w:val="clear" w:color="auto" w:fill="FFFFFF"/>
        <w:spacing w:before="288" w:beforeAutospacing="0" w:after="288" w:afterAutospacing="0"/>
        <w:rPr>
          <w:rFonts w:ascii="Verdana" w:hAnsi="Verdana"/>
          <w:color w:val="000000"/>
          <w:sz w:val="23"/>
          <w:szCs w:val="23"/>
          <w:lang w:val="en-US"/>
        </w:rPr>
      </w:pPr>
      <w:r w:rsidRPr="00BA6BFB">
        <w:rPr>
          <w:rFonts w:ascii="Verdana" w:hAnsi="Verdana"/>
          <w:color w:val="000000"/>
          <w:sz w:val="23"/>
          <w:szCs w:val="23"/>
          <w:lang w:val="en-US"/>
        </w:rPr>
        <w:t>To access the abstract class, it must be inherited from another class.</w:t>
      </w:r>
    </w:p>
    <w:p w14:paraId="2606A53C" w14:textId="77777777" w:rsidR="00BA6BFB" w:rsidRPr="00BA6BFB" w:rsidRDefault="00BA6BFB" w:rsidP="00BA6BFB">
      <w:pPr>
        <w:pStyle w:val="4"/>
        <w:shd w:val="clear" w:color="auto" w:fill="FFFFCC"/>
        <w:spacing w:before="150" w:after="150"/>
        <w:rPr>
          <w:rFonts w:ascii="Segoe UI" w:hAnsi="Segoe UI" w:cs="Segoe UI"/>
          <w:color w:val="000000"/>
          <w:sz w:val="30"/>
          <w:szCs w:val="30"/>
          <w:lang w:val="en-US"/>
        </w:rPr>
      </w:pPr>
      <w:r w:rsidRPr="00BA6BFB">
        <w:rPr>
          <w:rFonts w:ascii="Segoe UI" w:hAnsi="Segoe UI" w:cs="Segoe UI"/>
          <w:b/>
          <w:bCs/>
          <w:color w:val="000000"/>
          <w:sz w:val="30"/>
          <w:szCs w:val="30"/>
          <w:lang w:val="en-US"/>
        </w:rPr>
        <w:t xml:space="preserve">Why And When </w:t>
      </w:r>
      <w:proofErr w:type="gramStart"/>
      <w:r w:rsidRPr="00BA6BFB">
        <w:rPr>
          <w:rFonts w:ascii="Segoe UI" w:hAnsi="Segoe UI" w:cs="Segoe UI"/>
          <w:b/>
          <w:bCs/>
          <w:color w:val="000000"/>
          <w:sz w:val="30"/>
          <w:szCs w:val="30"/>
          <w:lang w:val="en-US"/>
        </w:rPr>
        <w:t>To</w:t>
      </w:r>
      <w:proofErr w:type="gramEnd"/>
      <w:r w:rsidRPr="00BA6BFB">
        <w:rPr>
          <w:rFonts w:ascii="Segoe UI" w:hAnsi="Segoe UI" w:cs="Segoe UI"/>
          <w:b/>
          <w:bCs/>
          <w:color w:val="000000"/>
          <w:sz w:val="30"/>
          <w:szCs w:val="30"/>
          <w:lang w:val="en-US"/>
        </w:rPr>
        <w:t xml:space="preserve"> Use Abstract Classes and Methods?</w:t>
      </w:r>
    </w:p>
    <w:p w14:paraId="67FDBFA4" w14:textId="77777777" w:rsidR="00BA6BFB" w:rsidRPr="00BA6BFB" w:rsidRDefault="00BA6BFB" w:rsidP="00BA6BFB">
      <w:pPr>
        <w:pStyle w:val="a3"/>
        <w:shd w:val="clear" w:color="auto" w:fill="FFFFCC"/>
        <w:spacing w:before="240" w:beforeAutospacing="0" w:after="240" w:afterAutospacing="0"/>
        <w:rPr>
          <w:rFonts w:ascii="Verdana" w:hAnsi="Verdana"/>
          <w:color w:val="000000"/>
          <w:sz w:val="23"/>
          <w:szCs w:val="23"/>
          <w:lang w:val="en-US"/>
        </w:rPr>
      </w:pPr>
      <w:r w:rsidRPr="00BA6BFB">
        <w:rPr>
          <w:rFonts w:ascii="Verdana" w:hAnsi="Verdana"/>
          <w:color w:val="000000"/>
          <w:sz w:val="23"/>
          <w:szCs w:val="23"/>
          <w:lang w:val="en-US"/>
        </w:rPr>
        <w:t>To achieve security - hide certain details and only show the important details of an object.</w:t>
      </w:r>
    </w:p>
    <w:p w14:paraId="011A5AA4" w14:textId="510900DB" w:rsidR="00BA6BFB" w:rsidRDefault="00BA6BFB" w:rsidP="00FC506A">
      <w:pPr>
        <w:shd w:val="clear" w:color="auto" w:fill="FFFFFF"/>
        <w:spacing w:before="288" w:after="288" w:line="240" w:lineRule="auto"/>
        <w:rPr>
          <w:rFonts w:ascii="Verdana" w:eastAsia="Times New Roman" w:hAnsi="Verdana" w:cs="Times New Roman"/>
          <w:color w:val="000000"/>
          <w:sz w:val="23"/>
          <w:szCs w:val="23"/>
          <w:lang w:val="en-US" w:eastAsia="ru-RU"/>
        </w:rPr>
      </w:pPr>
    </w:p>
    <w:p w14:paraId="6C372756" w14:textId="02F18D81" w:rsidR="00065EEF" w:rsidRPr="00596CCC" w:rsidRDefault="00065EEF" w:rsidP="00065EEF">
      <w:pPr>
        <w:pStyle w:val="1"/>
        <w:shd w:val="clear" w:color="auto" w:fill="FFFFFF"/>
        <w:spacing w:before="150" w:after="150"/>
        <w:rPr>
          <w:rFonts w:ascii="Segoe UI" w:hAnsi="Segoe UI" w:cs="Segoe UI"/>
          <w:color w:val="000000"/>
          <w:sz w:val="63"/>
          <w:szCs w:val="63"/>
          <w:lang w:val="en-US"/>
        </w:rPr>
      </w:pPr>
      <w:r w:rsidRPr="00596CCC">
        <w:rPr>
          <w:rFonts w:ascii="Segoe UI" w:hAnsi="Segoe UI" w:cs="Segoe UI"/>
          <w:b/>
          <w:bCs/>
          <w:color w:val="000000"/>
          <w:sz w:val="63"/>
          <w:szCs w:val="63"/>
          <w:lang w:val="en-US"/>
        </w:rPr>
        <w:lastRenderedPageBreak/>
        <w:t>Java </w:t>
      </w:r>
      <w:r w:rsidRPr="00596CCC">
        <w:rPr>
          <w:rStyle w:val="colorh1"/>
          <w:rFonts w:ascii="Segoe UI" w:hAnsi="Segoe UI" w:cs="Segoe UI"/>
          <w:b/>
          <w:bCs/>
          <w:color w:val="000000"/>
          <w:sz w:val="63"/>
          <w:szCs w:val="63"/>
          <w:lang w:val="en-US"/>
        </w:rPr>
        <w:t>Interface</w:t>
      </w:r>
    </w:p>
    <w:p w14:paraId="1AED01EF"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Interfaces</w:t>
      </w:r>
    </w:p>
    <w:p w14:paraId="116FF2B0" w14:textId="74316703"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Another way to achieve abstraction in Java, is with interfaces.</w:t>
      </w:r>
    </w:p>
    <w:p w14:paraId="06788ED2" w14:textId="5E7C6C92" w:rsidR="00065EEF" w:rsidRPr="00065EEF" w:rsidRDefault="00065EEF" w:rsidP="00065EEF">
      <w:pPr>
        <w:pStyle w:val="a3"/>
        <w:shd w:val="clear" w:color="auto" w:fill="FFFFFF"/>
        <w:spacing w:before="288" w:beforeAutospacing="0" w:after="288" w:afterAutospacing="0"/>
        <w:rPr>
          <w:rFonts w:ascii="Consolas" w:hAnsi="Consolas" w:cs="Courier New"/>
          <w:color w:val="000000"/>
          <w:sz w:val="23"/>
          <w:szCs w:val="23"/>
          <w:lang w:val="en-US"/>
        </w:rPr>
      </w:pPr>
      <w:r w:rsidRPr="00065EEF">
        <w:rPr>
          <w:rFonts w:ascii="Verdana" w:hAnsi="Verdana"/>
          <w:color w:val="000000"/>
          <w:sz w:val="23"/>
          <w:szCs w:val="23"/>
          <w:lang w:val="en-US"/>
        </w:rPr>
        <w:t>An </w:t>
      </w:r>
      <w:r w:rsidRPr="00065EEF">
        <w:rPr>
          <w:rStyle w:val="HTML"/>
          <w:rFonts w:ascii="Consolas" w:hAnsi="Consolas"/>
          <w:color w:val="DC143C"/>
          <w:sz w:val="24"/>
          <w:szCs w:val="24"/>
          <w:lang w:val="en-US"/>
        </w:rPr>
        <w:t>interface</w:t>
      </w:r>
      <w:r w:rsidRPr="00065EEF">
        <w:rPr>
          <w:rFonts w:ascii="Verdana" w:hAnsi="Verdana"/>
          <w:color w:val="000000"/>
          <w:sz w:val="23"/>
          <w:szCs w:val="23"/>
          <w:lang w:val="en-US"/>
        </w:rPr>
        <w:t> is a completely "</w:t>
      </w:r>
      <w:r w:rsidRPr="00065EEF">
        <w:rPr>
          <w:rStyle w:val="a4"/>
          <w:rFonts w:ascii="Verdana" w:hAnsi="Verdana"/>
          <w:color w:val="000000"/>
          <w:sz w:val="23"/>
          <w:szCs w:val="23"/>
          <w:lang w:val="en-US"/>
        </w:rPr>
        <w:t>abstract class</w:t>
      </w:r>
      <w:r w:rsidRPr="00065EEF">
        <w:rPr>
          <w:rFonts w:ascii="Verdana" w:hAnsi="Verdana"/>
          <w:color w:val="000000"/>
          <w:sz w:val="23"/>
          <w:szCs w:val="23"/>
          <w:lang w:val="en-US"/>
        </w:rPr>
        <w:t>" that is used to group related methods with empty bodies</w:t>
      </w:r>
    </w:p>
    <w:p w14:paraId="0AFC64E4" w14:textId="665E1359" w:rsidR="00065EEF" w:rsidRP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access the interface methods, the interface must be "implemented" (</w:t>
      </w:r>
      <w:proofErr w:type="spellStart"/>
      <w:r w:rsidRPr="00065EEF">
        <w:rPr>
          <w:rFonts w:ascii="Verdana" w:hAnsi="Verdana"/>
          <w:color w:val="000000"/>
          <w:sz w:val="23"/>
          <w:szCs w:val="23"/>
          <w:lang w:val="en-US"/>
        </w:rPr>
        <w:t>kinda</w:t>
      </w:r>
      <w:proofErr w:type="spellEnd"/>
      <w:r w:rsidRPr="00065EEF">
        <w:rPr>
          <w:rFonts w:ascii="Verdana" w:hAnsi="Verdana"/>
          <w:color w:val="000000"/>
          <w:sz w:val="23"/>
          <w:szCs w:val="23"/>
          <w:lang w:val="en-US"/>
        </w:rPr>
        <w:t xml:space="preserve"> like inherited) by another class with the </w:t>
      </w:r>
      <w:r w:rsidRPr="00065EEF">
        <w:rPr>
          <w:rStyle w:val="HTML"/>
          <w:rFonts w:ascii="Consolas" w:hAnsi="Consolas"/>
          <w:color w:val="DC143C"/>
          <w:sz w:val="24"/>
          <w:szCs w:val="24"/>
          <w:lang w:val="en-US"/>
        </w:rPr>
        <w:t>implements</w:t>
      </w:r>
      <w:r w:rsidRPr="00065EEF">
        <w:rPr>
          <w:rFonts w:ascii="Verdana" w:hAnsi="Verdana"/>
          <w:color w:val="000000"/>
          <w:sz w:val="23"/>
          <w:szCs w:val="23"/>
          <w:lang w:val="en-US"/>
        </w:rPr>
        <w:t> keyword (instead of </w:t>
      </w:r>
      <w:r w:rsidRPr="00065EEF">
        <w:rPr>
          <w:rStyle w:val="HTML"/>
          <w:rFonts w:ascii="Consolas" w:hAnsi="Consolas"/>
          <w:color w:val="DC143C"/>
          <w:sz w:val="24"/>
          <w:szCs w:val="24"/>
          <w:lang w:val="en-US"/>
        </w:rPr>
        <w:t>extends</w:t>
      </w:r>
      <w:r w:rsidRPr="00065EEF">
        <w:rPr>
          <w:rFonts w:ascii="Verdana" w:hAnsi="Verdana"/>
          <w:color w:val="000000"/>
          <w:sz w:val="23"/>
          <w:szCs w:val="23"/>
          <w:lang w:val="en-US"/>
        </w:rPr>
        <w:t>). The body of the interface method is provided by the "implement" class</w:t>
      </w:r>
    </w:p>
    <w:p w14:paraId="0FB7354E"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Notes on Interfaces:</w:t>
      </w:r>
    </w:p>
    <w:p w14:paraId="0284A6D7"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s="Times New Roman"/>
          <w:color w:val="000000"/>
          <w:sz w:val="23"/>
          <w:szCs w:val="23"/>
          <w:lang w:val="en-US"/>
        </w:rPr>
      </w:pPr>
      <w:r w:rsidRPr="00065EEF">
        <w:rPr>
          <w:rFonts w:ascii="Verdana" w:hAnsi="Verdana"/>
          <w:color w:val="000000"/>
          <w:sz w:val="23"/>
          <w:szCs w:val="23"/>
          <w:lang w:val="en-US"/>
        </w:rPr>
        <w:t>Like </w:t>
      </w:r>
      <w:r w:rsidRPr="00065EEF">
        <w:rPr>
          <w:rStyle w:val="a4"/>
          <w:rFonts w:ascii="Verdana" w:hAnsi="Verdana"/>
          <w:color w:val="000000"/>
          <w:sz w:val="23"/>
          <w:szCs w:val="23"/>
          <w:lang w:val="en-US"/>
        </w:rPr>
        <w:t>abstract classes</w:t>
      </w:r>
      <w:r w:rsidRPr="00065EEF">
        <w:rPr>
          <w:rFonts w:ascii="Verdana" w:hAnsi="Verdana"/>
          <w:color w:val="000000"/>
          <w:sz w:val="23"/>
          <w:szCs w:val="23"/>
          <w:lang w:val="en-US"/>
        </w:rPr>
        <w:t>, interfaces </w:t>
      </w:r>
      <w:r w:rsidRPr="00065EEF">
        <w:rPr>
          <w:rStyle w:val="a4"/>
          <w:rFonts w:ascii="Verdana" w:hAnsi="Verdana"/>
          <w:color w:val="000000"/>
          <w:sz w:val="23"/>
          <w:szCs w:val="23"/>
          <w:lang w:val="en-US"/>
        </w:rPr>
        <w:t>cannot</w:t>
      </w:r>
      <w:r w:rsidRPr="00065EEF">
        <w:rPr>
          <w:rFonts w:ascii="Verdana" w:hAnsi="Verdana"/>
          <w:color w:val="000000"/>
          <w:sz w:val="23"/>
          <w:szCs w:val="23"/>
          <w:lang w:val="en-US"/>
        </w:rPr>
        <w:t xml:space="preserve"> be used to create objects (in the example above, it is not possible to create an "Animal" object in the </w:t>
      </w:r>
      <w:proofErr w:type="spellStart"/>
      <w:r w:rsidRPr="00065EEF">
        <w:rPr>
          <w:rFonts w:ascii="Verdana" w:hAnsi="Verdana"/>
          <w:color w:val="000000"/>
          <w:sz w:val="23"/>
          <w:szCs w:val="23"/>
          <w:lang w:val="en-US"/>
        </w:rPr>
        <w:t>MyMainClass</w:t>
      </w:r>
      <w:proofErr w:type="spellEnd"/>
      <w:r w:rsidRPr="00065EEF">
        <w:rPr>
          <w:rFonts w:ascii="Verdana" w:hAnsi="Verdana"/>
          <w:color w:val="000000"/>
          <w:sz w:val="23"/>
          <w:szCs w:val="23"/>
          <w:lang w:val="en-US"/>
        </w:rPr>
        <w:t>)</w:t>
      </w:r>
    </w:p>
    <w:p w14:paraId="36012DBE"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do not have a body - the body is provided by the "implement" class</w:t>
      </w:r>
    </w:p>
    <w:p w14:paraId="6644AF3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On implementation of an interface, you must override all of its methods</w:t>
      </w:r>
    </w:p>
    <w:p w14:paraId="74038023"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methods are by default </w:t>
      </w:r>
      <w:r w:rsidRPr="00065EEF">
        <w:rPr>
          <w:rStyle w:val="HTML"/>
          <w:rFonts w:ascii="Consolas" w:eastAsiaTheme="minorHAnsi" w:hAnsi="Consolas"/>
          <w:color w:val="DC143C"/>
          <w:sz w:val="24"/>
          <w:szCs w:val="24"/>
          <w:lang w:val="en-US"/>
        </w:rPr>
        <w:t>abstract</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public</w:t>
      </w:r>
    </w:p>
    <w:p w14:paraId="4557BBC5"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Interface attributes are by default </w:t>
      </w:r>
      <w:r w:rsidRPr="00065EEF">
        <w:rPr>
          <w:rStyle w:val="HTML"/>
          <w:rFonts w:ascii="Consolas" w:eastAsiaTheme="minorHAnsi" w:hAnsi="Consolas"/>
          <w:color w:val="DC143C"/>
          <w:sz w:val="24"/>
          <w:szCs w:val="24"/>
          <w:lang w:val="en-US"/>
        </w:rPr>
        <w:t>public</w:t>
      </w:r>
      <w:r w:rsidRPr="00065EEF">
        <w:rPr>
          <w:rFonts w:ascii="Verdana" w:hAnsi="Verdana"/>
          <w:color w:val="000000"/>
          <w:sz w:val="23"/>
          <w:szCs w:val="23"/>
          <w:lang w:val="en-US"/>
        </w:rPr>
        <w:t>, </w:t>
      </w:r>
      <w:r w:rsidRPr="00065EEF">
        <w:rPr>
          <w:rStyle w:val="HTML"/>
          <w:rFonts w:ascii="Consolas" w:eastAsiaTheme="minorHAnsi" w:hAnsi="Consolas"/>
          <w:color w:val="DC143C"/>
          <w:sz w:val="24"/>
          <w:szCs w:val="24"/>
          <w:lang w:val="en-US"/>
        </w:rPr>
        <w:t>static</w:t>
      </w:r>
      <w:r w:rsidRPr="00065EEF">
        <w:rPr>
          <w:rFonts w:ascii="Verdana" w:hAnsi="Verdana"/>
          <w:color w:val="000000"/>
          <w:sz w:val="23"/>
          <w:szCs w:val="23"/>
          <w:lang w:val="en-US"/>
        </w:rPr>
        <w:t> and </w:t>
      </w:r>
      <w:r w:rsidRPr="00065EEF">
        <w:rPr>
          <w:rStyle w:val="HTML"/>
          <w:rFonts w:ascii="Consolas" w:eastAsiaTheme="minorHAnsi" w:hAnsi="Consolas"/>
          <w:color w:val="DC143C"/>
          <w:sz w:val="24"/>
          <w:szCs w:val="24"/>
          <w:lang w:val="en-US"/>
        </w:rPr>
        <w:t>final</w:t>
      </w:r>
    </w:p>
    <w:p w14:paraId="51CB548C" w14:textId="77777777" w:rsidR="00065EEF" w:rsidRPr="00065EEF" w:rsidRDefault="00065EEF" w:rsidP="00065EEF">
      <w:pPr>
        <w:numPr>
          <w:ilvl w:val="0"/>
          <w:numId w:val="15"/>
        </w:numPr>
        <w:shd w:val="clear" w:color="auto" w:fill="FFFFCC"/>
        <w:spacing w:before="100" w:beforeAutospacing="1" w:after="100" w:afterAutospacing="1" w:line="240" w:lineRule="auto"/>
        <w:rPr>
          <w:rFonts w:ascii="Verdana" w:hAnsi="Verdana"/>
          <w:color w:val="000000"/>
          <w:sz w:val="23"/>
          <w:szCs w:val="23"/>
          <w:lang w:val="en-US"/>
        </w:rPr>
      </w:pPr>
      <w:r w:rsidRPr="00065EEF">
        <w:rPr>
          <w:rFonts w:ascii="Verdana" w:hAnsi="Verdana"/>
          <w:color w:val="000000"/>
          <w:sz w:val="23"/>
          <w:szCs w:val="23"/>
          <w:lang w:val="en-US"/>
        </w:rPr>
        <w:t>An interface cannot contain a constructor (as it cannot be used to create objects)</w:t>
      </w:r>
    </w:p>
    <w:p w14:paraId="007772DA" w14:textId="77777777" w:rsidR="00065EEF" w:rsidRPr="00065EEF" w:rsidRDefault="00065EEF" w:rsidP="00065EEF">
      <w:pPr>
        <w:pStyle w:val="4"/>
        <w:shd w:val="clear" w:color="auto" w:fill="FFFFCC"/>
        <w:spacing w:before="150" w:after="150"/>
        <w:rPr>
          <w:rFonts w:ascii="Segoe UI" w:hAnsi="Segoe UI" w:cs="Segoe UI"/>
          <w:color w:val="000000"/>
          <w:sz w:val="30"/>
          <w:szCs w:val="30"/>
          <w:lang w:val="en-US"/>
        </w:rPr>
      </w:pPr>
      <w:r w:rsidRPr="00065EEF">
        <w:rPr>
          <w:rFonts w:ascii="Segoe UI" w:hAnsi="Segoe UI" w:cs="Segoe UI"/>
          <w:b/>
          <w:bCs/>
          <w:color w:val="000000"/>
          <w:sz w:val="30"/>
          <w:szCs w:val="30"/>
          <w:lang w:val="en-US"/>
        </w:rPr>
        <w:t xml:space="preserve">Why And When </w:t>
      </w:r>
      <w:proofErr w:type="gramStart"/>
      <w:r w:rsidRPr="00065EEF">
        <w:rPr>
          <w:rFonts w:ascii="Segoe UI" w:hAnsi="Segoe UI" w:cs="Segoe UI"/>
          <w:b/>
          <w:bCs/>
          <w:color w:val="000000"/>
          <w:sz w:val="30"/>
          <w:szCs w:val="30"/>
          <w:lang w:val="en-US"/>
        </w:rPr>
        <w:t>To</w:t>
      </w:r>
      <w:proofErr w:type="gramEnd"/>
      <w:r w:rsidRPr="00065EEF">
        <w:rPr>
          <w:rFonts w:ascii="Segoe UI" w:hAnsi="Segoe UI" w:cs="Segoe UI"/>
          <w:b/>
          <w:bCs/>
          <w:color w:val="000000"/>
          <w:sz w:val="30"/>
          <w:szCs w:val="30"/>
          <w:lang w:val="en-US"/>
        </w:rPr>
        <w:t xml:space="preserve"> Use Interfaces?</w:t>
      </w:r>
    </w:p>
    <w:p w14:paraId="017DCF9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1) To achieve security - hide certain details and only show the important details of an object (interface).</w:t>
      </w:r>
    </w:p>
    <w:p w14:paraId="5290B442" w14:textId="77777777" w:rsidR="00065EEF" w:rsidRPr="00065EEF" w:rsidRDefault="00065EEF" w:rsidP="00065EEF">
      <w:pPr>
        <w:pStyle w:val="a3"/>
        <w:shd w:val="clear" w:color="auto" w:fill="FFFFCC"/>
        <w:spacing w:before="240" w:beforeAutospacing="0" w:after="240" w:afterAutospacing="0"/>
        <w:rPr>
          <w:rFonts w:ascii="Verdana" w:hAnsi="Verdana"/>
          <w:color w:val="000000"/>
          <w:sz w:val="23"/>
          <w:szCs w:val="23"/>
          <w:lang w:val="en-US"/>
        </w:rPr>
      </w:pPr>
      <w:r w:rsidRPr="00065EEF">
        <w:rPr>
          <w:rFonts w:ascii="Verdana" w:hAnsi="Verdana"/>
          <w:color w:val="000000"/>
          <w:sz w:val="23"/>
          <w:szCs w:val="23"/>
          <w:lang w:val="en-US"/>
        </w:rPr>
        <w:t>2) Java does not support "multiple inheritance" (a class can only inherit from one superclass). However, it can be achieved with interfaces, because the class can </w:t>
      </w:r>
      <w:r w:rsidRPr="00065EEF">
        <w:rPr>
          <w:rStyle w:val="a4"/>
          <w:rFonts w:ascii="Verdana" w:hAnsi="Verdana"/>
          <w:color w:val="000000"/>
          <w:sz w:val="23"/>
          <w:szCs w:val="23"/>
          <w:lang w:val="en-US"/>
        </w:rPr>
        <w:t>implement</w:t>
      </w:r>
      <w:r w:rsidRPr="00065EEF">
        <w:rPr>
          <w:rFonts w:ascii="Verdana" w:hAnsi="Verdana"/>
          <w:color w:val="000000"/>
          <w:sz w:val="23"/>
          <w:szCs w:val="23"/>
          <w:lang w:val="en-US"/>
        </w:rPr>
        <w:t> multiple interfaces. </w:t>
      </w:r>
      <w:r w:rsidRPr="00065EEF">
        <w:rPr>
          <w:rStyle w:val="a4"/>
          <w:rFonts w:ascii="Verdana" w:hAnsi="Verdana"/>
          <w:color w:val="000000"/>
          <w:sz w:val="23"/>
          <w:szCs w:val="23"/>
          <w:lang w:val="en-US"/>
        </w:rPr>
        <w:t>Note:</w:t>
      </w:r>
      <w:r w:rsidRPr="00065EEF">
        <w:rPr>
          <w:rFonts w:ascii="Verdana" w:hAnsi="Verdana"/>
          <w:color w:val="000000"/>
          <w:sz w:val="23"/>
          <w:szCs w:val="23"/>
          <w:lang w:val="en-US"/>
        </w:rPr>
        <w:t> To implement multiple interfaces, separate them with a comma (see example below).</w:t>
      </w:r>
    </w:p>
    <w:p w14:paraId="7CD732EB" w14:textId="1468DA1B" w:rsidR="00065EEF" w:rsidRDefault="00000000" w:rsidP="00065EEF">
      <w:pPr>
        <w:spacing w:before="300" w:after="300"/>
        <w:rPr>
          <w:rFonts w:ascii="Times New Roman" w:hAnsi="Times New Roman"/>
          <w:sz w:val="24"/>
          <w:szCs w:val="24"/>
        </w:rPr>
      </w:pPr>
      <w:r>
        <w:pict w14:anchorId="1BEC793F">
          <v:rect id="_x0000_i1036" style="width:0;height:0" o:hralign="center" o:hrstd="t" o:hrnoshade="t" o:hr="t" fillcolor="black" stroked="f"/>
        </w:pict>
      </w:r>
    </w:p>
    <w:p w14:paraId="66C96744" w14:textId="77777777" w:rsidR="00065EEF" w:rsidRPr="00065EEF" w:rsidRDefault="00065EEF" w:rsidP="00065EEF">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065EEF">
        <w:rPr>
          <w:rFonts w:ascii="Segoe UI" w:hAnsi="Segoe UI" w:cs="Segoe UI"/>
          <w:b w:val="0"/>
          <w:bCs w:val="0"/>
          <w:color w:val="000000"/>
          <w:sz w:val="48"/>
          <w:szCs w:val="48"/>
          <w:lang w:val="en-US"/>
        </w:rPr>
        <w:t>Multiple Interfaces</w:t>
      </w:r>
    </w:p>
    <w:p w14:paraId="6172BB35" w14:textId="17FB8B1E" w:rsidR="00065EEF" w:rsidRDefault="00065EEF" w:rsidP="00065EEF">
      <w:pPr>
        <w:pStyle w:val="a3"/>
        <w:shd w:val="clear" w:color="auto" w:fill="FFFFFF"/>
        <w:spacing w:before="288" w:beforeAutospacing="0" w:after="288" w:afterAutospacing="0"/>
        <w:rPr>
          <w:rFonts w:ascii="Verdana" w:hAnsi="Verdana"/>
          <w:color w:val="000000"/>
          <w:sz w:val="23"/>
          <w:szCs w:val="23"/>
          <w:lang w:val="en-US"/>
        </w:rPr>
      </w:pPr>
      <w:r w:rsidRPr="00065EEF">
        <w:rPr>
          <w:rFonts w:ascii="Verdana" w:hAnsi="Verdana"/>
          <w:color w:val="000000"/>
          <w:sz w:val="23"/>
          <w:szCs w:val="23"/>
          <w:lang w:val="en-US"/>
        </w:rPr>
        <w:t>To implement multiple interfaces, separate them with a comma</w:t>
      </w:r>
      <w:r>
        <w:rPr>
          <w:rFonts w:ascii="Verdana" w:hAnsi="Verdana"/>
          <w:color w:val="000000"/>
          <w:sz w:val="23"/>
          <w:szCs w:val="23"/>
          <w:lang w:val="en-US"/>
        </w:rPr>
        <w:t>.</w:t>
      </w:r>
    </w:p>
    <w:p w14:paraId="6CC4DFF9" w14:textId="77777777" w:rsidR="00596CCC" w:rsidRPr="00596CCC" w:rsidRDefault="00596CCC" w:rsidP="00596CCC">
      <w:pPr>
        <w:pStyle w:val="2"/>
        <w:rPr>
          <w:rFonts w:ascii="Segoe Fluent Icons" w:hAnsi="Segoe Fluent Icons"/>
          <w:sz w:val="50"/>
          <w:szCs w:val="50"/>
          <w:lang w:val="en-US"/>
        </w:rPr>
      </w:pPr>
      <w:r w:rsidRPr="00596CCC">
        <w:rPr>
          <w:rFonts w:ascii="Segoe Fluent Icons" w:hAnsi="Segoe Fluent Icons"/>
          <w:sz w:val="50"/>
          <w:szCs w:val="50"/>
          <w:lang w:val="en-US"/>
        </w:rPr>
        <w:lastRenderedPageBreak/>
        <w:t xml:space="preserve">Java </w:t>
      </w:r>
      <w:proofErr w:type="gramStart"/>
      <w:r w:rsidRPr="00596CCC">
        <w:rPr>
          <w:rFonts w:ascii="Segoe Fluent Icons" w:hAnsi="Segoe Fluent Icons"/>
          <w:sz w:val="50"/>
          <w:szCs w:val="50"/>
          <w:lang w:val="en-US"/>
        </w:rPr>
        <w:t>equals(</w:t>
      </w:r>
      <w:proofErr w:type="gramEnd"/>
      <w:r w:rsidRPr="00596CCC">
        <w:rPr>
          <w:rFonts w:ascii="Segoe Fluent Icons" w:hAnsi="Segoe Fluent Icons"/>
          <w:sz w:val="50"/>
          <w:szCs w:val="50"/>
          <w:lang w:val="en-US"/>
        </w:rPr>
        <w:t>)</w:t>
      </w:r>
    </w:p>
    <w:p w14:paraId="57D14FFD"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Object class defined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like this:</w:t>
      </w:r>
    </w:p>
    <w:p w14:paraId="13F6728E"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p>
    <w:p w14:paraId="70957CA9"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ljs-keyword"/>
          <w:rFonts w:ascii="var(--font-family--code)" w:hAnsi="var(--font-family--code)"/>
          <w:color w:val="651FFF"/>
          <w:sz w:val="24"/>
          <w:szCs w:val="24"/>
          <w:highlight w:val="yellow"/>
          <w:shd w:val="clear" w:color="auto" w:fill="161E26"/>
          <w:lang w:val="en-US"/>
        </w:rPr>
        <w:t>public</w:t>
      </w:r>
      <w:r w:rsidRPr="00596CCC">
        <w:rPr>
          <w:rStyle w:val="hljs-function"/>
          <w:rFonts w:ascii="var(--font-family--code)" w:hAnsi="var(--font-family--code)"/>
          <w:color w:val="FFFFFF"/>
          <w:sz w:val="24"/>
          <w:szCs w:val="24"/>
          <w:highlight w:val="yellow"/>
          <w:shd w:val="clear" w:color="auto" w:fill="161E26"/>
          <w:lang w:val="en-US"/>
        </w:rPr>
        <w:t xml:space="preserve"> </w:t>
      </w:r>
      <w:proofErr w:type="spellStart"/>
      <w:r w:rsidRPr="00596CCC">
        <w:rPr>
          <w:rStyle w:val="hljs-keyword"/>
          <w:rFonts w:ascii="var(--font-family--code)" w:hAnsi="var(--font-family--code)"/>
          <w:color w:val="651FFF"/>
          <w:sz w:val="24"/>
          <w:szCs w:val="24"/>
          <w:highlight w:val="yellow"/>
          <w:shd w:val="clear" w:color="auto" w:fill="161E26"/>
          <w:lang w:val="en-US"/>
        </w:rPr>
        <w:t>boolean</w:t>
      </w:r>
      <w:proofErr w:type="spellEnd"/>
      <w:r w:rsidRPr="00596CCC">
        <w:rPr>
          <w:rStyle w:val="hljs-function"/>
          <w:rFonts w:ascii="var(--font-family--code)" w:hAnsi="var(--font-family--code)"/>
          <w:color w:val="FFFFFF"/>
          <w:sz w:val="24"/>
          <w:szCs w:val="24"/>
          <w:highlight w:val="yellow"/>
          <w:shd w:val="clear" w:color="auto" w:fill="161E26"/>
          <w:lang w:val="en-US"/>
        </w:rPr>
        <w:t xml:space="preserve"> </w:t>
      </w:r>
      <w:proofErr w:type="gramStart"/>
      <w:r w:rsidRPr="00596CCC">
        <w:rPr>
          <w:rStyle w:val="hljs-title"/>
          <w:rFonts w:ascii="var(--font-family--code)" w:hAnsi="var(--font-family--code)"/>
          <w:color w:val="FFFFFF"/>
          <w:sz w:val="24"/>
          <w:szCs w:val="24"/>
          <w:highlight w:val="yellow"/>
          <w:shd w:val="clear" w:color="auto" w:fill="161E26"/>
          <w:lang w:val="en-US"/>
        </w:rPr>
        <w:t>equals</w:t>
      </w:r>
      <w:r w:rsidRPr="00596CCC">
        <w:rPr>
          <w:rStyle w:val="hljs-params"/>
          <w:rFonts w:ascii="var(--font-family--code)" w:hAnsi="var(--font-family--code)"/>
          <w:color w:val="B9B9B9"/>
          <w:sz w:val="24"/>
          <w:szCs w:val="24"/>
          <w:highlight w:val="yellow"/>
          <w:shd w:val="clear" w:color="auto" w:fill="161E26"/>
          <w:lang w:val="en-US"/>
        </w:rPr>
        <w:t>(</w:t>
      </w:r>
      <w:proofErr w:type="gramEnd"/>
      <w:r w:rsidRPr="00596CCC">
        <w:rPr>
          <w:rStyle w:val="hljs-params"/>
          <w:rFonts w:ascii="var(--font-family--code)" w:hAnsi="var(--font-family--code)"/>
          <w:color w:val="B9B9B9"/>
          <w:sz w:val="24"/>
          <w:szCs w:val="24"/>
          <w:highlight w:val="yellow"/>
          <w:shd w:val="clear" w:color="auto" w:fill="161E26"/>
          <w:lang w:val="en-US"/>
        </w:rPr>
        <w:t>Object obj)</w:t>
      </w:r>
      <w:r w:rsidRPr="00596CCC">
        <w:rPr>
          <w:rStyle w:val="hljs-function"/>
          <w:rFonts w:ascii="var(--font-family--code)" w:hAnsi="var(--font-family--code)"/>
          <w:color w:val="FFFFFF"/>
          <w:sz w:val="24"/>
          <w:szCs w:val="24"/>
          <w:highlight w:val="yellow"/>
          <w:shd w:val="clear" w:color="auto" w:fill="161E26"/>
          <w:lang w:val="en-US"/>
        </w:rPr>
        <w:t xml:space="preserve"> </w:t>
      </w:r>
      <w:r w:rsidRPr="00596CCC">
        <w:rPr>
          <w:rStyle w:val="HTML"/>
          <w:rFonts w:ascii="var(--font-family--code)" w:hAnsi="var(--font-family--code)"/>
          <w:color w:val="FFFFFF"/>
          <w:sz w:val="24"/>
          <w:szCs w:val="24"/>
          <w:highlight w:val="yellow"/>
          <w:shd w:val="clear" w:color="auto" w:fill="161E26"/>
          <w:lang w:val="en-US"/>
        </w:rPr>
        <w:t>{</w:t>
      </w:r>
    </w:p>
    <w:p w14:paraId="31DC5FBF" w14:textId="77777777" w:rsidR="00596CCC" w:rsidRPr="00596CCC" w:rsidRDefault="00596CCC" w:rsidP="00596CCC">
      <w:pPr>
        <w:pStyle w:val="HTML0"/>
        <w:ind w:left="75" w:right="75"/>
        <w:rPr>
          <w:rStyle w:val="HTML"/>
          <w:rFonts w:ascii="var(--font-family--code)" w:hAnsi="var(--font-family--code)"/>
          <w:color w:val="FFFFFF"/>
          <w:sz w:val="24"/>
          <w:szCs w:val="24"/>
          <w:highlight w:val="yellow"/>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return</w:t>
      </w:r>
      <w:r w:rsidRPr="00596CCC">
        <w:rPr>
          <w:rStyle w:val="HTML"/>
          <w:rFonts w:ascii="var(--font-family--code)" w:hAnsi="var(--font-family--code)"/>
          <w:color w:val="FFFFFF"/>
          <w:sz w:val="24"/>
          <w:szCs w:val="24"/>
          <w:highlight w:val="yellow"/>
          <w:shd w:val="clear" w:color="auto" w:fill="161E26"/>
          <w:lang w:val="en-US"/>
        </w:rPr>
        <w:t xml:space="preserve"> (</w:t>
      </w:r>
      <w:r w:rsidRPr="00596CCC">
        <w:rPr>
          <w:rStyle w:val="hljs-keyword"/>
          <w:rFonts w:ascii="var(--font-family--code)" w:hAnsi="var(--font-family--code)"/>
          <w:color w:val="651FFF"/>
          <w:sz w:val="24"/>
          <w:szCs w:val="24"/>
          <w:highlight w:val="yellow"/>
          <w:shd w:val="clear" w:color="auto" w:fill="161E26"/>
          <w:lang w:val="en-US"/>
        </w:rPr>
        <w:t>this</w:t>
      </w:r>
      <w:r w:rsidRPr="00596CCC">
        <w:rPr>
          <w:rStyle w:val="HTML"/>
          <w:rFonts w:ascii="var(--font-family--code)" w:hAnsi="var(--font-family--code)"/>
          <w:color w:val="FFFFFF"/>
          <w:sz w:val="24"/>
          <w:szCs w:val="24"/>
          <w:highlight w:val="yellow"/>
          <w:shd w:val="clear" w:color="auto" w:fill="161E26"/>
          <w:lang w:val="en-US"/>
        </w:rPr>
        <w:t xml:space="preserve"> == obj);</w:t>
      </w:r>
    </w:p>
    <w:p w14:paraId="6E520211" w14:textId="77777777" w:rsidR="00596CCC" w:rsidRPr="00596CCC" w:rsidRDefault="00596CCC" w:rsidP="00596CCC">
      <w:pPr>
        <w:pStyle w:val="HTML0"/>
        <w:ind w:left="75" w:right="75"/>
        <w:rPr>
          <w:rStyle w:val="HTML"/>
          <w:rFonts w:ascii="var(--font-family--code)" w:hAnsi="var(--font-family--code)"/>
          <w:color w:val="FFFFFF"/>
          <w:sz w:val="24"/>
          <w:szCs w:val="24"/>
          <w:shd w:val="clear" w:color="auto" w:fill="161E26"/>
          <w:lang w:val="en-US"/>
        </w:rPr>
      </w:pPr>
      <w:r w:rsidRPr="00596CCC">
        <w:rPr>
          <w:rStyle w:val="HTML"/>
          <w:rFonts w:ascii="var(--font-family--code)" w:hAnsi="var(--font-family--code)"/>
          <w:color w:val="FFFFFF"/>
          <w:sz w:val="24"/>
          <w:szCs w:val="24"/>
          <w:highlight w:val="yellow"/>
          <w:shd w:val="clear" w:color="auto" w:fill="161E26"/>
          <w:lang w:val="en-US"/>
        </w:rPr>
        <w:t>}</w:t>
      </w:r>
    </w:p>
    <w:p w14:paraId="5B2644A7"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According to java documentation of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any implementation should adhere to following principles.</w:t>
      </w:r>
    </w:p>
    <w:p w14:paraId="6624ABE2"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object x,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(x)</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27E2E88D"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any two object x and y,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if and only if </w:t>
      </w:r>
      <w:proofErr w:type="spellStart"/>
      <w:r w:rsidRPr="00596CCC">
        <w:rPr>
          <w:rStyle w:val="HTML"/>
          <w:rFonts w:ascii="var(--font-family--code)" w:eastAsiaTheme="minorHAnsi" w:hAnsi="var(--font-family--code)"/>
          <w:color w:val="FFFFFF"/>
          <w:sz w:val="24"/>
          <w:szCs w:val="24"/>
          <w:shd w:val="clear" w:color="auto" w:fill="2B3233"/>
          <w:lang w:val="en-US"/>
        </w:rPr>
        <w:t>y.equals</w:t>
      </w:r>
      <w:proofErr w:type="spellEnd"/>
      <w:r w:rsidRPr="00596CCC">
        <w:rPr>
          <w:rStyle w:val="HTML"/>
          <w:rFonts w:ascii="var(--font-family--code)" w:eastAsiaTheme="minorHAnsi" w:hAnsi="var(--font-family--code)"/>
          <w:color w:val="FFFFFF"/>
          <w:sz w:val="24"/>
          <w:szCs w:val="24"/>
          <w:shd w:val="clear" w:color="auto" w:fill="2B3233"/>
          <w:lang w:val="en-US"/>
        </w:rPr>
        <w:t>(x)</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47002ED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For multiple objects x, y, and z, if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and </w:t>
      </w:r>
      <w:proofErr w:type="spellStart"/>
      <w:r w:rsidRPr="00596CCC">
        <w:rPr>
          <w:rStyle w:val="HTML"/>
          <w:rFonts w:ascii="var(--font-family--code)" w:eastAsiaTheme="minorHAnsi" w:hAnsi="var(--font-family--code)"/>
          <w:color w:val="FFFFFF"/>
          <w:sz w:val="24"/>
          <w:szCs w:val="24"/>
          <w:shd w:val="clear" w:color="auto" w:fill="2B3233"/>
          <w:lang w:val="en-US"/>
        </w:rPr>
        <w:t>y.equals</w:t>
      </w:r>
      <w:proofErr w:type="spellEnd"/>
      <w:r w:rsidRPr="00596CCC">
        <w:rPr>
          <w:rStyle w:val="HTML"/>
          <w:rFonts w:ascii="var(--font-family--code)" w:eastAsiaTheme="minorHAnsi" w:hAnsi="var(--font-family--code)"/>
          <w:color w:val="FFFFFF"/>
          <w:sz w:val="24"/>
          <w:szCs w:val="24"/>
          <w:shd w:val="clear" w:color="auto" w:fill="2B3233"/>
          <w:lang w:val="en-US"/>
        </w:rPr>
        <w:t>(z)</w:t>
      </w:r>
      <w:r w:rsidRPr="00596CCC">
        <w:rPr>
          <w:rFonts w:ascii="Roboto" w:hAnsi="Roboto"/>
          <w:sz w:val="27"/>
          <w:szCs w:val="27"/>
          <w:lang w:val="en-US"/>
        </w:rPr>
        <w:t>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then </w:t>
      </w:r>
      <w:proofErr w:type="spellStart"/>
      <w:r w:rsidRPr="00596CCC">
        <w:rPr>
          <w:rStyle w:val="HTML"/>
          <w:rFonts w:ascii="var(--font-family--code)" w:eastAsiaTheme="minorHAnsi" w:hAnsi="var(--font-family--code)"/>
          <w:color w:val="FFFFFF"/>
          <w:sz w:val="24"/>
          <w:szCs w:val="24"/>
          <w:shd w:val="clear" w:color="auto" w:fill="2B3233"/>
          <w:lang w:val="en-US"/>
        </w:rPr>
        <w:t>x.equals</w:t>
      </w:r>
      <w:proofErr w:type="spellEnd"/>
      <w:r w:rsidRPr="00596CCC">
        <w:rPr>
          <w:rStyle w:val="HTML"/>
          <w:rFonts w:ascii="var(--font-family--code)" w:eastAsiaTheme="minorHAnsi" w:hAnsi="var(--font-family--code)"/>
          <w:color w:val="FFFFFF"/>
          <w:sz w:val="24"/>
          <w:szCs w:val="24"/>
          <w:shd w:val="clear" w:color="auto" w:fill="2B3233"/>
          <w:lang w:val="en-US"/>
        </w:rPr>
        <w:t>(z)</w:t>
      </w:r>
      <w:r w:rsidRPr="00596CCC">
        <w:rPr>
          <w:rFonts w:ascii="Roboto" w:hAnsi="Roboto"/>
          <w:sz w:val="27"/>
          <w:szCs w:val="27"/>
          <w:lang w:val="en-US"/>
        </w:rPr>
        <w:t> should return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D117166"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Multiple invocations of </w:t>
      </w:r>
      <w:proofErr w:type="spellStart"/>
      <w:proofErr w:type="gramStart"/>
      <w:r w:rsidRPr="00596CCC">
        <w:rPr>
          <w:rStyle w:val="HTML"/>
          <w:rFonts w:ascii="var(--font-family--code)" w:eastAsiaTheme="minorHAnsi" w:hAnsi="var(--font-family--code)"/>
          <w:color w:val="FFFFFF"/>
          <w:sz w:val="24"/>
          <w:szCs w:val="24"/>
          <w:shd w:val="clear" w:color="auto" w:fill="2B3233"/>
          <w:lang w:val="en-US"/>
        </w:rPr>
        <w:t>x.equals</w:t>
      </w:r>
      <w:proofErr w:type="spellEnd"/>
      <w:proofErr w:type="gramEnd"/>
      <w:r w:rsidRPr="00596CCC">
        <w:rPr>
          <w:rStyle w:val="HTML"/>
          <w:rFonts w:ascii="var(--font-family--code)" w:eastAsiaTheme="minorHAnsi" w:hAnsi="var(--font-family--code)"/>
          <w:color w:val="FFFFFF"/>
          <w:sz w:val="24"/>
          <w:szCs w:val="24"/>
          <w:shd w:val="clear" w:color="auto" w:fill="2B3233"/>
          <w:lang w:val="en-US"/>
        </w:rPr>
        <w:t>(y)</w:t>
      </w:r>
      <w:r w:rsidRPr="00596CCC">
        <w:rPr>
          <w:rFonts w:ascii="Roboto" w:hAnsi="Roboto"/>
          <w:sz w:val="27"/>
          <w:szCs w:val="27"/>
          <w:lang w:val="en-US"/>
        </w:rPr>
        <w:t> should return same result, unless any of the object properties is modified that is being used in the </w:t>
      </w:r>
      <w:r w:rsidRPr="00596CCC">
        <w:rPr>
          <w:rStyle w:val="HTML"/>
          <w:rFonts w:ascii="var(--font-family--code)" w:eastAsiaTheme="minorHAnsi" w:hAnsi="var(--font-family--code)"/>
          <w:color w:val="FFFFFF"/>
          <w:sz w:val="24"/>
          <w:szCs w:val="24"/>
          <w:shd w:val="clear" w:color="auto" w:fill="2B3233"/>
          <w:lang w:val="en-US"/>
        </w:rPr>
        <w:t>equals()</w:t>
      </w:r>
      <w:r w:rsidRPr="00596CCC">
        <w:rPr>
          <w:rFonts w:ascii="Roboto" w:hAnsi="Roboto"/>
          <w:sz w:val="27"/>
          <w:szCs w:val="27"/>
          <w:lang w:val="en-US"/>
        </w:rPr>
        <w:t> method implementation.</w:t>
      </w:r>
    </w:p>
    <w:p w14:paraId="513855F5" w14:textId="77777777" w:rsidR="00596CCC" w:rsidRPr="00596CCC" w:rsidRDefault="00596CCC" w:rsidP="00596CCC">
      <w:pPr>
        <w:numPr>
          <w:ilvl w:val="0"/>
          <w:numId w:val="16"/>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 xml:space="preserve">Object class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implementation returns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 only when both the references are pointing to same object.</w:t>
      </w:r>
    </w:p>
    <w:p w14:paraId="7946743D" w14:textId="77777777" w:rsidR="00596CCC" w:rsidRPr="00596CCC" w:rsidRDefault="00596CCC" w:rsidP="00596CCC">
      <w:pPr>
        <w:pStyle w:val="2"/>
        <w:spacing w:before="450" w:beforeAutospacing="0" w:after="300" w:afterAutospacing="0"/>
        <w:rPr>
          <w:rFonts w:ascii="Segoe Fluent Icons" w:hAnsi="Segoe Fluent Icons"/>
          <w:sz w:val="50"/>
          <w:szCs w:val="50"/>
          <w:lang w:val="en-US"/>
        </w:rPr>
      </w:pPr>
      <w:r w:rsidRPr="00596CCC">
        <w:rPr>
          <w:rFonts w:ascii="Segoe Fluent Icons" w:hAnsi="Segoe Fluent Icons"/>
          <w:sz w:val="50"/>
          <w:szCs w:val="50"/>
          <w:lang w:val="en-US"/>
        </w:rPr>
        <w:t xml:space="preserve">Java </w:t>
      </w:r>
      <w:proofErr w:type="spellStart"/>
      <w:proofErr w:type="gramStart"/>
      <w:r w:rsidRPr="00596CCC">
        <w:rPr>
          <w:rFonts w:ascii="Segoe Fluent Icons" w:hAnsi="Segoe Fluent Icons"/>
          <w:sz w:val="50"/>
          <w:szCs w:val="50"/>
          <w:lang w:val="en-US"/>
        </w:rPr>
        <w:t>hashCode</w:t>
      </w:r>
      <w:proofErr w:type="spellEnd"/>
      <w:r w:rsidRPr="00596CCC">
        <w:rPr>
          <w:rFonts w:ascii="Segoe Fluent Icons" w:hAnsi="Segoe Fluent Icons"/>
          <w:sz w:val="50"/>
          <w:szCs w:val="50"/>
          <w:lang w:val="en-US"/>
        </w:rPr>
        <w:t>(</w:t>
      </w:r>
      <w:proofErr w:type="gramEnd"/>
      <w:r w:rsidRPr="00596CCC">
        <w:rPr>
          <w:rFonts w:ascii="Segoe Fluent Icons" w:hAnsi="Segoe Fluent Icons"/>
          <w:sz w:val="50"/>
          <w:szCs w:val="50"/>
          <w:lang w:val="en-US"/>
        </w:rPr>
        <w:t>)</w:t>
      </w:r>
    </w:p>
    <w:p w14:paraId="1EE63901" w14:textId="77777777" w:rsidR="00596CCC" w:rsidRPr="00596CCC" w:rsidRDefault="00596CCC" w:rsidP="00596CCC">
      <w:pPr>
        <w:pStyle w:val="a3"/>
        <w:spacing w:before="360" w:beforeAutospacing="0" w:after="360" w:afterAutospacing="0" w:line="360" w:lineRule="atLeast"/>
        <w:rPr>
          <w:rFonts w:ascii="Roboto" w:hAnsi="Roboto"/>
          <w:sz w:val="27"/>
          <w:szCs w:val="27"/>
        </w:rPr>
      </w:pPr>
      <w:r w:rsidRPr="00596CCC">
        <w:rPr>
          <w:rFonts w:ascii="Roboto" w:hAnsi="Roboto"/>
          <w:sz w:val="27"/>
          <w:szCs w:val="27"/>
          <w:lang w:val="en-US"/>
        </w:rPr>
        <w:t xml:space="preserve">Java Object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xml:space="preserve">) is a native method and returns the integer hash code value of the object. </w:t>
      </w:r>
      <w:r w:rsidRPr="00596CCC">
        <w:rPr>
          <w:rFonts w:ascii="Roboto" w:hAnsi="Roboto"/>
          <w:sz w:val="27"/>
          <w:szCs w:val="27"/>
        </w:rPr>
        <w:t xml:space="preserve">The </w:t>
      </w:r>
      <w:proofErr w:type="spellStart"/>
      <w:r w:rsidRPr="00596CCC">
        <w:rPr>
          <w:rFonts w:ascii="Roboto" w:hAnsi="Roboto"/>
          <w:sz w:val="27"/>
          <w:szCs w:val="27"/>
        </w:rPr>
        <w:t>general</w:t>
      </w:r>
      <w:proofErr w:type="spellEnd"/>
      <w:r w:rsidRPr="00596CCC">
        <w:rPr>
          <w:rFonts w:ascii="Roboto" w:hAnsi="Roboto"/>
          <w:sz w:val="27"/>
          <w:szCs w:val="27"/>
        </w:rPr>
        <w:t xml:space="preserve"> </w:t>
      </w:r>
      <w:proofErr w:type="spellStart"/>
      <w:r w:rsidRPr="00596CCC">
        <w:rPr>
          <w:rFonts w:ascii="Roboto" w:hAnsi="Roboto"/>
          <w:sz w:val="27"/>
          <w:szCs w:val="27"/>
        </w:rPr>
        <w:t>contract</w:t>
      </w:r>
      <w:proofErr w:type="spellEnd"/>
      <w:r w:rsidRPr="00596CCC">
        <w:rPr>
          <w:rFonts w:ascii="Roboto" w:hAnsi="Roboto"/>
          <w:sz w:val="27"/>
          <w:szCs w:val="27"/>
        </w:rPr>
        <w:t xml:space="preserve"> </w:t>
      </w:r>
      <w:proofErr w:type="spellStart"/>
      <w:r w:rsidRPr="00596CCC">
        <w:rPr>
          <w:rFonts w:ascii="Roboto" w:hAnsi="Roboto"/>
          <w:sz w:val="27"/>
          <w:szCs w:val="27"/>
        </w:rPr>
        <w:t>of</w:t>
      </w:r>
      <w:proofErr w:type="spellEnd"/>
      <w:r w:rsidRPr="00596CCC">
        <w:rPr>
          <w:rFonts w:ascii="Roboto" w:hAnsi="Roboto"/>
          <w:sz w:val="27"/>
          <w:szCs w:val="27"/>
        </w:rPr>
        <w:t xml:space="preserve"> </w:t>
      </w:r>
      <w:proofErr w:type="spellStart"/>
      <w:proofErr w:type="gramStart"/>
      <w:r w:rsidRPr="00596CCC">
        <w:rPr>
          <w:rFonts w:ascii="Roboto" w:hAnsi="Roboto"/>
          <w:sz w:val="27"/>
          <w:szCs w:val="27"/>
        </w:rPr>
        <w:t>hashCode</w:t>
      </w:r>
      <w:proofErr w:type="spellEnd"/>
      <w:r w:rsidRPr="00596CCC">
        <w:rPr>
          <w:rFonts w:ascii="Roboto" w:hAnsi="Roboto"/>
          <w:sz w:val="27"/>
          <w:szCs w:val="27"/>
        </w:rPr>
        <w:t>(</w:t>
      </w:r>
      <w:proofErr w:type="gramEnd"/>
      <w:r w:rsidRPr="00596CCC">
        <w:rPr>
          <w:rFonts w:ascii="Roboto" w:hAnsi="Roboto"/>
          <w:sz w:val="27"/>
          <w:szCs w:val="27"/>
        </w:rPr>
        <w:t xml:space="preserve">) </w:t>
      </w:r>
      <w:proofErr w:type="spellStart"/>
      <w:r w:rsidRPr="00596CCC">
        <w:rPr>
          <w:rFonts w:ascii="Roboto" w:hAnsi="Roboto"/>
          <w:sz w:val="27"/>
          <w:szCs w:val="27"/>
        </w:rPr>
        <w:t>method</w:t>
      </w:r>
      <w:proofErr w:type="spellEnd"/>
      <w:r w:rsidRPr="00596CCC">
        <w:rPr>
          <w:rFonts w:ascii="Roboto" w:hAnsi="Roboto"/>
          <w:sz w:val="27"/>
          <w:szCs w:val="27"/>
        </w:rPr>
        <w:t xml:space="preserve"> </w:t>
      </w:r>
      <w:proofErr w:type="spellStart"/>
      <w:r w:rsidRPr="00596CCC">
        <w:rPr>
          <w:rFonts w:ascii="Roboto" w:hAnsi="Roboto"/>
          <w:sz w:val="27"/>
          <w:szCs w:val="27"/>
        </w:rPr>
        <w:t>is</w:t>
      </w:r>
      <w:proofErr w:type="spellEnd"/>
      <w:r w:rsidRPr="00596CCC">
        <w:rPr>
          <w:rFonts w:ascii="Roboto" w:hAnsi="Roboto"/>
          <w:sz w:val="27"/>
          <w:szCs w:val="27"/>
        </w:rPr>
        <w:t>:</w:t>
      </w:r>
    </w:p>
    <w:p w14:paraId="0125A41F"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Multiple invocations of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should return the same integer value, unless the object property is modified that is being used in the equals() method.</w:t>
      </w:r>
    </w:p>
    <w:p w14:paraId="1C15FB0D"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An object hash code value can change in multiple executions of the same application.</w:t>
      </w:r>
    </w:p>
    <w:p w14:paraId="124CE7A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If two objects are equal according to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then their hash code must be same.</w:t>
      </w:r>
    </w:p>
    <w:p w14:paraId="2B5F02E3" w14:textId="77777777" w:rsidR="00596CCC" w:rsidRPr="00596CCC" w:rsidRDefault="00596CCC" w:rsidP="00596CCC">
      <w:pPr>
        <w:numPr>
          <w:ilvl w:val="0"/>
          <w:numId w:val="17"/>
        </w:numPr>
        <w:spacing w:before="100" w:beforeAutospacing="1" w:after="100" w:afterAutospacing="1" w:line="240" w:lineRule="auto"/>
        <w:rPr>
          <w:rFonts w:ascii="Roboto" w:hAnsi="Roboto"/>
          <w:sz w:val="27"/>
          <w:szCs w:val="27"/>
          <w:lang w:val="en-US"/>
        </w:rPr>
      </w:pPr>
      <w:r w:rsidRPr="00596CCC">
        <w:rPr>
          <w:rFonts w:ascii="Roboto" w:hAnsi="Roboto"/>
          <w:sz w:val="27"/>
          <w:szCs w:val="27"/>
          <w:lang w:val="en-US"/>
        </w:rPr>
        <w:t xml:space="preserve">If two objects are unequal according to </w:t>
      </w:r>
      <w:proofErr w:type="gramStart"/>
      <w:r w:rsidRPr="00596CCC">
        <w:rPr>
          <w:rFonts w:ascii="Roboto" w:hAnsi="Roboto"/>
          <w:sz w:val="27"/>
          <w:szCs w:val="27"/>
          <w:lang w:val="en-US"/>
        </w:rPr>
        <w:t>equals(</w:t>
      </w:r>
      <w:proofErr w:type="gramEnd"/>
      <w:r w:rsidRPr="00596CCC">
        <w:rPr>
          <w:rFonts w:ascii="Roboto" w:hAnsi="Roboto"/>
          <w:sz w:val="27"/>
          <w:szCs w:val="27"/>
          <w:lang w:val="en-US"/>
        </w:rPr>
        <w:t>) method, their hash code are not required to be different. Their hash code value may or may-not be equal.</w:t>
      </w:r>
    </w:p>
    <w:p w14:paraId="76FE962A" w14:textId="77777777" w:rsidR="00596CCC" w:rsidRPr="00596CCC" w:rsidRDefault="00596CCC" w:rsidP="00596CCC">
      <w:pPr>
        <w:pStyle w:val="2"/>
        <w:spacing w:before="450" w:beforeAutospacing="0" w:after="300" w:afterAutospacing="0"/>
        <w:rPr>
          <w:rFonts w:ascii="var(--font-family--heading)" w:hAnsi="var(--font-family--heading)"/>
          <w:lang w:val="en-US"/>
        </w:rPr>
      </w:pPr>
      <w:r w:rsidRPr="00596CCC">
        <w:rPr>
          <w:rFonts w:ascii="var(--font-family--heading)" w:hAnsi="var(--font-family--heading)"/>
          <w:lang w:val="en-US"/>
        </w:rPr>
        <w:lastRenderedPageBreak/>
        <w:t xml:space="preserve">Importance of </w:t>
      </w:r>
      <w:proofErr w:type="gramStart"/>
      <w:r w:rsidRPr="00596CCC">
        <w:rPr>
          <w:rFonts w:ascii="var(--font-family--heading)" w:hAnsi="var(--font-family--heading)"/>
          <w:lang w:val="en-US"/>
        </w:rPr>
        <w:t>equals(</w:t>
      </w:r>
      <w:proofErr w:type="gramEnd"/>
      <w:r w:rsidRPr="00596CCC">
        <w:rPr>
          <w:rFonts w:ascii="var(--font-family--heading)" w:hAnsi="var(--font-family--heading)"/>
          <w:lang w:val="en-US"/>
        </w:rPr>
        <w:t xml:space="preserve">) and </w:t>
      </w:r>
      <w:proofErr w:type="spellStart"/>
      <w:r w:rsidRPr="00596CCC">
        <w:rPr>
          <w:rFonts w:ascii="var(--font-family--heading)" w:hAnsi="var(--font-family--heading)"/>
          <w:lang w:val="en-US"/>
        </w:rPr>
        <w:t>hashCode</w:t>
      </w:r>
      <w:proofErr w:type="spellEnd"/>
      <w:r w:rsidRPr="00596CCC">
        <w:rPr>
          <w:rFonts w:ascii="var(--font-family--heading)" w:hAnsi="var(--font-family--heading)"/>
          <w:lang w:val="en-US"/>
        </w:rPr>
        <w:t>() method</w:t>
      </w:r>
    </w:p>
    <w:p w14:paraId="1FD3CDB2"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Java </w:t>
      </w:r>
      <w:proofErr w:type="spellStart"/>
      <w:proofErr w:type="gramStart"/>
      <w:r w:rsidRPr="00596CCC">
        <w:rPr>
          <w:rFonts w:ascii="Roboto" w:hAnsi="Roboto"/>
          <w:sz w:val="27"/>
          <w:szCs w:val="27"/>
          <w:lang w:val="en-US"/>
        </w:rPr>
        <w:t>hashCode</w:t>
      </w:r>
      <w:proofErr w:type="spellEnd"/>
      <w:r w:rsidRPr="00596CCC">
        <w:rPr>
          <w:rFonts w:ascii="Roboto" w:hAnsi="Roboto"/>
          <w:sz w:val="27"/>
          <w:szCs w:val="27"/>
          <w:lang w:val="en-US"/>
        </w:rPr>
        <w:t>(</w:t>
      </w:r>
      <w:proofErr w:type="gramEnd"/>
      <w:r w:rsidRPr="00596CCC">
        <w:rPr>
          <w:rFonts w:ascii="Roboto" w:hAnsi="Roboto"/>
          <w:sz w:val="27"/>
          <w:szCs w:val="27"/>
          <w:lang w:val="en-US"/>
        </w:rPr>
        <w:t>) and equals() method are used in Hash table based implementations in java for storing and retrieving data. I have explained it in detail at </w:t>
      </w:r>
      <w:hyperlink r:id="rId32" w:anchor="how-hashmap-works-in-java" w:tgtFrame="_blank" w:history="1">
        <w:r w:rsidRPr="00596CCC">
          <w:rPr>
            <w:rStyle w:val="a5"/>
            <w:rFonts w:ascii="Roboto" w:hAnsi="Roboto"/>
            <w:color w:val="2B8DED"/>
            <w:sz w:val="27"/>
            <w:szCs w:val="27"/>
            <w:lang w:val="en-US"/>
          </w:rPr>
          <w:t>How HashMap works in java?</w:t>
        </w:r>
      </w:hyperlink>
    </w:p>
    <w:p w14:paraId="1B86EE46" w14:textId="77777777" w:rsidR="00596CCC" w:rsidRPr="00596CCC" w:rsidRDefault="00596CCC" w:rsidP="00596CCC">
      <w:pPr>
        <w:pStyle w:val="a3"/>
        <w:spacing w:before="360" w:beforeAutospacing="0" w:after="360" w:afterAutospacing="0" w:line="360" w:lineRule="atLeast"/>
        <w:rPr>
          <w:rFonts w:ascii="Roboto" w:hAnsi="Roboto"/>
          <w:sz w:val="27"/>
          <w:szCs w:val="27"/>
          <w:lang w:val="en-US"/>
        </w:rPr>
      </w:pPr>
      <w:r w:rsidRPr="00596CCC">
        <w:rPr>
          <w:rFonts w:ascii="Roboto" w:hAnsi="Roboto"/>
          <w:sz w:val="27"/>
          <w:szCs w:val="27"/>
          <w:lang w:val="en-US"/>
        </w:rPr>
        <w:t xml:space="preserve">The implementation of </w:t>
      </w:r>
      <w:proofErr w:type="gramStart"/>
      <w:r w:rsidRPr="00596CCC">
        <w:rPr>
          <w:rFonts w:ascii="Roboto" w:hAnsi="Roboto"/>
          <w:sz w:val="27"/>
          <w:szCs w:val="27"/>
          <w:lang w:val="en-US"/>
        </w:rPr>
        <w:t>equals(</w:t>
      </w:r>
      <w:proofErr w:type="gramEnd"/>
      <w:r w:rsidRPr="00596CCC">
        <w:rPr>
          <w:rFonts w:ascii="Roboto" w:hAnsi="Roboto"/>
          <w:sz w:val="27"/>
          <w:szCs w:val="27"/>
          <w:lang w:val="en-US"/>
        </w:rPr>
        <w:t xml:space="preserve">) and </w:t>
      </w:r>
      <w:proofErr w:type="spellStart"/>
      <w:r w:rsidRPr="00596CCC">
        <w:rPr>
          <w:rFonts w:ascii="Roboto" w:hAnsi="Roboto"/>
          <w:sz w:val="27"/>
          <w:szCs w:val="27"/>
          <w:lang w:val="en-US"/>
        </w:rPr>
        <w:t>hashCode</w:t>
      </w:r>
      <w:proofErr w:type="spellEnd"/>
      <w:r w:rsidRPr="00596CCC">
        <w:rPr>
          <w:rFonts w:ascii="Roboto" w:hAnsi="Roboto"/>
          <w:sz w:val="27"/>
          <w:szCs w:val="27"/>
          <w:lang w:val="en-US"/>
        </w:rPr>
        <w:t>() should follow these rules.</w:t>
      </w:r>
    </w:p>
    <w:p w14:paraId="226FA748" w14:textId="77777777" w:rsidR="00596CCC" w:rsidRP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w:t>
      </w:r>
      <w:proofErr w:type="gramStart"/>
      <w:r w:rsidRPr="00596CCC">
        <w:rPr>
          <w:rStyle w:val="HTML"/>
          <w:rFonts w:ascii="var(--font-family--code)" w:eastAsiaTheme="minorHAnsi" w:hAnsi="var(--font-family--code)"/>
          <w:color w:val="FFFFFF"/>
          <w:sz w:val="24"/>
          <w:szCs w:val="24"/>
          <w:shd w:val="clear" w:color="auto" w:fill="2B3233"/>
          <w:lang w:val="en-US"/>
        </w:rPr>
        <w:t>1.equals</w:t>
      </w:r>
      <w:proofErr w:type="gramEnd"/>
      <w:r w:rsidRPr="00596CCC">
        <w:rPr>
          <w:rStyle w:val="HTML"/>
          <w:rFonts w:ascii="var(--font-family--code)" w:eastAsiaTheme="minorHAnsi" w:hAnsi="var(--font-family--code)"/>
          <w:color w:val="FFFFFF"/>
          <w:sz w:val="24"/>
          <w:szCs w:val="24"/>
          <w:shd w:val="clear" w:color="auto" w:fill="2B3233"/>
          <w:lang w:val="en-US"/>
        </w:rPr>
        <w:t>(o2)</w:t>
      </w:r>
      <w:r w:rsidRPr="00596CCC">
        <w:rPr>
          <w:rFonts w:ascii="Roboto" w:hAnsi="Roboto"/>
          <w:sz w:val="27"/>
          <w:szCs w:val="27"/>
          <w:lang w:val="en-US"/>
        </w:rPr>
        <w:t>, then </w:t>
      </w:r>
      <w:r w:rsidRPr="00596CCC">
        <w:rPr>
          <w:rStyle w:val="HTML"/>
          <w:rFonts w:ascii="var(--font-family--code)" w:eastAsiaTheme="minorHAnsi" w:hAnsi="var(--font-family--code)"/>
          <w:color w:val="FFFFFF"/>
          <w:sz w:val="24"/>
          <w:szCs w:val="24"/>
          <w:shd w:val="clear" w:color="auto" w:fill="2B3233"/>
          <w:lang w:val="en-US"/>
        </w:rPr>
        <w:t>o1.hashCode() == o2.hashCode()</w:t>
      </w:r>
      <w:r w:rsidRPr="00596CCC">
        <w:rPr>
          <w:rFonts w:ascii="Roboto" w:hAnsi="Roboto"/>
          <w:sz w:val="27"/>
          <w:szCs w:val="27"/>
          <w:lang w:val="en-US"/>
        </w:rPr>
        <w:t> should always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3071434F" w14:textId="5E4A9D4F" w:rsidR="00596CCC" w:rsidRDefault="00596CCC" w:rsidP="00596CCC">
      <w:pPr>
        <w:numPr>
          <w:ilvl w:val="0"/>
          <w:numId w:val="18"/>
        </w:numPr>
        <w:spacing w:beforeAutospacing="1" w:after="0" w:afterAutospacing="1" w:line="240" w:lineRule="auto"/>
        <w:rPr>
          <w:rFonts w:ascii="Roboto" w:hAnsi="Roboto"/>
          <w:sz w:val="27"/>
          <w:szCs w:val="27"/>
          <w:lang w:val="en-US"/>
        </w:rPr>
      </w:pPr>
      <w:r w:rsidRPr="00596CCC">
        <w:rPr>
          <w:rFonts w:ascii="Roboto" w:hAnsi="Roboto"/>
          <w:sz w:val="27"/>
          <w:szCs w:val="27"/>
          <w:lang w:val="en-US"/>
        </w:rPr>
        <w:t>If </w:t>
      </w:r>
      <w:r w:rsidRPr="00596CCC">
        <w:rPr>
          <w:rStyle w:val="HTML"/>
          <w:rFonts w:ascii="var(--font-family--code)" w:eastAsiaTheme="minorHAnsi" w:hAnsi="var(--font-family--code)"/>
          <w:color w:val="FFFFFF"/>
          <w:sz w:val="24"/>
          <w:szCs w:val="24"/>
          <w:shd w:val="clear" w:color="auto" w:fill="2B3233"/>
          <w:lang w:val="en-US"/>
        </w:rPr>
        <w:t>o</w:t>
      </w:r>
      <w:proofErr w:type="gramStart"/>
      <w:r w:rsidRPr="00596CCC">
        <w:rPr>
          <w:rStyle w:val="HTML"/>
          <w:rFonts w:ascii="var(--font-family--code)" w:eastAsiaTheme="minorHAnsi" w:hAnsi="var(--font-family--code)"/>
          <w:color w:val="FFFFFF"/>
          <w:sz w:val="24"/>
          <w:szCs w:val="24"/>
          <w:shd w:val="clear" w:color="auto" w:fill="2B3233"/>
          <w:lang w:val="en-US"/>
        </w:rPr>
        <w:t>1.hashCode</w:t>
      </w:r>
      <w:proofErr w:type="gramEnd"/>
      <w:r w:rsidRPr="00596CCC">
        <w:rPr>
          <w:rStyle w:val="HTML"/>
          <w:rFonts w:ascii="var(--font-family--code)" w:eastAsiaTheme="minorHAnsi" w:hAnsi="var(--font-family--code)"/>
          <w:color w:val="FFFFFF"/>
          <w:sz w:val="24"/>
          <w:szCs w:val="24"/>
          <w:shd w:val="clear" w:color="auto" w:fill="2B3233"/>
          <w:lang w:val="en-US"/>
        </w:rPr>
        <w:t>() == o2.hashCode</w:t>
      </w:r>
      <w:r w:rsidRPr="00596CCC">
        <w:rPr>
          <w:rFonts w:ascii="Roboto" w:hAnsi="Roboto"/>
          <w:sz w:val="27"/>
          <w:szCs w:val="27"/>
          <w:lang w:val="en-US"/>
        </w:rPr>
        <w:t> is true, it doesn’t mean that </w:t>
      </w:r>
      <w:r w:rsidRPr="00596CCC">
        <w:rPr>
          <w:rStyle w:val="HTML"/>
          <w:rFonts w:ascii="var(--font-family--code)" w:eastAsiaTheme="minorHAnsi" w:hAnsi="var(--font-family--code)"/>
          <w:color w:val="FFFFFF"/>
          <w:sz w:val="24"/>
          <w:szCs w:val="24"/>
          <w:shd w:val="clear" w:color="auto" w:fill="2B3233"/>
          <w:lang w:val="en-US"/>
        </w:rPr>
        <w:t>o1.equals(o2)</w:t>
      </w:r>
      <w:r w:rsidRPr="00596CCC">
        <w:rPr>
          <w:rFonts w:ascii="Roboto" w:hAnsi="Roboto"/>
          <w:sz w:val="27"/>
          <w:szCs w:val="27"/>
          <w:lang w:val="en-US"/>
        </w:rPr>
        <w:t> will be </w:t>
      </w:r>
      <w:r w:rsidRPr="00596CCC">
        <w:rPr>
          <w:rStyle w:val="HTML"/>
          <w:rFonts w:ascii="var(--font-family--code)" w:eastAsiaTheme="minorHAnsi" w:hAnsi="var(--font-family--code)"/>
          <w:color w:val="FFFFFF"/>
          <w:sz w:val="24"/>
          <w:szCs w:val="24"/>
          <w:shd w:val="clear" w:color="auto" w:fill="2B3233"/>
          <w:lang w:val="en-US"/>
        </w:rPr>
        <w:t>true</w:t>
      </w:r>
      <w:r w:rsidRPr="00596CCC">
        <w:rPr>
          <w:rFonts w:ascii="Roboto" w:hAnsi="Roboto"/>
          <w:sz w:val="27"/>
          <w:szCs w:val="27"/>
          <w:lang w:val="en-US"/>
        </w:rPr>
        <w:t>.</w:t>
      </w:r>
    </w:p>
    <w:p w14:paraId="6F81CC31" w14:textId="77777777" w:rsidR="00540CF9" w:rsidRPr="00540CF9" w:rsidRDefault="00540CF9" w:rsidP="00540CF9">
      <w:pPr>
        <w:spacing w:beforeAutospacing="1" w:after="0" w:afterAutospacing="1" w:line="240" w:lineRule="auto"/>
        <w:rPr>
          <w:rFonts w:ascii="Segoe Fluent Icons" w:hAnsi="Segoe Fluent Icons"/>
          <w:sz w:val="50"/>
          <w:szCs w:val="50"/>
          <w:lang w:val="en-US"/>
        </w:rPr>
      </w:pPr>
    </w:p>
    <w:p w14:paraId="18EE0A88" w14:textId="760AB75B" w:rsidR="00596CCC" w:rsidRDefault="00596CCC" w:rsidP="00596CCC">
      <w:pPr>
        <w:pStyle w:val="1"/>
        <w:spacing w:before="0" w:after="150" w:line="288" w:lineRule="atLeast"/>
        <w:textAlignment w:val="baseline"/>
        <w:rPr>
          <w:rFonts w:ascii="Segoe Fluent Icons" w:hAnsi="Segoe Fluent Icons"/>
          <w:color w:val="444444"/>
          <w:sz w:val="50"/>
          <w:szCs w:val="50"/>
          <w:lang w:val="en-US"/>
        </w:rPr>
      </w:pPr>
      <w:proofErr w:type="spellStart"/>
      <w:proofErr w:type="gramStart"/>
      <w:r w:rsidRPr="00540CF9">
        <w:rPr>
          <w:rFonts w:ascii="Segoe Fluent Icons" w:hAnsi="Segoe Fluent Icons"/>
          <w:color w:val="444444"/>
          <w:sz w:val="50"/>
          <w:szCs w:val="50"/>
          <w:lang w:val="en-US"/>
        </w:rPr>
        <w:t>toString</w:t>
      </w:r>
      <w:proofErr w:type="spellEnd"/>
      <w:r w:rsidRPr="00540CF9">
        <w:rPr>
          <w:rFonts w:ascii="Segoe Fluent Icons" w:hAnsi="Segoe Fluent Icons"/>
          <w:color w:val="444444"/>
          <w:sz w:val="50"/>
          <w:szCs w:val="50"/>
          <w:lang w:val="en-US"/>
        </w:rPr>
        <w:t>(</w:t>
      </w:r>
      <w:proofErr w:type="gramEnd"/>
      <w:r w:rsidRPr="00540CF9">
        <w:rPr>
          <w:rFonts w:ascii="Segoe Fluent Icons" w:hAnsi="Segoe Fluent Icons"/>
          <w:color w:val="444444"/>
          <w:sz w:val="50"/>
          <w:szCs w:val="50"/>
          <w:lang w:val="en-US"/>
        </w:rPr>
        <w:t>)` method in Java</w:t>
      </w:r>
    </w:p>
    <w:p w14:paraId="14291486" w14:textId="77777777" w:rsidR="00540CF9" w:rsidRPr="00540CF9" w:rsidRDefault="00540CF9" w:rsidP="00540CF9">
      <w:pPr>
        <w:rPr>
          <w:lang w:val="en-US"/>
        </w:rPr>
      </w:pPr>
    </w:p>
    <w:p w14:paraId="7F16C4BD" w14:textId="77777777" w:rsidR="00596CCC" w:rsidRPr="00540CF9" w:rsidRDefault="00596CCC" w:rsidP="00596CCC">
      <w:pPr>
        <w:pStyle w:val="problem"/>
        <w:shd w:val="clear" w:color="auto" w:fill="FFFFFF"/>
        <w:spacing w:before="0" w:beforeAutospacing="0" w:after="0" w:afterAutospacing="0"/>
        <w:textAlignment w:val="baseline"/>
        <w:rPr>
          <w:rFonts w:ascii="Verdana" w:hAnsi="Verdana" w:cs="Segoe UI"/>
          <w:color w:val="008200"/>
          <w:sz w:val="23"/>
          <w:szCs w:val="23"/>
          <w:lang w:val="en-US"/>
        </w:rPr>
      </w:pPr>
      <w:r w:rsidRPr="00540CF9">
        <w:rPr>
          <w:rFonts w:ascii="Verdana" w:hAnsi="Verdana" w:cs="Segoe UI"/>
          <w:color w:val="008200"/>
          <w:sz w:val="23"/>
          <w:szCs w:val="23"/>
          <w:lang w:val="en-US"/>
        </w:rPr>
        <w:t>The </w:t>
      </w:r>
      <w:proofErr w:type="spellStart"/>
      <w:proofErr w:type="gramStart"/>
      <w:r w:rsidRPr="00540CF9">
        <w:rPr>
          <w:rStyle w:val="HTML"/>
          <w:rFonts w:ascii="Verdana" w:hAnsi="Verdana"/>
          <w:color w:val="008200"/>
          <w:sz w:val="23"/>
          <w:szCs w:val="23"/>
          <w:bdr w:val="single" w:sz="6" w:space="1" w:color="F7F9FA" w:frame="1"/>
          <w:shd w:val="clear" w:color="auto" w:fill="F7F9FA"/>
          <w:lang w:val="en-US"/>
        </w:rPr>
        <w:t>toString</w:t>
      </w:r>
      <w:proofErr w:type="spellEnd"/>
      <w:r w:rsidRPr="00540CF9">
        <w:rPr>
          <w:rStyle w:val="HTML"/>
          <w:rFonts w:ascii="Verdana" w:hAnsi="Verdana"/>
          <w:color w:val="008200"/>
          <w:sz w:val="23"/>
          <w:szCs w:val="23"/>
          <w:bdr w:val="single" w:sz="6" w:space="1" w:color="F7F9FA" w:frame="1"/>
          <w:shd w:val="clear" w:color="auto" w:fill="F7F9FA"/>
          <w:lang w:val="en-US"/>
        </w:rPr>
        <w:t>(</w:t>
      </w:r>
      <w:proofErr w:type="gramEnd"/>
      <w:r w:rsidRPr="00540CF9">
        <w:rPr>
          <w:rStyle w:val="HTML"/>
          <w:rFonts w:ascii="Verdana" w:hAnsi="Verdana"/>
          <w:color w:val="008200"/>
          <w:sz w:val="23"/>
          <w:szCs w:val="23"/>
          <w:bdr w:val="single" w:sz="6" w:space="1" w:color="F7F9FA" w:frame="1"/>
          <w:shd w:val="clear" w:color="auto" w:fill="F7F9FA"/>
          <w:lang w:val="en-US"/>
        </w:rPr>
        <w:t>)</w:t>
      </w:r>
      <w:r w:rsidRPr="00540CF9">
        <w:rPr>
          <w:rFonts w:ascii="Verdana" w:hAnsi="Verdana" w:cs="Segoe UI"/>
          <w:color w:val="008200"/>
          <w:sz w:val="23"/>
          <w:szCs w:val="23"/>
          <w:lang w:val="en-US"/>
        </w:rPr>
        <w:t> method returns the string representation of an object. It is widely used for debugging, printing objects’ contents in logs, etc. This post will discuss how to override the </w:t>
      </w:r>
      <w:proofErr w:type="spellStart"/>
      <w:proofErr w:type="gramStart"/>
      <w:r w:rsidRPr="00540CF9">
        <w:rPr>
          <w:rStyle w:val="HTML"/>
          <w:rFonts w:ascii="Verdana" w:hAnsi="Verdana"/>
          <w:color w:val="008200"/>
          <w:sz w:val="23"/>
          <w:szCs w:val="23"/>
          <w:bdr w:val="single" w:sz="6" w:space="1" w:color="F7F9FA" w:frame="1"/>
          <w:shd w:val="clear" w:color="auto" w:fill="F7F9FA"/>
          <w:lang w:val="en-US"/>
        </w:rPr>
        <w:t>toString</w:t>
      </w:r>
      <w:proofErr w:type="spellEnd"/>
      <w:r w:rsidRPr="00540CF9">
        <w:rPr>
          <w:rStyle w:val="HTML"/>
          <w:rFonts w:ascii="Verdana" w:hAnsi="Verdana"/>
          <w:color w:val="008200"/>
          <w:sz w:val="23"/>
          <w:szCs w:val="23"/>
          <w:bdr w:val="single" w:sz="6" w:space="1" w:color="F7F9FA" w:frame="1"/>
          <w:shd w:val="clear" w:color="auto" w:fill="F7F9FA"/>
          <w:lang w:val="en-US"/>
        </w:rPr>
        <w:t>(</w:t>
      </w:r>
      <w:proofErr w:type="gramEnd"/>
      <w:r w:rsidRPr="00540CF9">
        <w:rPr>
          <w:rStyle w:val="HTML"/>
          <w:rFonts w:ascii="Verdana" w:hAnsi="Verdana"/>
          <w:color w:val="008200"/>
          <w:sz w:val="23"/>
          <w:szCs w:val="23"/>
          <w:bdr w:val="single" w:sz="6" w:space="1" w:color="F7F9FA" w:frame="1"/>
          <w:shd w:val="clear" w:color="auto" w:fill="F7F9FA"/>
          <w:lang w:val="en-US"/>
        </w:rPr>
        <w:t>)</w:t>
      </w:r>
      <w:r w:rsidRPr="00540CF9">
        <w:rPr>
          <w:rFonts w:ascii="Verdana" w:hAnsi="Verdana" w:cs="Segoe UI"/>
          <w:color w:val="008200"/>
          <w:sz w:val="23"/>
          <w:szCs w:val="23"/>
          <w:lang w:val="en-US"/>
        </w:rPr>
        <w:t> method in Java.</w:t>
      </w:r>
    </w:p>
    <w:p w14:paraId="278695DA" w14:textId="3F153528"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40CF9">
        <w:rPr>
          <w:rFonts w:ascii="Verdana" w:hAnsi="Verdana" w:cs="Segoe UI"/>
          <w:color w:val="444444"/>
          <w:sz w:val="23"/>
          <w:szCs w:val="23"/>
          <w:lang w:val="en-US"/>
        </w:rPr>
        <w:t>The object class already contains the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proofErr w:type="gram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which returns a string that “textually represents” the object. The default implementation of the </w:t>
      </w:r>
      <w:proofErr w:type="spellStart"/>
      <w:r w:rsidRPr="00540CF9">
        <w:rPr>
          <w:rStyle w:val="HTML"/>
          <w:rFonts w:ascii="Verdana" w:hAnsi="Verdana"/>
          <w:color w:val="444444"/>
          <w:sz w:val="23"/>
          <w:szCs w:val="23"/>
          <w:bdr w:val="single" w:sz="6" w:space="1" w:color="F7F9FA" w:frame="1"/>
          <w:shd w:val="clear" w:color="auto" w:fill="F7F9FA"/>
          <w:lang w:val="en-US"/>
        </w:rPr>
        <w:t>Object.toString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returns a string consisting of the class name, </w:t>
      </w:r>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xml:space="preserve"> character, followed by the unsigned hexadecimal representation of the hash code of the object. </w:t>
      </w:r>
      <w:proofErr w:type="spellStart"/>
      <w:r w:rsidRPr="00540CF9">
        <w:rPr>
          <w:rFonts w:ascii="Verdana" w:hAnsi="Verdana" w:cs="Segoe UI"/>
          <w:color w:val="444444"/>
          <w:sz w:val="23"/>
          <w:szCs w:val="23"/>
          <w:lang w:val="en-US"/>
        </w:rPr>
        <w:t>i.e</w:t>
      </w:r>
      <w:proofErr w:type="spellEnd"/>
      <w:r w:rsidRPr="00540CF9">
        <w:rPr>
          <w:rFonts w:ascii="Verdana" w:hAnsi="Verdana" w:cs="Segoe UI"/>
          <w:color w:val="444444"/>
          <w:sz w:val="23"/>
          <w:szCs w:val="23"/>
          <w:lang w:val="en-US"/>
        </w:rPr>
        <w:t>,</w:t>
      </w:r>
    </w:p>
    <w:p w14:paraId="2BA50DAF" w14:textId="77777777" w:rsidR="00540CF9" w:rsidRPr="00596CCC" w:rsidRDefault="00540CF9" w:rsidP="00596CCC">
      <w:pPr>
        <w:pStyle w:val="a3"/>
        <w:shd w:val="clear" w:color="auto" w:fill="FFFFFF"/>
        <w:spacing w:before="0" w:beforeAutospacing="0" w:after="0" w:afterAutospacing="0"/>
        <w:textAlignment w:val="baseline"/>
        <w:rPr>
          <w:rFonts w:ascii="Segoe UI" w:hAnsi="Segoe UI" w:cs="Segoe UI"/>
          <w:color w:val="444444"/>
          <w:sz w:val="23"/>
          <w:szCs w:val="23"/>
          <w:lang w:val="en-US"/>
        </w:rPr>
      </w:pPr>
    </w:p>
    <w:tbl>
      <w:tblPr>
        <w:tblW w:w="0" w:type="dxa"/>
        <w:tblCellMar>
          <w:left w:w="0" w:type="dxa"/>
          <w:right w:w="0" w:type="dxa"/>
        </w:tblCellMar>
        <w:tblLook w:val="04A0" w:firstRow="1" w:lastRow="0" w:firstColumn="1" w:lastColumn="0" w:noHBand="0" w:noVBand="1"/>
      </w:tblPr>
      <w:tblGrid>
        <w:gridCol w:w="197"/>
        <w:gridCol w:w="8829"/>
      </w:tblGrid>
      <w:tr w:rsidR="00596CCC" w:rsidRPr="00540CF9" w14:paraId="1BACF80D" w14:textId="77777777" w:rsidTr="00596CCC">
        <w:tc>
          <w:tcPr>
            <w:tcW w:w="0" w:type="auto"/>
            <w:tcBorders>
              <w:top w:val="nil"/>
              <w:left w:val="nil"/>
              <w:bottom w:val="nil"/>
              <w:right w:val="single" w:sz="6" w:space="0" w:color="auto"/>
            </w:tcBorders>
            <w:tcMar>
              <w:top w:w="0" w:type="dxa"/>
              <w:left w:w="0" w:type="dxa"/>
              <w:bottom w:w="0" w:type="dxa"/>
              <w:right w:w="75" w:type="dxa"/>
            </w:tcMar>
            <w:hideMark/>
          </w:tcPr>
          <w:p w14:paraId="712F842A" w14:textId="77777777" w:rsidR="00596CCC" w:rsidRPr="00540CF9" w:rsidRDefault="00596CCC">
            <w:pPr>
              <w:spacing w:line="255" w:lineRule="atLeast"/>
              <w:jc w:val="center"/>
              <w:textAlignment w:val="baseline"/>
              <w:rPr>
                <w:rFonts w:ascii="inherit" w:hAnsi="inherit" w:cs="Times New Roman"/>
                <w:color w:val="AFAFAF"/>
              </w:rPr>
            </w:pPr>
            <w:r w:rsidRPr="00540CF9">
              <w:rPr>
                <w:rFonts w:ascii="inherit" w:hAnsi="inherit"/>
                <w:color w:val="AFAFAF"/>
              </w:rPr>
              <w:t>1</w:t>
            </w:r>
          </w:p>
          <w:p w14:paraId="46EE3366"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2</w:t>
            </w:r>
          </w:p>
          <w:p w14:paraId="3B369883" w14:textId="77777777" w:rsidR="00596CCC" w:rsidRPr="00540CF9" w:rsidRDefault="00596CCC">
            <w:pPr>
              <w:spacing w:line="255" w:lineRule="atLeast"/>
              <w:jc w:val="center"/>
              <w:textAlignment w:val="baseline"/>
              <w:rPr>
                <w:rFonts w:ascii="inherit" w:hAnsi="inherit"/>
                <w:color w:val="AFAFAF"/>
              </w:rPr>
            </w:pPr>
            <w:r w:rsidRPr="00540CF9">
              <w:rPr>
                <w:rFonts w:ascii="inherit" w:hAnsi="inherit"/>
                <w:color w:val="AFAFAF"/>
              </w:rPr>
              <w:t>3</w:t>
            </w:r>
          </w:p>
        </w:tc>
        <w:tc>
          <w:tcPr>
            <w:tcW w:w="11452" w:type="dxa"/>
            <w:tcBorders>
              <w:top w:val="nil"/>
              <w:left w:val="nil"/>
              <w:bottom w:val="nil"/>
              <w:right w:val="nil"/>
            </w:tcBorders>
            <w:hideMark/>
          </w:tcPr>
          <w:p w14:paraId="3885A5DE" w14:textId="77777777" w:rsidR="00596CCC" w:rsidRPr="00540CF9" w:rsidRDefault="00596CCC">
            <w:pPr>
              <w:spacing w:line="255" w:lineRule="atLeast"/>
              <w:textAlignment w:val="baseline"/>
              <w:rPr>
                <w:rFonts w:ascii="inherit" w:hAnsi="inherit"/>
                <w:color w:val="000000"/>
                <w:lang w:val="en-US"/>
              </w:rPr>
            </w:pPr>
            <w:r w:rsidRPr="00540CF9">
              <w:rPr>
                <w:rStyle w:val="c-m"/>
                <w:rFonts w:ascii="inherit" w:hAnsi="inherit"/>
                <w:color w:val="800080"/>
                <w:bdr w:val="none" w:sz="0" w:space="0" w:color="auto" w:frame="1"/>
                <w:lang w:val="en-US"/>
              </w:rPr>
              <w:t>public</w:t>
            </w:r>
            <w:r w:rsidRPr="00540CF9">
              <w:rPr>
                <w:rStyle w:val="c-h"/>
                <w:rFonts w:ascii="inherit" w:hAnsi="inherit"/>
                <w:color w:val="006FE0"/>
                <w:bdr w:val="none" w:sz="0" w:space="0" w:color="auto" w:frame="1"/>
                <w:lang w:val="en-US"/>
              </w:rPr>
              <w:t xml:space="preserve"> </w:t>
            </w:r>
            <w:r w:rsidRPr="00540CF9">
              <w:rPr>
                <w:rStyle w:val="c-t"/>
                <w:rFonts w:ascii="inherit" w:hAnsi="inherit"/>
                <w:color w:val="800080"/>
                <w:bdr w:val="none" w:sz="0" w:space="0" w:color="auto" w:frame="1"/>
                <w:lang w:val="en-US"/>
              </w:rPr>
              <w:t>String</w:t>
            </w:r>
            <w:r w:rsidRPr="00540CF9">
              <w:rPr>
                <w:rStyle w:val="c-h"/>
                <w:rFonts w:ascii="inherit" w:hAnsi="inherit"/>
                <w:color w:val="006FE0"/>
                <w:bdr w:val="none" w:sz="0" w:space="0" w:color="auto" w:frame="1"/>
                <w:lang w:val="en-US"/>
              </w:rPr>
              <w:t xml:space="preserve"> </w:t>
            </w:r>
            <w:proofErr w:type="spellStart"/>
            <w:proofErr w:type="gramStart"/>
            <w:r w:rsidRPr="00540CF9">
              <w:rPr>
                <w:rStyle w:val="c-e"/>
                <w:rFonts w:ascii="inherit" w:hAnsi="inherit"/>
                <w:color w:val="004ED0"/>
                <w:bdr w:val="none" w:sz="0" w:space="0" w:color="auto" w:frame="1"/>
                <w:lang w:val="en-US"/>
              </w:rPr>
              <w:t>toString</w:t>
            </w:r>
            <w:proofErr w:type="spellEnd"/>
            <w:r w:rsidRPr="00540CF9">
              <w:rPr>
                <w:rStyle w:val="c-sy"/>
                <w:rFonts w:ascii="inherit" w:hAnsi="inherit"/>
                <w:color w:val="333333"/>
                <w:bdr w:val="none" w:sz="0" w:space="0" w:color="auto" w:frame="1"/>
                <w:lang w:val="en-US"/>
              </w:rPr>
              <w:t>(</w:t>
            </w:r>
            <w:proofErr w:type="gramEnd"/>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y"/>
                <w:rFonts w:ascii="inherit" w:hAnsi="inherit"/>
                <w:color w:val="333333"/>
                <w:bdr w:val="none" w:sz="0" w:space="0" w:color="auto" w:frame="1"/>
                <w:lang w:val="en-US"/>
              </w:rPr>
              <w:t>{</w:t>
            </w:r>
          </w:p>
          <w:p w14:paraId="7A390C0A" w14:textId="77777777" w:rsidR="00596CCC" w:rsidRPr="00540CF9" w:rsidRDefault="00596CCC">
            <w:pPr>
              <w:spacing w:line="255" w:lineRule="atLeast"/>
              <w:textAlignment w:val="baseline"/>
              <w:rPr>
                <w:rFonts w:ascii="inherit" w:hAnsi="inherit"/>
                <w:color w:val="000000"/>
                <w:lang w:val="en-US"/>
              </w:rPr>
            </w:pPr>
            <w:r w:rsidRPr="00540CF9">
              <w:rPr>
                <w:rStyle w:val="c-h"/>
                <w:rFonts w:ascii="inherit" w:hAnsi="inherit"/>
                <w:color w:val="006FE0"/>
                <w:bdr w:val="none" w:sz="0" w:space="0" w:color="auto" w:frame="1"/>
                <w:lang w:val="en-US"/>
              </w:rPr>
              <w:t>    </w:t>
            </w:r>
            <w:r w:rsidRPr="00540CF9">
              <w:rPr>
                <w:rStyle w:val="c-st"/>
                <w:rFonts w:ascii="inherit" w:hAnsi="inherit"/>
                <w:color w:val="800080"/>
                <w:bdr w:val="none" w:sz="0" w:space="0" w:color="auto" w:frame="1"/>
                <w:lang w:val="en-US"/>
              </w:rPr>
              <w:t>return</w:t>
            </w:r>
            <w:r w:rsidRPr="00540CF9">
              <w:rPr>
                <w:rStyle w:val="c-h"/>
                <w:rFonts w:ascii="inherit" w:hAnsi="inherit"/>
                <w:color w:val="006FE0"/>
                <w:bdr w:val="none" w:sz="0" w:space="0" w:color="auto" w:frame="1"/>
                <w:lang w:val="en-US"/>
              </w:rPr>
              <w:t xml:space="preserve"> </w:t>
            </w:r>
            <w:proofErr w:type="spellStart"/>
            <w:r w:rsidRPr="00540CF9">
              <w:rPr>
                <w:rStyle w:val="c-e"/>
                <w:rFonts w:ascii="inherit" w:hAnsi="inherit"/>
                <w:color w:val="004ED0"/>
                <w:bdr w:val="none" w:sz="0" w:space="0" w:color="auto" w:frame="1"/>
                <w:lang w:val="en-US"/>
              </w:rPr>
              <w:t>getClass</w:t>
            </w:r>
            <w:proofErr w:type="spellEnd"/>
            <w:r w:rsidRPr="00540CF9">
              <w:rPr>
                <w:rStyle w:val="c-sy"/>
                <w:rFonts w:ascii="inherit" w:hAnsi="inherit"/>
                <w:color w:val="333333"/>
                <w:bdr w:val="none" w:sz="0" w:space="0" w:color="auto" w:frame="1"/>
                <w:lang w:val="en-US"/>
              </w:rPr>
              <w:t>(</w:t>
            </w:r>
            <w:proofErr w:type="gramStart"/>
            <w:r w:rsidRPr="00540CF9">
              <w:rPr>
                <w:rStyle w:val="c-sy"/>
                <w:rFonts w:ascii="inherit" w:hAnsi="inherit"/>
                <w:color w:val="333333"/>
                <w:bdr w:val="none" w:sz="0" w:space="0" w:color="auto" w:frame="1"/>
                <w:lang w:val="en-US"/>
              </w:rPr>
              <w:t>).</w:t>
            </w:r>
            <w:proofErr w:type="spellStart"/>
            <w:r w:rsidRPr="00540CF9">
              <w:rPr>
                <w:rStyle w:val="c-e"/>
                <w:rFonts w:ascii="inherit" w:hAnsi="inherit"/>
                <w:color w:val="004ED0"/>
                <w:bdr w:val="none" w:sz="0" w:space="0" w:color="auto" w:frame="1"/>
                <w:lang w:val="en-US"/>
              </w:rPr>
              <w:t>getName</w:t>
            </w:r>
            <w:proofErr w:type="spellEnd"/>
            <w:proofErr w:type="gramEnd"/>
            <w:r w:rsidRPr="00540CF9">
              <w:rPr>
                <w:rStyle w:val="c-sy"/>
                <w:rFonts w:ascii="inherit" w:hAnsi="inherit"/>
                <w:color w:val="333333"/>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s"/>
                <w:rFonts w:ascii="inherit" w:hAnsi="inherit"/>
                <w:color w:val="880000"/>
                <w:bdr w:val="none" w:sz="0" w:space="0" w:color="auto" w:frame="1"/>
                <w:lang w:val="en-US"/>
              </w:rPr>
              <w:t>"@"</w:t>
            </w:r>
            <w:r w:rsidRPr="00540CF9">
              <w:rPr>
                <w:rStyle w:val="c-h"/>
                <w:rFonts w:ascii="inherit" w:hAnsi="inherit"/>
                <w:color w:val="006FE0"/>
                <w:bdr w:val="none" w:sz="0" w:space="0" w:color="auto" w:frame="1"/>
                <w:lang w:val="en-US"/>
              </w:rPr>
              <w:t xml:space="preserve"> </w:t>
            </w:r>
            <w:r w:rsidRPr="00540CF9">
              <w:rPr>
                <w:rStyle w:val="c-o"/>
                <w:rFonts w:ascii="inherit" w:hAnsi="inherit"/>
                <w:color w:val="006FE0"/>
                <w:bdr w:val="none" w:sz="0" w:space="0" w:color="auto" w:frame="1"/>
                <w:lang w:val="en-US"/>
              </w:rPr>
              <w:t>+</w:t>
            </w:r>
            <w:r w:rsidRPr="00540CF9">
              <w:rPr>
                <w:rStyle w:val="c-h"/>
                <w:rFonts w:ascii="inherit" w:hAnsi="inherit"/>
                <w:color w:val="006FE0"/>
                <w:bdr w:val="none" w:sz="0" w:space="0" w:color="auto" w:frame="1"/>
                <w:lang w:val="en-US"/>
              </w:rPr>
              <w:t xml:space="preserve"> </w:t>
            </w:r>
            <w:proofErr w:type="spellStart"/>
            <w:r w:rsidRPr="00540CF9">
              <w:rPr>
                <w:rStyle w:val="c-t"/>
                <w:rFonts w:ascii="inherit" w:hAnsi="inherit"/>
                <w:color w:val="800080"/>
                <w:bdr w:val="none" w:sz="0" w:space="0" w:color="auto" w:frame="1"/>
                <w:lang w:val="en-US"/>
              </w:rPr>
              <w:t>Integer</w:t>
            </w:r>
            <w:r w:rsidRPr="00540CF9">
              <w:rPr>
                <w:rStyle w:val="c-sy"/>
                <w:rFonts w:ascii="inherit" w:hAnsi="inherit"/>
                <w:color w:val="333333"/>
                <w:bdr w:val="none" w:sz="0" w:space="0" w:color="auto" w:frame="1"/>
                <w:lang w:val="en-US"/>
              </w:rPr>
              <w:t>.</w:t>
            </w:r>
            <w:r w:rsidRPr="00540CF9">
              <w:rPr>
                <w:rStyle w:val="c-e"/>
                <w:rFonts w:ascii="inherit" w:hAnsi="inherit"/>
                <w:color w:val="004ED0"/>
                <w:bdr w:val="none" w:sz="0" w:space="0" w:color="auto" w:frame="1"/>
                <w:lang w:val="en-US"/>
              </w:rPr>
              <w:t>toHexString</w:t>
            </w:r>
            <w:proofErr w:type="spellEnd"/>
            <w:r w:rsidRPr="00540CF9">
              <w:rPr>
                <w:rStyle w:val="c-sy"/>
                <w:rFonts w:ascii="inherit" w:hAnsi="inherit"/>
                <w:color w:val="333333"/>
                <w:bdr w:val="none" w:sz="0" w:space="0" w:color="auto" w:frame="1"/>
                <w:lang w:val="en-US"/>
              </w:rPr>
              <w:t>(</w:t>
            </w:r>
            <w:proofErr w:type="spellStart"/>
            <w:r w:rsidRPr="00540CF9">
              <w:rPr>
                <w:rStyle w:val="c-e"/>
                <w:rFonts w:ascii="inherit" w:hAnsi="inherit"/>
                <w:color w:val="004ED0"/>
                <w:bdr w:val="none" w:sz="0" w:space="0" w:color="auto" w:frame="1"/>
                <w:lang w:val="en-US"/>
              </w:rPr>
              <w:t>hashCode</w:t>
            </w:r>
            <w:proofErr w:type="spellEnd"/>
            <w:r w:rsidRPr="00540CF9">
              <w:rPr>
                <w:rStyle w:val="c-sy"/>
                <w:rFonts w:ascii="inherit" w:hAnsi="inherit"/>
                <w:color w:val="333333"/>
                <w:bdr w:val="none" w:sz="0" w:space="0" w:color="auto" w:frame="1"/>
                <w:lang w:val="en-US"/>
              </w:rPr>
              <w:t>());</w:t>
            </w:r>
          </w:p>
          <w:p w14:paraId="798FC607" w14:textId="77777777" w:rsidR="00596CCC" w:rsidRPr="00540CF9" w:rsidRDefault="00596CCC">
            <w:pPr>
              <w:spacing w:line="255" w:lineRule="atLeast"/>
              <w:textAlignment w:val="baseline"/>
              <w:rPr>
                <w:rFonts w:ascii="inherit" w:hAnsi="inherit"/>
                <w:color w:val="000000"/>
              </w:rPr>
            </w:pPr>
            <w:r w:rsidRPr="00540CF9">
              <w:rPr>
                <w:rStyle w:val="c-sy"/>
                <w:rFonts w:ascii="inherit" w:hAnsi="inherit"/>
                <w:color w:val="333333"/>
                <w:bdr w:val="none" w:sz="0" w:space="0" w:color="auto" w:frame="1"/>
              </w:rPr>
              <w:t>}</w:t>
            </w:r>
          </w:p>
        </w:tc>
      </w:tr>
    </w:tbl>
    <w:p w14:paraId="55B4C7CA" w14:textId="77777777" w:rsidR="00596CCC" w:rsidRPr="00540CF9" w:rsidRDefault="00596CCC" w:rsidP="00596CCC">
      <w:pPr>
        <w:pStyle w:val="a3"/>
        <w:shd w:val="clear" w:color="auto" w:fill="FFFFFF"/>
        <w:spacing w:before="0" w:beforeAutospacing="0" w:after="0" w:afterAutospacing="0"/>
        <w:textAlignment w:val="baseline"/>
        <w:rPr>
          <w:rFonts w:ascii="Verdana" w:hAnsi="Verdana" w:cs="Segoe UI"/>
          <w:color w:val="444444"/>
          <w:sz w:val="23"/>
          <w:szCs w:val="23"/>
          <w:lang w:val="en-US"/>
        </w:rPr>
      </w:pPr>
      <w:r w:rsidRPr="00596CCC">
        <w:rPr>
          <w:rFonts w:ascii="Segoe UI" w:hAnsi="Segoe UI" w:cs="Segoe UI"/>
          <w:color w:val="444444"/>
          <w:sz w:val="23"/>
          <w:szCs w:val="23"/>
          <w:lang w:val="en-US"/>
        </w:rPr>
        <w:t> </w:t>
      </w:r>
      <w:r w:rsidRPr="00596CCC">
        <w:rPr>
          <w:rFonts w:ascii="Segoe UI" w:hAnsi="Segoe UI" w:cs="Segoe UI"/>
          <w:color w:val="444444"/>
          <w:sz w:val="23"/>
          <w:szCs w:val="23"/>
          <w:lang w:val="en-US"/>
        </w:rPr>
        <w:br/>
      </w:r>
      <w:r w:rsidRPr="00540CF9">
        <w:rPr>
          <w:rFonts w:ascii="Verdana" w:hAnsi="Verdana" w:cs="Segoe UI"/>
          <w:color w:val="444444"/>
          <w:sz w:val="23"/>
          <w:szCs w:val="23"/>
          <w:lang w:val="en-US"/>
        </w:rPr>
        <w:t>Since all Java objects inherit from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java.lang</w:t>
      </w:r>
      <w:proofErr w:type="gramEnd"/>
      <w:r w:rsidRPr="00540CF9">
        <w:rPr>
          <w:rStyle w:val="HTML"/>
          <w:rFonts w:ascii="Verdana" w:hAnsi="Verdana"/>
          <w:color w:val="444444"/>
          <w:sz w:val="23"/>
          <w:szCs w:val="23"/>
          <w:bdr w:val="single" w:sz="6" w:space="1" w:color="F7F9FA" w:frame="1"/>
          <w:shd w:val="clear" w:color="auto" w:fill="F7F9FA"/>
          <w:lang w:val="en-US"/>
        </w:rPr>
        <w:t>.Object</w:t>
      </w:r>
      <w:proofErr w:type="spellEnd"/>
      <w:r w:rsidRPr="00540CF9">
        <w:rPr>
          <w:rFonts w:ascii="Verdana" w:hAnsi="Verdana" w:cs="Segoe UI"/>
          <w:color w:val="444444"/>
          <w:sz w:val="23"/>
          <w:szCs w:val="23"/>
          <w:lang w:val="en-US"/>
        </w:rPr>
        <w:t>, you need to override the </w:t>
      </w:r>
      <w:proofErr w:type="spell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to get the desired string representation. Otherwise, the above default implementation of the </w:t>
      </w:r>
      <w:proofErr w:type="spellStart"/>
      <w:proofErr w:type="gramStart"/>
      <w:r w:rsidRPr="00540CF9">
        <w:rPr>
          <w:rStyle w:val="HTML"/>
          <w:rFonts w:ascii="Verdana" w:hAnsi="Verdana"/>
          <w:color w:val="444444"/>
          <w:sz w:val="23"/>
          <w:szCs w:val="23"/>
          <w:bdr w:val="single" w:sz="6" w:space="1" w:color="F7F9FA" w:frame="1"/>
          <w:shd w:val="clear" w:color="auto" w:fill="F7F9FA"/>
          <w:lang w:val="en-US"/>
        </w:rPr>
        <w:t>toString</w:t>
      </w:r>
      <w:proofErr w:type="spellEnd"/>
      <w:r w:rsidRPr="00540CF9">
        <w:rPr>
          <w:rStyle w:val="HTML"/>
          <w:rFonts w:ascii="Verdana" w:hAnsi="Verdana"/>
          <w:color w:val="444444"/>
          <w:sz w:val="23"/>
          <w:szCs w:val="23"/>
          <w:bdr w:val="single" w:sz="6" w:space="1" w:color="F7F9FA" w:frame="1"/>
          <w:shd w:val="clear" w:color="auto" w:fill="F7F9FA"/>
          <w:lang w:val="en-US"/>
        </w:rPr>
        <w:t>(</w:t>
      </w:r>
      <w:proofErr w:type="gramEnd"/>
      <w:r w:rsidRPr="00540CF9">
        <w:rPr>
          <w:rStyle w:val="HTML"/>
          <w:rFonts w:ascii="Verdana" w:hAnsi="Verdana"/>
          <w:color w:val="444444"/>
          <w:sz w:val="23"/>
          <w:szCs w:val="23"/>
          <w:bdr w:val="single" w:sz="6" w:space="1" w:color="F7F9FA" w:frame="1"/>
          <w:shd w:val="clear" w:color="auto" w:fill="F7F9FA"/>
          <w:lang w:val="en-US"/>
        </w:rPr>
        <w:t>)</w:t>
      </w:r>
      <w:r w:rsidRPr="00540CF9">
        <w:rPr>
          <w:rFonts w:ascii="Verdana" w:hAnsi="Verdana" w:cs="Segoe UI"/>
          <w:color w:val="444444"/>
          <w:sz w:val="23"/>
          <w:szCs w:val="23"/>
          <w:lang w:val="en-US"/>
        </w:rPr>
        <w:t> method will be invoked when you try to print an object.</w:t>
      </w:r>
    </w:p>
    <w:p w14:paraId="2814AAC9" w14:textId="6C959BC0" w:rsidR="00596CCC" w:rsidRDefault="00596CCC" w:rsidP="00065EEF">
      <w:pPr>
        <w:pStyle w:val="a3"/>
        <w:shd w:val="clear" w:color="auto" w:fill="FFFFFF"/>
        <w:spacing w:before="288" w:beforeAutospacing="0" w:after="288" w:afterAutospacing="0"/>
        <w:rPr>
          <w:rFonts w:ascii="Verdana" w:hAnsi="Verdana"/>
          <w:color w:val="000000"/>
          <w:sz w:val="23"/>
          <w:szCs w:val="23"/>
          <w:lang w:val="en-US"/>
        </w:rPr>
      </w:pPr>
    </w:p>
    <w:p w14:paraId="7AC5B97B" w14:textId="0E699C66"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2C98206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lastRenderedPageBreak/>
        <w:t>Enums</w:t>
      </w:r>
    </w:p>
    <w:p w14:paraId="631F2146" w14:textId="77777777" w:rsidR="005E0597" w:rsidRPr="005E0597" w:rsidRDefault="005E0597" w:rsidP="005E0597">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is a special "class" that represents a group of </w:t>
      </w:r>
      <w:r w:rsidRPr="005E0597">
        <w:rPr>
          <w:rStyle w:val="a4"/>
          <w:rFonts w:ascii="Verdana" w:hAnsi="Verdana"/>
          <w:color w:val="000000"/>
          <w:sz w:val="23"/>
          <w:szCs w:val="23"/>
          <w:lang w:val="en-US"/>
        </w:rPr>
        <w:t>constants</w:t>
      </w:r>
      <w:r w:rsidRPr="005E0597">
        <w:rPr>
          <w:rFonts w:ascii="Verdana" w:hAnsi="Verdana"/>
          <w:color w:val="000000"/>
          <w:sz w:val="23"/>
          <w:szCs w:val="23"/>
          <w:lang w:val="en-US"/>
        </w:rPr>
        <w:t> (unchangeable variables, like </w:t>
      </w:r>
      <w:r w:rsidRPr="005E0597">
        <w:rPr>
          <w:rStyle w:val="HTML"/>
          <w:rFonts w:ascii="Consolas" w:hAnsi="Consolas"/>
          <w:color w:val="DC143C"/>
          <w:sz w:val="24"/>
          <w:szCs w:val="24"/>
          <w:lang w:val="en-US"/>
        </w:rPr>
        <w:t>final</w:t>
      </w:r>
      <w:r w:rsidRPr="005E0597">
        <w:rPr>
          <w:rFonts w:ascii="Verdana" w:hAnsi="Verdana"/>
          <w:color w:val="000000"/>
          <w:sz w:val="23"/>
          <w:szCs w:val="23"/>
          <w:lang w:val="en-US"/>
        </w:rPr>
        <w:t> variables).</w:t>
      </w:r>
    </w:p>
    <w:p w14:paraId="751BD20E" w14:textId="05B28C2F" w:rsidR="005E0597" w:rsidRPr="005E0597" w:rsidRDefault="005E0597" w:rsidP="005E0597">
      <w:pPr>
        <w:pStyle w:val="a3"/>
        <w:shd w:val="clear" w:color="auto" w:fill="FFFFFF"/>
        <w:spacing w:before="288" w:beforeAutospacing="0" w:after="288" w:afterAutospacing="0"/>
        <w:rPr>
          <w:rStyle w:val="HTML"/>
          <w:rFonts w:ascii="Consolas" w:hAnsi="Consolas"/>
          <w:color w:val="000000"/>
          <w:sz w:val="23"/>
          <w:szCs w:val="23"/>
          <w:lang w:val="en-US"/>
        </w:rPr>
      </w:pPr>
      <w:r w:rsidRPr="005E0597">
        <w:rPr>
          <w:rFonts w:ascii="Verdana" w:hAnsi="Verdana"/>
          <w:color w:val="000000"/>
          <w:sz w:val="23"/>
          <w:szCs w:val="23"/>
          <w:lang w:val="en-US"/>
        </w:rPr>
        <w:t>To create 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use the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keyword (instead of class or interface), and separate the constants with a comma. Note that they should be in uppercase letters</w:t>
      </w:r>
    </w:p>
    <w:p w14:paraId="47565487" w14:textId="77777777" w:rsidR="005E0597" w:rsidRPr="005E0597" w:rsidRDefault="005E0597" w:rsidP="005E0597">
      <w:pPr>
        <w:pStyle w:val="a3"/>
        <w:shd w:val="clear" w:color="auto" w:fill="E7E9EB"/>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You can access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constants with the </w:t>
      </w:r>
      <w:r w:rsidRPr="005E0597">
        <w:rPr>
          <w:rStyle w:val="a4"/>
          <w:rFonts w:ascii="Verdana" w:hAnsi="Verdana"/>
          <w:color w:val="000000"/>
          <w:sz w:val="23"/>
          <w:szCs w:val="23"/>
          <w:lang w:val="en-US"/>
        </w:rPr>
        <w:t>dot</w:t>
      </w:r>
      <w:r w:rsidRPr="005E0597">
        <w:rPr>
          <w:rFonts w:ascii="Verdana" w:hAnsi="Verdana"/>
          <w:color w:val="000000"/>
          <w:sz w:val="23"/>
          <w:szCs w:val="23"/>
          <w:lang w:val="en-US"/>
        </w:rPr>
        <w:t> syntax:</w:t>
      </w:r>
    </w:p>
    <w:p w14:paraId="55F5992E" w14:textId="77777777" w:rsidR="005E0597" w:rsidRPr="005E0597" w:rsidRDefault="005E0597" w:rsidP="005E0597">
      <w:pPr>
        <w:shd w:val="clear" w:color="auto" w:fill="FFFFFF"/>
        <w:rPr>
          <w:rFonts w:ascii="Consolas" w:hAnsi="Consolas"/>
          <w:color w:val="000000"/>
          <w:sz w:val="23"/>
          <w:szCs w:val="23"/>
          <w:lang w:val="en-US"/>
        </w:rPr>
      </w:pPr>
      <w:r w:rsidRPr="005E0597">
        <w:rPr>
          <w:rStyle w:val="javacolor"/>
          <w:rFonts w:ascii="Consolas" w:hAnsi="Consolas"/>
          <w:color w:val="000000"/>
          <w:sz w:val="23"/>
          <w:szCs w:val="23"/>
          <w:lang w:val="en-US"/>
        </w:rPr>
        <w:t xml:space="preserve">Level </w:t>
      </w:r>
      <w:proofErr w:type="spellStart"/>
      <w:r w:rsidRPr="005E0597">
        <w:rPr>
          <w:rStyle w:val="javacolor"/>
          <w:rFonts w:ascii="Consolas" w:hAnsi="Consolas"/>
          <w:color w:val="000000"/>
          <w:sz w:val="23"/>
          <w:szCs w:val="23"/>
          <w:lang w:val="en-US"/>
        </w:rPr>
        <w:t>myVar</w:t>
      </w:r>
      <w:proofErr w:type="spellEnd"/>
      <w:r w:rsidRPr="005E0597">
        <w:rPr>
          <w:rStyle w:val="javacolor"/>
          <w:rFonts w:ascii="Consolas" w:hAnsi="Consolas"/>
          <w:color w:val="000000"/>
          <w:sz w:val="23"/>
          <w:szCs w:val="23"/>
          <w:lang w:val="en-US"/>
        </w:rPr>
        <w:t xml:space="preserve"> = </w:t>
      </w:r>
      <w:proofErr w:type="spellStart"/>
      <w:r w:rsidRPr="005E0597">
        <w:rPr>
          <w:rStyle w:val="javacolor"/>
          <w:rFonts w:ascii="Consolas" w:hAnsi="Consolas"/>
          <w:color w:val="000000"/>
          <w:sz w:val="23"/>
          <w:szCs w:val="23"/>
          <w:lang w:val="en-US"/>
        </w:rPr>
        <w:t>Level.</w:t>
      </w:r>
      <w:r w:rsidRPr="005E0597">
        <w:rPr>
          <w:rStyle w:val="javapropertycolor"/>
          <w:rFonts w:ascii="Consolas" w:hAnsi="Consolas"/>
          <w:color w:val="000000"/>
          <w:sz w:val="23"/>
          <w:szCs w:val="23"/>
          <w:lang w:val="en-US"/>
        </w:rPr>
        <w:t>MEDIUM</w:t>
      </w:r>
      <w:proofErr w:type="spellEnd"/>
      <w:r w:rsidRPr="005E0597">
        <w:rPr>
          <w:rStyle w:val="javacolor"/>
          <w:rFonts w:ascii="Consolas" w:hAnsi="Consolas"/>
          <w:color w:val="000000"/>
          <w:sz w:val="23"/>
          <w:szCs w:val="23"/>
          <w:lang w:val="en-US"/>
        </w:rPr>
        <w:t>;</w:t>
      </w:r>
    </w:p>
    <w:p w14:paraId="0AE108D4" w14:textId="016E4D96" w:rsidR="005E0597" w:rsidRPr="00DB38E5" w:rsidRDefault="005E0597" w:rsidP="00DB38E5">
      <w:pPr>
        <w:pStyle w:val="a3"/>
        <w:shd w:val="clear" w:color="auto" w:fill="FFFFCC"/>
        <w:spacing w:before="240" w:beforeAutospacing="0" w:after="240" w:afterAutospacing="0"/>
        <w:rPr>
          <w:rFonts w:ascii="Verdana" w:hAnsi="Verdana"/>
          <w:color w:val="000000"/>
          <w:sz w:val="23"/>
          <w:szCs w:val="23"/>
          <w:lang w:val="en-US"/>
        </w:rPr>
      </w:pPr>
      <w:r w:rsidRPr="005E0597">
        <w:rPr>
          <w:rStyle w:val="a4"/>
          <w:rFonts w:ascii="Verdana" w:hAnsi="Verdana"/>
          <w:color w:val="000000"/>
          <w:sz w:val="23"/>
          <w:szCs w:val="23"/>
          <w:lang w:val="en-US"/>
        </w:rPr>
        <w:t>Enum</w:t>
      </w:r>
      <w:r w:rsidRPr="005E0597">
        <w:rPr>
          <w:rFonts w:ascii="Verdana" w:hAnsi="Verdana"/>
          <w:color w:val="000000"/>
          <w:sz w:val="23"/>
          <w:szCs w:val="23"/>
          <w:lang w:val="en-US"/>
        </w:rPr>
        <w:t> is short for "enumerations", which means "specifically listed".</w:t>
      </w:r>
    </w:p>
    <w:p w14:paraId="761C6AAE"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inside a Class</w:t>
      </w:r>
    </w:p>
    <w:p w14:paraId="0799D213" w14:textId="18D30D5B" w:rsidR="005E0597" w:rsidRPr="00DB38E5" w:rsidRDefault="005E0597" w:rsidP="00DB38E5">
      <w:pPr>
        <w:pStyle w:val="a3"/>
        <w:shd w:val="clear" w:color="auto" w:fill="FFFFFF"/>
        <w:spacing w:before="288" w:beforeAutospacing="0" w:after="288" w:afterAutospacing="0"/>
        <w:rPr>
          <w:rFonts w:ascii="Consolas" w:hAnsi="Consolas" w:cs="Courier New"/>
          <w:color w:val="000000"/>
          <w:sz w:val="23"/>
          <w:szCs w:val="23"/>
          <w:lang w:val="en-US"/>
        </w:rPr>
      </w:pPr>
      <w:r w:rsidRPr="005E0597">
        <w:rPr>
          <w:rFonts w:ascii="Verdana" w:hAnsi="Verdana"/>
          <w:color w:val="000000"/>
          <w:sz w:val="23"/>
          <w:szCs w:val="23"/>
          <w:lang w:val="en-US"/>
        </w:rPr>
        <w:t>You can also have 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inside a class</w:t>
      </w:r>
      <w:r w:rsidR="00000000">
        <w:pict w14:anchorId="29DB8B34">
          <v:rect id="_x0000_i1037" style="width:0;height:0" o:hralign="center" o:hrstd="t" o:hrnoshade="t" o:hr="t" fillcolor="black" stroked="f"/>
        </w:pict>
      </w:r>
    </w:p>
    <w:p w14:paraId="331CD1E2"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Enum in a Switch Statement</w:t>
      </w:r>
    </w:p>
    <w:p w14:paraId="16858E40" w14:textId="2C7B7AF2" w:rsidR="005E0597" w:rsidRPr="00FB0D71" w:rsidRDefault="005E0597" w:rsidP="00DB38E5">
      <w:pPr>
        <w:pStyle w:val="a3"/>
        <w:shd w:val="clear" w:color="auto" w:fill="FFFFFF"/>
        <w:spacing w:before="288" w:beforeAutospacing="0" w:after="288" w:afterAutospacing="0"/>
        <w:rPr>
          <w:lang w:val="en-US"/>
        </w:rPr>
      </w:pPr>
      <w:r w:rsidRPr="005E0597">
        <w:rPr>
          <w:rFonts w:ascii="Verdana" w:hAnsi="Verdana"/>
          <w:color w:val="000000"/>
          <w:sz w:val="23"/>
          <w:szCs w:val="23"/>
          <w:lang w:val="en-US"/>
        </w:rPr>
        <w:t>Enums are often used in </w:t>
      </w:r>
      <w:r w:rsidRPr="005E0597">
        <w:rPr>
          <w:rStyle w:val="HTML"/>
          <w:rFonts w:ascii="Consolas" w:hAnsi="Consolas"/>
          <w:color w:val="DC143C"/>
          <w:sz w:val="24"/>
          <w:szCs w:val="24"/>
          <w:lang w:val="en-US"/>
        </w:rPr>
        <w:t>switch</w:t>
      </w:r>
      <w:r w:rsidRPr="005E0597">
        <w:rPr>
          <w:rFonts w:ascii="Verdana" w:hAnsi="Verdana"/>
          <w:color w:val="000000"/>
          <w:sz w:val="23"/>
          <w:szCs w:val="23"/>
          <w:lang w:val="en-US"/>
        </w:rPr>
        <w:t> statements to check for corresponding values</w:t>
      </w:r>
    </w:p>
    <w:p w14:paraId="1CAEE3BA" w14:textId="77777777" w:rsidR="005E0597" w:rsidRPr="005E0597" w:rsidRDefault="005E0597" w:rsidP="005E0597">
      <w:pPr>
        <w:pStyle w:val="2"/>
        <w:shd w:val="clear" w:color="auto" w:fill="FFFFFF"/>
        <w:spacing w:before="150" w:beforeAutospacing="0" w:after="150" w:afterAutospacing="0"/>
        <w:rPr>
          <w:rFonts w:ascii="Segoe UI" w:hAnsi="Segoe UI" w:cs="Segoe UI"/>
          <w:b w:val="0"/>
          <w:bCs w:val="0"/>
          <w:color w:val="000000"/>
          <w:sz w:val="48"/>
          <w:szCs w:val="48"/>
          <w:lang w:val="en-US"/>
        </w:rPr>
      </w:pPr>
      <w:r w:rsidRPr="005E0597">
        <w:rPr>
          <w:rFonts w:ascii="Segoe UI" w:hAnsi="Segoe UI" w:cs="Segoe UI"/>
          <w:b w:val="0"/>
          <w:bCs w:val="0"/>
          <w:color w:val="000000"/>
          <w:sz w:val="48"/>
          <w:szCs w:val="48"/>
          <w:lang w:val="en-US"/>
        </w:rPr>
        <w:t>Loop Through an Enum</w:t>
      </w:r>
    </w:p>
    <w:p w14:paraId="4D245BCB" w14:textId="132C8A46" w:rsidR="005E0597" w:rsidRPr="005E0597" w:rsidRDefault="005E0597" w:rsidP="00DB38E5">
      <w:pPr>
        <w:pStyle w:val="a3"/>
        <w:shd w:val="clear" w:color="auto" w:fill="FFFFFF"/>
        <w:spacing w:before="288" w:beforeAutospacing="0" w:after="288" w:afterAutospacing="0"/>
        <w:rPr>
          <w:rFonts w:ascii="Verdana" w:hAnsi="Verdana"/>
          <w:color w:val="000000"/>
          <w:sz w:val="23"/>
          <w:szCs w:val="23"/>
          <w:lang w:val="en-US"/>
        </w:rPr>
      </w:pPr>
      <w:r w:rsidRPr="005E0597">
        <w:rPr>
          <w:rFonts w:ascii="Verdana" w:hAnsi="Verdana"/>
          <w:color w:val="000000"/>
          <w:sz w:val="23"/>
          <w:szCs w:val="23"/>
          <w:lang w:val="en-US"/>
        </w:rPr>
        <w:t xml:space="preserve">The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type has a </w:t>
      </w:r>
      <w:proofErr w:type="gramStart"/>
      <w:r w:rsidRPr="005E0597">
        <w:rPr>
          <w:rStyle w:val="HTML"/>
          <w:rFonts w:ascii="Consolas" w:hAnsi="Consolas"/>
          <w:color w:val="DC143C"/>
          <w:sz w:val="24"/>
          <w:szCs w:val="24"/>
          <w:lang w:val="en-US"/>
        </w:rPr>
        <w:t>values(</w:t>
      </w:r>
      <w:proofErr w:type="gramEnd"/>
      <w:r w:rsidRPr="005E0597">
        <w:rPr>
          <w:rStyle w:val="HTML"/>
          <w:rFonts w:ascii="Consolas" w:hAnsi="Consolas"/>
          <w:color w:val="DC143C"/>
          <w:sz w:val="24"/>
          <w:szCs w:val="24"/>
          <w:lang w:val="en-US"/>
        </w:rPr>
        <w:t>)</w:t>
      </w:r>
      <w:r w:rsidRPr="005E0597">
        <w:rPr>
          <w:rFonts w:ascii="Verdana" w:hAnsi="Verdana"/>
          <w:color w:val="000000"/>
          <w:sz w:val="23"/>
          <w:szCs w:val="23"/>
          <w:lang w:val="en-US"/>
        </w:rPr>
        <w:t xml:space="preserve"> method, which returns an array of all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constants. This method is useful when you want to loop through the constants of an </w:t>
      </w:r>
      <w:proofErr w:type="spellStart"/>
      <w:r w:rsidRPr="005E0597">
        <w:rPr>
          <w:rFonts w:ascii="Verdana" w:hAnsi="Verdana"/>
          <w:color w:val="000000"/>
          <w:sz w:val="23"/>
          <w:szCs w:val="23"/>
          <w:lang w:val="en-US"/>
        </w:rPr>
        <w:t>enum</w:t>
      </w:r>
      <w:proofErr w:type="spellEnd"/>
    </w:p>
    <w:p w14:paraId="06E24CF2"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Difference between Enums and Classes</w:t>
      </w:r>
    </w:p>
    <w:p w14:paraId="5D493919" w14:textId="75B02452" w:rsidR="00DB38E5" w:rsidRPr="005E0597" w:rsidRDefault="00DB38E5" w:rsidP="00DB38E5">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can, just like a </w:t>
      </w:r>
      <w:r w:rsidRPr="005E0597">
        <w:rPr>
          <w:rStyle w:val="HTML"/>
          <w:rFonts w:ascii="Consolas" w:hAnsi="Consolas"/>
          <w:color w:val="DC143C"/>
          <w:sz w:val="24"/>
          <w:szCs w:val="24"/>
          <w:lang w:val="en-US"/>
        </w:rPr>
        <w:t>class</w:t>
      </w:r>
      <w:r w:rsidRPr="005E0597">
        <w:rPr>
          <w:rFonts w:ascii="Verdana" w:hAnsi="Verdana"/>
          <w:color w:val="000000"/>
          <w:sz w:val="23"/>
          <w:szCs w:val="23"/>
          <w:lang w:val="en-US"/>
        </w:rPr>
        <w:t xml:space="preserve">, have attributes and methods. The only difference is that </w:t>
      </w:r>
      <w:proofErr w:type="spellStart"/>
      <w:r w:rsidRPr="005E0597">
        <w:rPr>
          <w:rFonts w:ascii="Verdana" w:hAnsi="Verdana"/>
          <w:color w:val="000000"/>
          <w:sz w:val="23"/>
          <w:szCs w:val="23"/>
          <w:lang w:val="en-US"/>
        </w:rPr>
        <w:t>enum</w:t>
      </w:r>
      <w:proofErr w:type="spellEnd"/>
      <w:r w:rsidRPr="005E0597">
        <w:rPr>
          <w:rFonts w:ascii="Verdana" w:hAnsi="Verdana"/>
          <w:color w:val="000000"/>
          <w:sz w:val="23"/>
          <w:szCs w:val="23"/>
          <w:lang w:val="en-US"/>
        </w:rPr>
        <w:t xml:space="preserve"> constants</w:t>
      </w:r>
      <w:r>
        <w:rPr>
          <w:rFonts w:ascii="Verdana" w:hAnsi="Verdana"/>
          <w:color w:val="000000"/>
          <w:sz w:val="23"/>
          <w:szCs w:val="23"/>
          <w:lang w:val="en-US"/>
        </w:rPr>
        <w:t xml:space="preserve"> </w:t>
      </w:r>
      <w:r w:rsidRPr="005E0597">
        <w:rPr>
          <w:rFonts w:ascii="Verdana" w:hAnsi="Verdana"/>
          <w:color w:val="000000"/>
          <w:sz w:val="23"/>
          <w:szCs w:val="23"/>
          <w:lang w:val="en-US"/>
        </w:rPr>
        <w:t>are unchangeable - cannot be overridden).</w:t>
      </w:r>
    </w:p>
    <w:p w14:paraId="6FD783CC" w14:textId="77777777" w:rsidR="005E0597" w:rsidRPr="005E0597" w:rsidRDefault="005E0597" w:rsidP="007421D5">
      <w:pPr>
        <w:pStyle w:val="a3"/>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An </w:t>
      </w:r>
      <w:proofErr w:type="spellStart"/>
      <w:r w:rsidRPr="005E0597">
        <w:rPr>
          <w:rStyle w:val="HTML"/>
          <w:rFonts w:ascii="Consolas" w:hAnsi="Consolas"/>
          <w:color w:val="DC143C"/>
          <w:sz w:val="24"/>
          <w:szCs w:val="24"/>
          <w:lang w:val="en-US"/>
        </w:rPr>
        <w:t>enum</w:t>
      </w:r>
      <w:proofErr w:type="spellEnd"/>
      <w:r w:rsidRPr="005E0597">
        <w:rPr>
          <w:rFonts w:ascii="Verdana" w:hAnsi="Verdana"/>
          <w:color w:val="000000"/>
          <w:sz w:val="23"/>
          <w:szCs w:val="23"/>
          <w:lang w:val="en-US"/>
        </w:rPr>
        <w:t> cannot be used to create objects, and it cannot extend other classes (but it can implement interfaces).</w:t>
      </w:r>
    </w:p>
    <w:p w14:paraId="39E81DD9" w14:textId="77777777" w:rsidR="005E0597" w:rsidRPr="005E0597" w:rsidRDefault="005E0597" w:rsidP="005E0597">
      <w:pPr>
        <w:pStyle w:val="4"/>
        <w:shd w:val="clear" w:color="auto" w:fill="FFFFCC"/>
        <w:spacing w:before="150" w:after="150"/>
        <w:rPr>
          <w:rFonts w:ascii="Segoe UI" w:hAnsi="Segoe UI" w:cs="Segoe UI"/>
          <w:color w:val="000000"/>
          <w:sz w:val="30"/>
          <w:szCs w:val="30"/>
          <w:lang w:val="en-US"/>
        </w:rPr>
      </w:pPr>
      <w:r w:rsidRPr="005E0597">
        <w:rPr>
          <w:rFonts w:ascii="Segoe UI" w:hAnsi="Segoe UI" w:cs="Segoe UI"/>
          <w:b/>
          <w:bCs/>
          <w:color w:val="000000"/>
          <w:sz w:val="30"/>
          <w:szCs w:val="30"/>
          <w:lang w:val="en-US"/>
        </w:rPr>
        <w:t xml:space="preserve">Why And When </w:t>
      </w:r>
      <w:proofErr w:type="gramStart"/>
      <w:r w:rsidRPr="005E0597">
        <w:rPr>
          <w:rFonts w:ascii="Segoe UI" w:hAnsi="Segoe UI" w:cs="Segoe UI"/>
          <w:b/>
          <w:bCs/>
          <w:color w:val="000000"/>
          <w:sz w:val="30"/>
          <w:szCs w:val="30"/>
          <w:lang w:val="en-US"/>
        </w:rPr>
        <w:t>To</w:t>
      </w:r>
      <w:proofErr w:type="gramEnd"/>
      <w:r w:rsidRPr="005E0597">
        <w:rPr>
          <w:rFonts w:ascii="Segoe UI" w:hAnsi="Segoe UI" w:cs="Segoe UI"/>
          <w:b/>
          <w:bCs/>
          <w:color w:val="000000"/>
          <w:sz w:val="30"/>
          <w:szCs w:val="30"/>
          <w:lang w:val="en-US"/>
        </w:rPr>
        <w:t xml:space="preserve"> Use Enums?</w:t>
      </w:r>
    </w:p>
    <w:p w14:paraId="18CDE7AC" w14:textId="77777777" w:rsidR="005E0597" w:rsidRPr="005E0597" w:rsidRDefault="005E0597" w:rsidP="005E0597">
      <w:pPr>
        <w:pStyle w:val="a3"/>
        <w:shd w:val="clear" w:color="auto" w:fill="FFFFCC"/>
        <w:spacing w:before="240" w:beforeAutospacing="0" w:after="240" w:afterAutospacing="0"/>
        <w:rPr>
          <w:rFonts w:ascii="Verdana" w:hAnsi="Verdana"/>
          <w:color w:val="000000"/>
          <w:sz w:val="23"/>
          <w:szCs w:val="23"/>
          <w:lang w:val="en-US"/>
        </w:rPr>
      </w:pPr>
      <w:r w:rsidRPr="005E0597">
        <w:rPr>
          <w:rFonts w:ascii="Verdana" w:hAnsi="Verdana"/>
          <w:color w:val="000000"/>
          <w:sz w:val="23"/>
          <w:szCs w:val="23"/>
          <w:lang w:val="en-US"/>
        </w:rPr>
        <w:t xml:space="preserve">Use </w:t>
      </w:r>
      <w:proofErr w:type="spellStart"/>
      <w:r w:rsidRPr="005E0597">
        <w:rPr>
          <w:rFonts w:ascii="Verdana" w:hAnsi="Verdana"/>
          <w:color w:val="000000"/>
          <w:sz w:val="23"/>
          <w:szCs w:val="23"/>
          <w:lang w:val="en-US"/>
        </w:rPr>
        <w:t>enums</w:t>
      </w:r>
      <w:proofErr w:type="spellEnd"/>
      <w:r w:rsidRPr="005E0597">
        <w:rPr>
          <w:rFonts w:ascii="Verdana" w:hAnsi="Verdana"/>
          <w:color w:val="000000"/>
          <w:sz w:val="23"/>
          <w:szCs w:val="23"/>
          <w:lang w:val="en-US"/>
        </w:rPr>
        <w:t xml:space="preserve"> when you have values that you know aren't going to change, like month days, days, colors, deck of cards, etc.</w:t>
      </w:r>
    </w:p>
    <w:p w14:paraId="5638B1F6" w14:textId="77777777" w:rsidR="007421D5" w:rsidRPr="007421D5" w:rsidRDefault="007421D5" w:rsidP="007421D5">
      <w:pPr>
        <w:pStyle w:val="a8"/>
        <w:rPr>
          <w:rFonts w:eastAsia="Times New Roman"/>
          <w:lang w:val="en-US"/>
        </w:rPr>
      </w:pPr>
      <w:proofErr w:type="gramStart"/>
      <w:r w:rsidRPr="007421D5">
        <w:rPr>
          <w:rFonts w:eastAsia="Times New Roman"/>
          <w:lang w:val="en-US"/>
        </w:rPr>
        <w:lastRenderedPageBreak/>
        <w:t>finalize(</w:t>
      </w:r>
      <w:proofErr w:type="gramEnd"/>
      <w:r w:rsidRPr="007421D5">
        <w:rPr>
          <w:rFonts w:eastAsia="Times New Roman"/>
          <w:lang w:val="en-US"/>
        </w:rPr>
        <w:t>) Method in Java and How to Override it?</w:t>
      </w:r>
    </w:p>
    <w:p w14:paraId="65D1EFC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Java </w:t>
      </w:r>
      <w:r w:rsidRPr="007421D5">
        <w:rPr>
          <w:rFonts w:ascii="Verdana" w:hAnsi="Verdana"/>
          <w:b/>
          <w:bCs/>
          <w:color w:val="000000"/>
          <w:sz w:val="23"/>
          <w:szCs w:val="23"/>
          <w:lang w:val="en-US"/>
        </w:rPr>
        <w:t>finalize() method</w:t>
      </w:r>
      <w:r w:rsidRPr="007421D5">
        <w:rPr>
          <w:rFonts w:ascii="Verdana" w:hAnsi="Verdana"/>
          <w:color w:val="000000"/>
          <w:sz w:val="23"/>
          <w:szCs w:val="23"/>
          <w:lang w:val="en-US"/>
        </w:rPr>
        <w:t> of </w:t>
      </w:r>
      <w:hyperlink r:id="rId33" w:history="1">
        <w:r w:rsidRPr="007421D5">
          <w:rPr>
            <w:rStyle w:val="a5"/>
            <w:rFonts w:ascii="Verdana" w:hAnsi="Verdana"/>
            <w:sz w:val="23"/>
            <w:szCs w:val="23"/>
            <w:lang w:val="en-US"/>
          </w:rPr>
          <w:t>Object class</w:t>
        </w:r>
      </w:hyperlink>
      <w:r w:rsidRPr="007421D5">
        <w:rPr>
          <w:rFonts w:ascii="Verdana" w:hAnsi="Verdana"/>
          <w:color w:val="000000"/>
          <w:sz w:val="23"/>
          <w:szCs w:val="23"/>
          <w:lang w:val="en-US"/>
        </w:rPr>
        <w:t> is a method that the </w:t>
      </w:r>
      <w:hyperlink r:id="rId34" w:history="1">
        <w:r w:rsidRPr="007421D5">
          <w:rPr>
            <w:rStyle w:val="a5"/>
            <w:rFonts w:ascii="Verdana" w:hAnsi="Verdana"/>
            <w:sz w:val="23"/>
            <w:szCs w:val="23"/>
            <w:lang w:val="en-US"/>
          </w:rPr>
          <w:t>Garbage Collector</w:t>
        </w:r>
      </w:hyperlink>
      <w:r w:rsidRPr="007421D5">
        <w:rPr>
          <w:rFonts w:ascii="Verdana" w:hAnsi="Verdana"/>
          <w:color w:val="000000"/>
          <w:sz w:val="23"/>
          <w:szCs w:val="23"/>
          <w:lang w:val="en-US"/>
        </w:rPr>
        <w:t xml:space="preserve"> always calls just before the deletion/destroying the object which is eligible for Garbage Collection to perform clean-up activity. Clean-up activity means closing the resources associated with that object like Database Connection, Network Connection, or we can say resource de-allocation. Remember, it is not a reserved keyword. Once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completes immediately, Garbage Collector destroys that object. </w:t>
      </w:r>
    </w:p>
    <w:p w14:paraId="44050223" w14:textId="77777777" w:rsidR="007421D5" w:rsidRDefault="007421D5" w:rsidP="007421D5">
      <w:pPr>
        <w:pStyle w:val="2"/>
        <w:rPr>
          <w:lang w:val="en-US"/>
        </w:rPr>
      </w:pPr>
      <w:r w:rsidRPr="007421D5">
        <w:rPr>
          <w:lang w:val="en-US"/>
        </w:rPr>
        <w:t>Finalization: </w:t>
      </w:r>
    </w:p>
    <w:p w14:paraId="41E89383" w14:textId="4110FE9F"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Just before destroying any object, the garbage collector always calls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to perform clean-up activities on that object. This process is known as Finalization in Java.</w:t>
      </w:r>
    </w:p>
    <w:p w14:paraId="126FE9DA" w14:textId="77777777" w:rsidR="007421D5" w:rsidRPr="007421D5" w:rsidRDefault="007421D5" w:rsidP="007421D5">
      <w:pPr>
        <w:pStyle w:val="a3"/>
        <w:shd w:val="clear" w:color="auto" w:fill="FFFFFF"/>
        <w:spacing w:before="288" w:after="288"/>
        <w:rPr>
          <w:rFonts w:ascii="Verdana" w:hAnsi="Verdana"/>
          <w:i/>
          <w:iCs/>
          <w:color w:val="000000"/>
          <w:sz w:val="23"/>
          <w:szCs w:val="23"/>
          <w:lang w:val="en-US"/>
        </w:rPr>
      </w:pPr>
      <w:r w:rsidRPr="007421D5">
        <w:rPr>
          <w:rFonts w:ascii="Verdana" w:hAnsi="Verdana"/>
          <w:b/>
          <w:bCs/>
          <w:i/>
          <w:iCs/>
          <w:color w:val="000000"/>
          <w:sz w:val="23"/>
          <w:szCs w:val="23"/>
          <w:highlight w:val="darkGray"/>
          <w:lang w:val="en-US"/>
        </w:rPr>
        <w:t>Note: </w:t>
      </w:r>
      <w:r w:rsidRPr="007421D5">
        <w:rPr>
          <w:rFonts w:ascii="Verdana" w:hAnsi="Verdana"/>
          <w:i/>
          <w:iCs/>
          <w:color w:val="000000"/>
          <w:sz w:val="23"/>
          <w:szCs w:val="23"/>
          <w:highlight w:val="darkGray"/>
          <w:lang w:val="en-US"/>
        </w:rPr>
        <w:t xml:space="preserve">The Garbage collector calls the </w:t>
      </w:r>
      <w:proofErr w:type="gramStart"/>
      <w:r w:rsidRPr="007421D5">
        <w:rPr>
          <w:rFonts w:ascii="Verdana" w:hAnsi="Verdana"/>
          <w:i/>
          <w:iCs/>
          <w:color w:val="000000"/>
          <w:sz w:val="23"/>
          <w:szCs w:val="23"/>
          <w:highlight w:val="darkGray"/>
          <w:lang w:val="en-US"/>
        </w:rPr>
        <w:t>finalize(</w:t>
      </w:r>
      <w:proofErr w:type="gramEnd"/>
      <w:r w:rsidRPr="007421D5">
        <w:rPr>
          <w:rFonts w:ascii="Verdana" w:hAnsi="Verdana"/>
          <w:i/>
          <w:iCs/>
          <w:color w:val="000000"/>
          <w:sz w:val="23"/>
          <w:szCs w:val="23"/>
          <w:highlight w:val="darkGray"/>
          <w:lang w:val="en-US"/>
        </w:rPr>
        <w:t>) method only once on any object.</w:t>
      </w:r>
    </w:p>
    <w:p w14:paraId="6A6AFAD4" w14:textId="77777777" w:rsidR="007421D5" w:rsidRPr="007421D5" w:rsidRDefault="007421D5" w:rsidP="007421D5">
      <w:pPr>
        <w:pStyle w:val="2"/>
        <w:rPr>
          <w:lang w:val="en-US"/>
        </w:rPr>
      </w:pPr>
      <w:r w:rsidRPr="007421D5">
        <w:rPr>
          <w:lang w:val="en-US"/>
        </w:rPr>
        <w:t>Syntax: </w:t>
      </w:r>
    </w:p>
    <w:p w14:paraId="25257E6B"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protected void finalize throws </w:t>
      </w:r>
      <w:proofErr w:type="gramStart"/>
      <w:r w:rsidRPr="007421D5">
        <w:rPr>
          <w:rFonts w:ascii="Verdana" w:hAnsi="Verdana"/>
          <w:color w:val="000000"/>
          <w:sz w:val="23"/>
          <w:szCs w:val="23"/>
          <w:lang w:val="en-US"/>
        </w:rPr>
        <w:t>Throwable{</w:t>
      </w:r>
      <w:proofErr w:type="gramEnd"/>
      <w:r w:rsidRPr="007421D5">
        <w:rPr>
          <w:rFonts w:ascii="Verdana" w:hAnsi="Verdana"/>
          <w:color w:val="000000"/>
          <w:sz w:val="23"/>
          <w:szCs w:val="23"/>
          <w:lang w:val="en-US"/>
        </w:rPr>
        <w:t>}</w:t>
      </w:r>
    </w:p>
    <w:p w14:paraId="2A6F9BD3" w14:textId="1AFE46BB" w:rsid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 xml:space="preserve">Since the Object class contains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xml:space="preserve"> method hence finalize method is available for every java class since Object is the superclass of all java classes. Since it is available for every java class, Garbage Collector can call the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method on any java object.</w:t>
      </w:r>
    </w:p>
    <w:p w14:paraId="27EC2A1C"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
    <w:p w14:paraId="16B9B609" w14:textId="77777777" w:rsidR="007421D5" w:rsidRPr="007421D5" w:rsidRDefault="007421D5" w:rsidP="007421D5">
      <w:pPr>
        <w:pStyle w:val="2"/>
        <w:rPr>
          <w:lang w:val="en-US"/>
        </w:rPr>
      </w:pPr>
      <w:r w:rsidRPr="007421D5">
        <w:rPr>
          <w:lang w:val="en-US"/>
        </w:rPr>
        <w:t xml:space="preserve">Why </w:t>
      </w:r>
      <w:proofErr w:type="gramStart"/>
      <w:r w:rsidRPr="007421D5">
        <w:rPr>
          <w:lang w:val="en-US"/>
        </w:rPr>
        <w:t>finalize(</w:t>
      </w:r>
      <w:proofErr w:type="gramEnd"/>
      <w:r w:rsidRPr="007421D5">
        <w:rPr>
          <w:lang w:val="en-US"/>
        </w:rPr>
        <w:t>) method is used? </w:t>
      </w:r>
    </w:p>
    <w:p w14:paraId="6D893C93"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xml:space="preserve">) method releases system resources before the garbage collector runs for a specific object. JVM allows </w:t>
      </w:r>
      <w:proofErr w:type="gramStart"/>
      <w:r w:rsidRPr="007421D5">
        <w:rPr>
          <w:rFonts w:ascii="Verdana" w:hAnsi="Verdana"/>
          <w:color w:val="000000"/>
          <w:sz w:val="23"/>
          <w:szCs w:val="23"/>
          <w:lang w:val="en-US"/>
        </w:rPr>
        <w:t>finalize(</w:t>
      </w:r>
      <w:proofErr w:type="gramEnd"/>
      <w:r w:rsidRPr="007421D5">
        <w:rPr>
          <w:rFonts w:ascii="Verdana" w:hAnsi="Verdana"/>
          <w:color w:val="000000"/>
          <w:sz w:val="23"/>
          <w:szCs w:val="23"/>
          <w:lang w:val="en-US"/>
        </w:rPr>
        <w:t>) to be invoked only once per object.</w:t>
      </w:r>
    </w:p>
    <w:p w14:paraId="44E5D447"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b/>
          <w:bCs/>
          <w:color w:val="000000"/>
          <w:sz w:val="23"/>
          <w:szCs w:val="23"/>
          <w:lang w:val="en-US"/>
        </w:rPr>
        <w:t xml:space="preserve">How to override </w:t>
      </w:r>
      <w:proofErr w:type="gramStart"/>
      <w:r w:rsidRPr="007421D5">
        <w:rPr>
          <w:rFonts w:ascii="Verdana" w:hAnsi="Verdana"/>
          <w:b/>
          <w:bCs/>
          <w:color w:val="000000"/>
          <w:sz w:val="23"/>
          <w:szCs w:val="23"/>
          <w:lang w:val="en-US"/>
        </w:rPr>
        <w:t>finalize(</w:t>
      </w:r>
      <w:proofErr w:type="gramEnd"/>
      <w:r w:rsidRPr="007421D5">
        <w:rPr>
          <w:rFonts w:ascii="Verdana" w:hAnsi="Verdana"/>
          <w:b/>
          <w:bCs/>
          <w:color w:val="000000"/>
          <w:sz w:val="23"/>
          <w:szCs w:val="23"/>
          <w:lang w:val="en-US"/>
        </w:rPr>
        <w:t>) method?</w:t>
      </w:r>
      <w:r w:rsidRPr="007421D5">
        <w:rPr>
          <w:rFonts w:ascii="Verdana" w:hAnsi="Verdana"/>
          <w:color w:val="000000"/>
          <w:sz w:val="23"/>
          <w:szCs w:val="23"/>
          <w:lang w:val="en-US"/>
        </w:rPr>
        <w:t> </w:t>
      </w:r>
    </w:p>
    <w:p w14:paraId="400D91D1" w14:textId="77777777" w:rsidR="007421D5" w:rsidRPr="007421D5" w:rsidRDefault="007421D5" w:rsidP="007421D5">
      <w:pPr>
        <w:pStyle w:val="a3"/>
        <w:shd w:val="clear" w:color="auto" w:fill="FFFFFF"/>
        <w:spacing w:before="288" w:after="288"/>
        <w:rPr>
          <w:rFonts w:ascii="Verdana" w:hAnsi="Verdana"/>
          <w:color w:val="000000"/>
          <w:sz w:val="23"/>
          <w:szCs w:val="23"/>
          <w:lang w:val="en-US"/>
        </w:rPr>
      </w:pPr>
      <w:r w:rsidRPr="007421D5">
        <w:rPr>
          <w:rFonts w:ascii="Verdana" w:hAnsi="Verdana"/>
          <w:color w:val="000000"/>
          <w:sz w:val="23"/>
          <w:szCs w:val="23"/>
          <w:lang w:val="en-US"/>
        </w:rPr>
        <w:t>The finalize method, which is present in the Object class, has an </w:t>
      </w:r>
      <w:r w:rsidRPr="007421D5">
        <w:rPr>
          <w:rFonts w:ascii="Verdana" w:hAnsi="Verdana"/>
          <w:b/>
          <w:bCs/>
          <w:color w:val="000000"/>
          <w:sz w:val="23"/>
          <w:szCs w:val="23"/>
          <w:lang w:val="en-US"/>
        </w:rPr>
        <w:t>empty implementation</w:t>
      </w:r>
      <w:r w:rsidRPr="007421D5">
        <w:rPr>
          <w:rFonts w:ascii="Verdana" w:hAnsi="Verdana"/>
          <w:color w:val="000000"/>
          <w:sz w:val="23"/>
          <w:szCs w:val="23"/>
          <w:lang w:val="en-US"/>
        </w:rPr>
        <w:t>. In our class, clean-up activities are there. Then we have to </w:t>
      </w:r>
      <w:r w:rsidRPr="007421D5">
        <w:rPr>
          <w:rFonts w:ascii="Verdana" w:hAnsi="Verdana"/>
          <w:b/>
          <w:bCs/>
          <w:color w:val="000000"/>
          <w:sz w:val="23"/>
          <w:szCs w:val="23"/>
          <w:lang w:val="en-US"/>
        </w:rPr>
        <w:t>override this method</w:t>
      </w:r>
      <w:r w:rsidRPr="007421D5">
        <w:rPr>
          <w:rFonts w:ascii="Verdana" w:hAnsi="Verdana"/>
          <w:color w:val="000000"/>
          <w:sz w:val="23"/>
          <w:szCs w:val="23"/>
          <w:lang w:val="en-US"/>
        </w:rPr>
        <w:t> to define our clean-up activities.</w:t>
      </w:r>
    </w:p>
    <w:p w14:paraId="04A1A5B0" w14:textId="3721AB73" w:rsidR="005E0597" w:rsidRDefault="005E0597" w:rsidP="00065EEF">
      <w:pPr>
        <w:pStyle w:val="a3"/>
        <w:shd w:val="clear" w:color="auto" w:fill="FFFFFF"/>
        <w:spacing w:before="288" w:beforeAutospacing="0" w:after="288" w:afterAutospacing="0"/>
        <w:rPr>
          <w:rFonts w:ascii="Verdana" w:hAnsi="Verdana"/>
          <w:color w:val="000000"/>
          <w:sz w:val="23"/>
          <w:szCs w:val="23"/>
          <w:lang w:val="en-US"/>
        </w:rPr>
      </w:pPr>
    </w:p>
    <w:p w14:paraId="33F4DB01" w14:textId="77777777" w:rsidR="00FB0D71" w:rsidRPr="00FB0D71" w:rsidRDefault="00FB0D71" w:rsidP="00FB0D71">
      <w:pPr>
        <w:pStyle w:val="a8"/>
        <w:rPr>
          <w:lang w:val="en-US"/>
        </w:rPr>
      </w:pPr>
      <w:r w:rsidRPr="00FB0D71">
        <w:rPr>
          <w:lang w:val="en-US"/>
        </w:rPr>
        <w:lastRenderedPageBreak/>
        <w:t>JUnit Tutorial | Testing Framework for Java</w:t>
      </w:r>
    </w:p>
    <w:p w14:paraId="53829678"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JUnit tutorial provides basic and advanced concepts of </w:t>
      </w:r>
      <w:r w:rsidRPr="00FB0D71">
        <w:rPr>
          <w:rFonts w:ascii="Segoe UI" w:hAnsi="Segoe UI" w:cs="Segoe UI"/>
          <w:b/>
          <w:bCs/>
          <w:color w:val="333333"/>
          <w:lang w:val="en-US"/>
        </w:rPr>
        <w:t>unit testing in java</w:t>
      </w:r>
      <w:r w:rsidRPr="00FB0D71">
        <w:rPr>
          <w:rFonts w:ascii="Segoe UI" w:hAnsi="Segoe UI" w:cs="Segoe UI"/>
          <w:color w:val="333333"/>
          <w:lang w:val="en-US"/>
        </w:rPr>
        <w:t xml:space="preserve"> with examples. Our </w:t>
      </w:r>
      <w:proofErr w:type="spellStart"/>
      <w:r w:rsidRPr="00FB0D71">
        <w:rPr>
          <w:rFonts w:ascii="Segoe UI" w:hAnsi="Segoe UI" w:cs="Segoe UI"/>
          <w:color w:val="333333"/>
          <w:lang w:val="en-US"/>
        </w:rPr>
        <w:t>junit</w:t>
      </w:r>
      <w:proofErr w:type="spellEnd"/>
      <w:r w:rsidRPr="00FB0D71">
        <w:rPr>
          <w:rFonts w:ascii="Segoe UI" w:hAnsi="Segoe UI" w:cs="Segoe UI"/>
          <w:color w:val="333333"/>
          <w:lang w:val="en-US"/>
        </w:rPr>
        <w:t xml:space="preserve"> tutorial is designed for beginners and professionals.</w:t>
      </w:r>
    </w:p>
    <w:p w14:paraId="53D36304"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It is an </w:t>
      </w:r>
      <w:r w:rsidRPr="00FB0D71">
        <w:rPr>
          <w:rFonts w:ascii="Segoe UI" w:hAnsi="Segoe UI" w:cs="Segoe UI"/>
          <w:i/>
          <w:iCs/>
          <w:color w:val="333333"/>
          <w:lang w:val="en-US"/>
        </w:rPr>
        <w:t>open-source testing framework</w:t>
      </w:r>
      <w:r w:rsidRPr="00FB0D71">
        <w:rPr>
          <w:rFonts w:ascii="Segoe UI" w:hAnsi="Segoe UI" w:cs="Segoe UI"/>
          <w:color w:val="333333"/>
          <w:lang w:val="en-US"/>
        </w:rPr>
        <w:t> for java programmers. The java programmer can create test cases and test his/her own code.</w:t>
      </w:r>
    </w:p>
    <w:p w14:paraId="6F8A8018" w14:textId="04916B95"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 xml:space="preserve">It is one of the unit testing </w:t>
      </w:r>
      <w:proofErr w:type="gramStart"/>
      <w:r w:rsidRPr="00FB0D71">
        <w:rPr>
          <w:rFonts w:ascii="Segoe UI" w:hAnsi="Segoe UI" w:cs="Segoe UI"/>
          <w:color w:val="333333"/>
          <w:lang w:val="en-US"/>
        </w:rPr>
        <w:t>framework</w:t>
      </w:r>
      <w:proofErr w:type="gramEnd"/>
      <w:r w:rsidRPr="00FB0D71">
        <w:rPr>
          <w:rFonts w:ascii="Segoe UI" w:hAnsi="Segoe UI" w:cs="Segoe UI"/>
          <w:color w:val="333333"/>
          <w:lang w:val="en-US"/>
        </w:rPr>
        <w:t>.</w:t>
      </w:r>
    </w:p>
    <w:p w14:paraId="2F610B49"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To perform unit testing, we need to create test cases. The </w:t>
      </w:r>
      <w:r w:rsidRPr="00FB0D71">
        <w:rPr>
          <w:rFonts w:ascii="Segoe UI" w:hAnsi="Segoe UI" w:cs="Segoe UI"/>
          <w:b/>
          <w:bCs/>
          <w:color w:val="333333"/>
          <w:lang w:val="en-US"/>
        </w:rPr>
        <w:t>unit test case</w:t>
      </w:r>
      <w:r w:rsidRPr="00FB0D71">
        <w:rPr>
          <w:rFonts w:ascii="Segoe UI" w:hAnsi="Segoe UI" w:cs="Segoe UI"/>
          <w:color w:val="333333"/>
          <w:lang w:val="en-US"/>
        </w:rPr>
        <w:t> is a code which ensures that the program logic works as expected.</w:t>
      </w:r>
    </w:p>
    <w:p w14:paraId="38FABF05"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w:t>
      </w:r>
      <w:proofErr w:type="spellStart"/>
      <w:proofErr w:type="gramStart"/>
      <w:r w:rsidRPr="00FB0D71">
        <w:rPr>
          <w:rFonts w:ascii="Segoe UI" w:hAnsi="Segoe UI" w:cs="Segoe UI"/>
          <w:b/>
          <w:bCs/>
          <w:color w:val="333333"/>
          <w:lang w:val="en-US"/>
        </w:rPr>
        <w:t>org.junit</w:t>
      </w:r>
      <w:proofErr w:type="spellEnd"/>
      <w:proofErr w:type="gramEnd"/>
      <w:r w:rsidRPr="00FB0D71">
        <w:rPr>
          <w:rFonts w:ascii="Segoe UI" w:hAnsi="Segoe UI" w:cs="Segoe UI"/>
          <w:color w:val="333333"/>
          <w:lang w:val="en-US"/>
        </w:rPr>
        <w:t xml:space="preserve"> package contains many interfaces and classes for </w:t>
      </w:r>
      <w:proofErr w:type="spellStart"/>
      <w:r w:rsidRPr="00FB0D71">
        <w:rPr>
          <w:rFonts w:ascii="Segoe UI" w:hAnsi="Segoe UI" w:cs="Segoe UI"/>
          <w:color w:val="333333"/>
          <w:lang w:val="en-US"/>
        </w:rPr>
        <w:t>junit</w:t>
      </w:r>
      <w:proofErr w:type="spellEnd"/>
      <w:r w:rsidRPr="00FB0D71">
        <w:rPr>
          <w:rFonts w:ascii="Segoe UI" w:hAnsi="Segoe UI" w:cs="Segoe UI"/>
          <w:color w:val="333333"/>
          <w:lang w:val="en-US"/>
        </w:rPr>
        <w:t xml:space="preserve"> testing such as Assert, Test, Before, After etc.</w:t>
      </w:r>
    </w:p>
    <w:p w14:paraId="067EF1F2" w14:textId="77777777" w:rsidR="00FB0D71" w:rsidRDefault="00000000" w:rsidP="00FB0D71">
      <w:pPr>
        <w:rPr>
          <w:rFonts w:ascii="Times New Roman" w:hAnsi="Times New Roman" w:cs="Times New Roman"/>
        </w:rPr>
      </w:pPr>
      <w:r>
        <w:pict w14:anchorId="1E271D88">
          <v:rect id="_x0000_i1038" style="width:0;height:.75pt" o:hrstd="t" o:hrnoshade="t" o:hr="t" fillcolor="#d4d4d4" stroked="f"/>
        </w:pict>
      </w:r>
    </w:p>
    <w:p w14:paraId="4F147D32"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Types of unit testing</w:t>
      </w:r>
    </w:p>
    <w:p w14:paraId="6013CE6A"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There are two ways to perform unit testing: 1) manual testing 2) automated testing.</w:t>
      </w:r>
    </w:p>
    <w:p w14:paraId="72E29DE2"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1) Manual Testing</w:t>
      </w:r>
    </w:p>
    <w:p w14:paraId="7ACFDE1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If you execute the test cases manually without any tool support, it is known as manual testing. It is time consuming and less reliable.</w:t>
      </w:r>
    </w:p>
    <w:p w14:paraId="1387DCEB" w14:textId="77777777" w:rsidR="00FB0D71" w:rsidRPr="00FB0D71" w:rsidRDefault="00FB0D71" w:rsidP="00FB0D71">
      <w:pPr>
        <w:pStyle w:val="4"/>
        <w:shd w:val="clear" w:color="auto" w:fill="FFFFFF"/>
        <w:jc w:val="both"/>
        <w:rPr>
          <w:rFonts w:ascii="Helvetica" w:hAnsi="Helvetica" w:cs="Times New Roman"/>
          <w:color w:val="610B4B"/>
          <w:sz w:val="26"/>
          <w:szCs w:val="26"/>
          <w:lang w:val="en-US"/>
        </w:rPr>
      </w:pPr>
      <w:r w:rsidRPr="00FB0D71">
        <w:rPr>
          <w:rFonts w:ascii="Helvetica" w:hAnsi="Helvetica"/>
          <w:b/>
          <w:bCs/>
          <w:color w:val="610B4B"/>
          <w:sz w:val="26"/>
          <w:szCs w:val="26"/>
          <w:lang w:val="en-US"/>
        </w:rPr>
        <w:t>2) Automated Testing</w:t>
      </w:r>
    </w:p>
    <w:p w14:paraId="5E32DEA3" w14:textId="77777777" w:rsidR="00FB0D71" w:rsidRDefault="00FB0D71" w:rsidP="00FB0D71">
      <w:pPr>
        <w:pStyle w:val="a3"/>
        <w:shd w:val="clear" w:color="auto" w:fill="FFFFFF"/>
        <w:jc w:val="both"/>
        <w:rPr>
          <w:rFonts w:ascii="Segoe UI" w:hAnsi="Segoe UI" w:cs="Segoe UI"/>
          <w:color w:val="333333"/>
        </w:rPr>
      </w:pPr>
      <w:r w:rsidRPr="00FB0D71">
        <w:rPr>
          <w:rFonts w:ascii="Segoe UI" w:hAnsi="Segoe UI" w:cs="Segoe UI"/>
          <w:color w:val="333333"/>
          <w:lang w:val="en-US"/>
        </w:rPr>
        <w:t xml:space="preserve">If you execute the test cases by tool support, it is known as automated testing. </w:t>
      </w:r>
      <w:r>
        <w:rPr>
          <w:rFonts w:ascii="Segoe UI" w:hAnsi="Segoe UI" w:cs="Segoe UI"/>
          <w:color w:val="333333"/>
        </w:rPr>
        <w:t xml:space="preserve">It </w:t>
      </w:r>
      <w:proofErr w:type="spellStart"/>
      <w:r>
        <w:rPr>
          <w:rFonts w:ascii="Segoe UI" w:hAnsi="Segoe UI" w:cs="Segoe UI"/>
          <w:color w:val="333333"/>
        </w:rPr>
        <w:t>is</w:t>
      </w:r>
      <w:proofErr w:type="spellEnd"/>
      <w:r>
        <w:rPr>
          <w:rFonts w:ascii="Segoe UI" w:hAnsi="Segoe UI" w:cs="Segoe UI"/>
          <w:color w:val="333333"/>
        </w:rPr>
        <w:t xml:space="preserve"> </w:t>
      </w:r>
      <w:proofErr w:type="spellStart"/>
      <w:r>
        <w:rPr>
          <w:rFonts w:ascii="Segoe UI" w:hAnsi="Segoe UI" w:cs="Segoe UI"/>
          <w:color w:val="333333"/>
        </w:rPr>
        <w:t>fast</w:t>
      </w:r>
      <w:proofErr w:type="spellEnd"/>
      <w:r>
        <w:rPr>
          <w:rFonts w:ascii="Segoe UI" w:hAnsi="Segoe UI" w:cs="Segoe UI"/>
          <w:color w:val="333333"/>
        </w:rPr>
        <w:t xml:space="preserve"> </w:t>
      </w:r>
      <w:proofErr w:type="spellStart"/>
      <w:r>
        <w:rPr>
          <w:rFonts w:ascii="Segoe UI" w:hAnsi="Segoe UI" w:cs="Segoe UI"/>
          <w:color w:val="333333"/>
        </w:rPr>
        <w:t>and</w:t>
      </w:r>
      <w:proofErr w:type="spellEnd"/>
      <w:r>
        <w:rPr>
          <w:rFonts w:ascii="Segoe UI" w:hAnsi="Segoe UI" w:cs="Segoe UI"/>
          <w:color w:val="333333"/>
        </w:rPr>
        <w:t xml:space="preserve"> </w:t>
      </w:r>
      <w:proofErr w:type="spellStart"/>
      <w:r>
        <w:rPr>
          <w:rFonts w:ascii="Segoe UI" w:hAnsi="Segoe UI" w:cs="Segoe UI"/>
          <w:color w:val="333333"/>
        </w:rPr>
        <w:t>more</w:t>
      </w:r>
      <w:proofErr w:type="spellEnd"/>
      <w:r>
        <w:rPr>
          <w:rFonts w:ascii="Segoe UI" w:hAnsi="Segoe UI" w:cs="Segoe UI"/>
          <w:color w:val="333333"/>
        </w:rPr>
        <w:t xml:space="preserve"> </w:t>
      </w:r>
      <w:proofErr w:type="spellStart"/>
      <w:r>
        <w:rPr>
          <w:rFonts w:ascii="Segoe UI" w:hAnsi="Segoe UI" w:cs="Segoe UI"/>
          <w:color w:val="333333"/>
        </w:rPr>
        <w:t>reliable</w:t>
      </w:r>
      <w:proofErr w:type="spellEnd"/>
      <w:r>
        <w:rPr>
          <w:rFonts w:ascii="Segoe UI" w:hAnsi="Segoe UI" w:cs="Segoe UI"/>
          <w:color w:val="333333"/>
        </w:rPr>
        <w:t>.</w:t>
      </w:r>
    </w:p>
    <w:p w14:paraId="6094070D" w14:textId="77777777" w:rsidR="00FB0D71" w:rsidRDefault="00000000" w:rsidP="00FB0D71">
      <w:pPr>
        <w:rPr>
          <w:rFonts w:ascii="Times New Roman" w:hAnsi="Times New Roman" w:cs="Times New Roman"/>
        </w:rPr>
      </w:pPr>
      <w:r>
        <w:pict w14:anchorId="5DA499FC">
          <v:rect id="_x0000_i1039" style="width:0;height:.75pt" o:hrstd="t" o:hrnoshade="t" o:hr="t" fillcolor="#d4d4d4" stroked="f"/>
        </w:pict>
      </w:r>
    </w:p>
    <w:p w14:paraId="29DF76E2" w14:textId="77777777" w:rsidR="00FB0D71" w:rsidRPr="00FB0D71" w:rsidRDefault="00FB0D71" w:rsidP="00FB0D71">
      <w:pPr>
        <w:pStyle w:val="4"/>
        <w:shd w:val="clear" w:color="auto" w:fill="FFFFFF"/>
        <w:jc w:val="both"/>
        <w:rPr>
          <w:rFonts w:ascii="Helvetica" w:hAnsi="Helvetica"/>
          <w:color w:val="610B4B"/>
          <w:sz w:val="26"/>
          <w:szCs w:val="26"/>
          <w:lang w:val="en-US"/>
        </w:rPr>
      </w:pPr>
      <w:r w:rsidRPr="00FB0D71">
        <w:rPr>
          <w:rFonts w:ascii="Helvetica" w:hAnsi="Helvetica"/>
          <w:b/>
          <w:bCs/>
          <w:color w:val="610B4B"/>
          <w:sz w:val="26"/>
          <w:szCs w:val="26"/>
          <w:lang w:val="en-US"/>
        </w:rPr>
        <w:t>Annotations for Junit testing</w:t>
      </w:r>
    </w:p>
    <w:p w14:paraId="7CE08AE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Junit 4.x framework is annotation based, so let's see the annotations that can be used while writing the test cases.</w:t>
      </w:r>
    </w:p>
    <w:p w14:paraId="4D3E833C"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@Test</w:t>
      </w:r>
      <w:r w:rsidRPr="00FB0D71">
        <w:rPr>
          <w:rFonts w:ascii="Segoe UI" w:hAnsi="Segoe UI" w:cs="Segoe UI"/>
          <w:color w:val="333333"/>
          <w:lang w:val="en-US"/>
        </w:rPr>
        <w:t> annotation specifies that method is the test method.</w:t>
      </w:r>
    </w:p>
    <w:p w14:paraId="723D663E"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lastRenderedPageBreak/>
        <w:t>@Test(timeout=1000)</w:t>
      </w:r>
      <w:r w:rsidRPr="00FB0D71">
        <w:rPr>
          <w:rFonts w:ascii="Segoe UI" w:hAnsi="Segoe UI" w:cs="Segoe UI"/>
          <w:color w:val="333333"/>
          <w:lang w:val="en-US"/>
        </w:rPr>
        <w:t> annotation specifies that method will be failed if it takes longer than 1000 milliseconds (1 second).</w:t>
      </w:r>
    </w:p>
    <w:p w14:paraId="3888435F"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@BeforeClass</w:t>
      </w:r>
      <w:r w:rsidRPr="00FB0D71">
        <w:rPr>
          <w:rFonts w:ascii="Segoe UI" w:hAnsi="Segoe UI" w:cs="Segoe UI"/>
          <w:color w:val="333333"/>
          <w:lang w:val="en-US"/>
        </w:rPr>
        <w:t> annotation specifies that method will be invoked only once, before starting all the tests.</w:t>
      </w:r>
    </w:p>
    <w:p w14:paraId="5E8D6E4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@Before</w:t>
      </w:r>
      <w:r w:rsidRPr="00FB0D71">
        <w:rPr>
          <w:rFonts w:ascii="Segoe UI" w:hAnsi="Segoe UI" w:cs="Segoe UI"/>
          <w:color w:val="333333"/>
          <w:lang w:val="en-US"/>
        </w:rPr>
        <w:t> annotation specifies that method will be invoked before each test.</w:t>
      </w:r>
    </w:p>
    <w:p w14:paraId="72CB65D0"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w:t>
      </w:r>
      <w:r w:rsidRPr="00FB0D71">
        <w:rPr>
          <w:rFonts w:ascii="Segoe UI" w:hAnsi="Segoe UI" w:cs="Segoe UI"/>
          <w:color w:val="333333"/>
          <w:lang w:val="en-US"/>
        </w:rPr>
        <w:t> annotation specifies that method will be invoked after each test.</w:t>
      </w:r>
    </w:p>
    <w:p w14:paraId="000DD13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b/>
          <w:bCs/>
          <w:color w:val="333333"/>
          <w:lang w:val="en-US"/>
        </w:rPr>
        <w:t>@AfterClass</w:t>
      </w:r>
      <w:r w:rsidRPr="00FB0D71">
        <w:rPr>
          <w:rFonts w:ascii="Segoe UI" w:hAnsi="Segoe UI" w:cs="Segoe UI"/>
          <w:color w:val="333333"/>
          <w:lang w:val="en-US"/>
        </w:rPr>
        <w:t> annotation specifies that method will be invoked only once, after finishing all the tests.</w:t>
      </w:r>
    </w:p>
    <w:p w14:paraId="2D2070DE" w14:textId="77777777" w:rsidR="00FB0D71" w:rsidRDefault="00000000" w:rsidP="00FB0D71">
      <w:pPr>
        <w:rPr>
          <w:rFonts w:ascii="Times New Roman" w:hAnsi="Times New Roman" w:cs="Times New Roman"/>
        </w:rPr>
      </w:pPr>
      <w:r>
        <w:pict w14:anchorId="0EB43F80">
          <v:rect id="_x0000_i1040" style="width:0;height:.75pt" o:hrstd="t" o:hrnoshade="t" o:hr="t" fillcolor="#d4d4d4" stroked="f"/>
        </w:pict>
      </w:r>
    </w:p>
    <w:p w14:paraId="5096C379" w14:textId="77777777" w:rsidR="00FB0D71" w:rsidRPr="00FB0D71" w:rsidRDefault="00FB0D71" w:rsidP="00FB0D71">
      <w:pPr>
        <w:pStyle w:val="2"/>
        <w:shd w:val="clear" w:color="auto" w:fill="FFFFFF"/>
        <w:spacing w:line="312" w:lineRule="atLeast"/>
        <w:jc w:val="both"/>
        <w:rPr>
          <w:rFonts w:ascii="Helvetica" w:hAnsi="Helvetica"/>
          <w:b w:val="0"/>
          <w:bCs w:val="0"/>
          <w:color w:val="610B38"/>
          <w:sz w:val="38"/>
          <w:szCs w:val="38"/>
          <w:lang w:val="en-US"/>
        </w:rPr>
      </w:pPr>
      <w:r w:rsidRPr="00FB0D71">
        <w:rPr>
          <w:rFonts w:ascii="Helvetica" w:hAnsi="Helvetica"/>
          <w:b w:val="0"/>
          <w:bCs w:val="0"/>
          <w:color w:val="610B38"/>
          <w:sz w:val="38"/>
          <w:szCs w:val="38"/>
          <w:lang w:val="en-US"/>
        </w:rPr>
        <w:t>Assert class</w:t>
      </w:r>
    </w:p>
    <w:p w14:paraId="42D5E3BB"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 xml:space="preserve">The </w:t>
      </w:r>
      <w:proofErr w:type="spellStart"/>
      <w:proofErr w:type="gramStart"/>
      <w:r w:rsidRPr="00FB0D71">
        <w:rPr>
          <w:rFonts w:ascii="Segoe UI" w:hAnsi="Segoe UI" w:cs="Segoe UI"/>
          <w:color w:val="333333"/>
          <w:lang w:val="en-US"/>
        </w:rPr>
        <w:t>org.junit</w:t>
      </w:r>
      <w:proofErr w:type="gramEnd"/>
      <w:r w:rsidRPr="00FB0D71">
        <w:rPr>
          <w:rFonts w:ascii="Segoe UI" w:hAnsi="Segoe UI" w:cs="Segoe UI"/>
          <w:color w:val="333333"/>
          <w:lang w:val="en-US"/>
        </w:rPr>
        <w:t>.Assert</w:t>
      </w:r>
      <w:proofErr w:type="spellEnd"/>
      <w:r w:rsidRPr="00FB0D71">
        <w:rPr>
          <w:rFonts w:ascii="Segoe UI" w:hAnsi="Segoe UI" w:cs="Segoe UI"/>
          <w:color w:val="333333"/>
          <w:lang w:val="en-US"/>
        </w:rPr>
        <w:t xml:space="preserve"> class provides methods to assert the program logic.</w:t>
      </w:r>
    </w:p>
    <w:p w14:paraId="228E508E" w14:textId="77777777" w:rsidR="00FB0D71" w:rsidRPr="00FB0D71" w:rsidRDefault="00FB0D71" w:rsidP="00FB0D71">
      <w:pPr>
        <w:pStyle w:val="4"/>
        <w:shd w:val="clear" w:color="auto" w:fill="FFFFFF"/>
        <w:jc w:val="both"/>
        <w:rPr>
          <w:rFonts w:ascii="Helvetica" w:hAnsi="Helvetica" w:cs="Times New Roman"/>
          <w:color w:val="556B2F"/>
          <w:sz w:val="26"/>
          <w:szCs w:val="26"/>
          <w:lang w:val="en-US"/>
        </w:rPr>
      </w:pPr>
      <w:r w:rsidRPr="00FB0D71">
        <w:rPr>
          <w:rFonts w:ascii="Helvetica" w:hAnsi="Helvetica"/>
          <w:color w:val="556B2F"/>
          <w:sz w:val="26"/>
          <w:szCs w:val="26"/>
          <w:lang w:val="en-US"/>
        </w:rPr>
        <w:t>Methods of Assert class</w:t>
      </w:r>
    </w:p>
    <w:p w14:paraId="48B52656" w14:textId="77777777" w:rsidR="00FB0D71" w:rsidRPr="00FB0D71" w:rsidRDefault="00FB0D71" w:rsidP="00FB0D71">
      <w:pPr>
        <w:pStyle w:val="a3"/>
        <w:shd w:val="clear" w:color="auto" w:fill="FFFFFF"/>
        <w:jc w:val="both"/>
        <w:rPr>
          <w:rFonts w:ascii="Segoe UI" w:hAnsi="Segoe UI" w:cs="Segoe UI"/>
          <w:color w:val="333333"/>
          <w:lang w:val="en-US"/>
        </w:rPr>
      </w:pPr>
      <w:r w:rsidRPr="00FB0D71">
        <w:rPr>
          <w:rFonts w:ascii="Segoe UI" w:hAnsi="Segoe UI" w:cs="Segoe UI"/>
          <w:color w:val="333333"/>
          <w:lang w:val="en-US"/>
        </w:rPr>
        <w:t>The common methods of Assert class are as follows:</w:t>
      </w:r>
    </w:p>
    <w:p w14:paraId="688C8768" w14:textId="77777777" w:rsidR="00FB0D71" w:rsidRDefault="00FB0D71">
      <w:pPr>
        <w:numPr>
          <w:ilvl w:val="0"/>
          <w:numId w:val="19"/>
        </w:numPr>
        <w:shd w:val="clear" w:color="auto" w:fill="FFFFFF"/>
        <w:spacing w:before="60" w:after="100" w:afterAutospacing="1" w:line="375" w:lineRule="atLeast"/>
        <w:jc w:val="both"/>
        <w:rPr>
          <w:rFonts w:ascii="Segoe UI" w:hAnsi="Segoe UI" w:cs="Segoe UI"/>
          <w:color w:val="000000"/>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assertEquals</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w:t>
      </w:r>
      <w:proofErr w:type="spellStart"/>
      <w:r w:rsidRPr="00FB0D71">
        <w:rPr>
          <w:rFonts w:ascii="Segoe UI" w:hAnsi="Segoe UI" w:cs="Segoe UI"/>
          <w:b/>
          <w:bCs/>
          <w:color w:val="000000"/>
          <w:lang w:val="en-US"/>
        </w:rPr>
        <w:t>expected,boolean</w:t>
      </w:r>
      <w:proofErr w:type="spellEnd"/>
      <w:r w:rsidRPr="00FB0D71">
        <w:rPr>
          <w:rFonts w:ascii="Segoe UI" w:hAnsi="Segoe UI" w:cs="Segoe UI"/>
          <w:b/>
          <w:bCs/>
          <w:color w:val="000000"/>
          <w:lang w:val="en-US"/>
        </w:rPr>
        <w:t xml:space="preserve"> actual)</w:t>
      </w:r>
      <w:r w:rsidRPr="00FB0D71">
        <w:rPr>
          <w:rFonts w:ascii="Segoe UI" w:hAnsi="Segoe UI" w:cs="Segoe UI"/>
          <w:color w:val="000000"/>
          <w:lang w:val="en-US"/>
        </w:rPr>
        <w:t xml:space="preserve">: checks that two primitives/objects are equal. </w:t>
      </w: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overloaded</w:t>
      </w:r>
      <w:proofErr w:type="spellEnd"/>
      <w:r>
        <w:rPr>
          <w:rFonts w:ascii="Segoe UI" w:hAnsi="Segoe UI" w:cs="Segoe UI"/>
          <w:color w:val="000000"/>
        </w:rPr>
        <w:t>.</w:t>
      </w:r>
    </w:p>
    <w:p w14:paraId="72339CA3"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assertTrue</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condition)</w:t>
      </w:r>
      <w:r w:rsidRPr="00FB0D71">
        <w:rPr>
          <w:rFonts w:ascii="Segoe UI" w:hAnsi="Segoe UI" w:cs="Segoe UI"/>
          <w:color w:val="000000"/>
          <w:lang w:val="en-US"/>
        </w:rPr>
        <w:t>: checks that a condition is true.</w:t>
      </w:r>
    </w:p>
    <w:p w14:paraId="410CFCB8"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assertFalse</w:t>
      </w:r>
      <w:proofErr w:type="spellEnd"/>
      <w:r w:rsidRPr="00FB0D71">
        <w:rPr>
          <w:rFonts w:ascii="Segoe UI" w:hAnsi="Segoe UI" w:cs="Segoe UI"/>
          <w:b/>
          <w:bCs/>
          <w:color w:val="000000"/>
          <w:lang w:val="en-US"/>
        </w:rPr>
        <w:t>(</w:t>
      </w:r>
      <w:proofErr w:type="spellStart"/>
      <w:proofErr w:type="gramEnd"/>
      <w:r w:rsidRPr="00FB0D71">
        <w:rPr>
          <w:rFonts w:ascii="Segoe UI" w:hAnsi="Segoe UI" w:cs="Segoe UI"/>
          <w:b/>
          <w:bCs/>
          <w:color w:val="000000"/>
          <w:lang w:val="en-US"/>
        </w:rPr>
        <w:t>boolean</w:t>
      </w:r>
      <w:proofErr w:type="spellEnd"/>
      <w:r w:rsidRPr="00FB0D71">
        <w:rPr>
          <w:rFonts w:ascii="Segoe UI" w:hAnsi="Segoe UI" w:cs="Segoe UI"/>
          <w:b/>
          <w:bCs/>
          <w:color w:val="000000"/>
          <w:lang w:val="en-US"/>
        </w:rPr>
        <w:t xml:space="preserve"> condition)</w:t>
      </w:r>
      <w:r w:rsidRPr="00FB0D71">
        <w:rPr>
          <w:rFonts w:ascii="Segoe UI" w:hAnsi="Segoe UI" w:cs="Segoe UI"/>
          <w:color w:val="000000"/>
          <w:lang w:val="en-US"/>
        </w:rPr>
        <w:t>: checks that a condition is false.</w:t>
      </w:r>
    </w:p>
    <w:p w14:paraId="2A480114"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assertNull</w:t>
      </w:r>
      <w:proofErr w:type="spellEnd"/>
      <w:r w:rsidRPr="00FB0D71">
        <w:rPr>
          <w:rFonts w:ascii="Segoe UI" w:hAnsi="Segoe UI" w:cs="Segoe UI"/>
          <w:b/>
          <w:bCs/>
          <w:color w:val="000000"/>
          <w:lang w:val="en-US"/>
        </w:rPr>
        <w:t>(</w:t>
      </w:r>
      <w:proofErr w:type="gramEnd"/>
      <w:r w:rsidRPr="00FB0D71">
        <w:rPr>
          <w:rFonts w:ascii="Segoe UI" w:hAnsi="Segoe UI" w:cs="Segoe UI"/>
          <w:b/>
          <w:bCs/>
          <w:color w:val="000000"/>
          <w:lang w:val="en-US"/>
        </w:rPr>
        <w:t>Object obj)</w:t>
      </w:r>
      <w:r w:rsidRPr="00FB0D71">
        <w:rPr>
          <w:rFonts w:ascii="Segoe UI" w:hAnsi="Segoe UI" w:cs="Segoe UI"/>
          <w:color w:val="000000"/>
          <w:lang w:val="en-US"/>
        </w:rPr>
        <w:t>: checks that object is null.</w:t>
      </w:r>
    </w:p>
    <w:p w14:paraId="275E14C3" w14:textId="77777777" w:rsidR="00FB0D71" w:rsidRPr="00FB0D71" w:rsidRDefault="00FB0D71">
      <w:pPr>
        <w:numPr>
          <w:ilvl w:val="0"/>
          <w:numId w:val="19"/>
        </w:numPr>
        <w:shd w:val="clear" w:color="auto" w:fill="FFFFFF"/>
        <w:spacing w:before="60" w:after="100" w:afterAutospacing="1" w:line="375" w:lineRule="atLeast"/>
        <w:jc w:val="both"/>
        <w:rPr>
          <w:rFonts w:ascii="Segoe UI" w:hAnsi="Segoe UI" w:cs="Segoe UI"/>
          <w:color w:val="000000"/>
          <w:lang w:val="en-US"/>
        </w:rPr>
      </w:pPr>
      <w:r w:rsidRPr="00FB0D71">
        <w:rPr>
          <w:rFonts w:ascii="Segoe UI" w:hAnsi="Segoe UI" w:cs="Segoe UI"/>
          <w:b/>
          <w:bCs/>
          <w:color w:val="000000"/>
          <w:lang w:val="en-US"/>
        </w:rPr>
        <w:t xml:space="preserve">void </w:t>
      </w:r>
      <w:proofErr w:type="spellStart"/>
      <w:proofErr w:type="gramStart"/>
      <w:r w:rsidRPr="00FB0D71">
        <w:rPr>
          <w:rFonts w:ascii="Segoe UI" w:hAnsi="Segoe UI" w:cs="Segoe UI"/>
          <w:b/>
          <w:bCs/>
          <w:color w:val="000000"/>
          <w:lang w:val="en-US"/>
        </w:rPr>
        <w:t>assertNotNull</w:t>
      </w:r>
      <w:proofErr w:type="spellEnd"/>
      <w:r w:rsidRPr="00FB0D71">
        <w:rPr>
          <w:rFonts w:ascii="Segoe UI" w:hAnsi="Segoe UI" w:cs="Segoe UI"/>
          <w:b/>
          <w:bCs/>
          <w:color w:val="000000"/>
          <w:lang w:val="en-US"/>
        </w:rPr>
        <w:t>(</w:t>
      </w:r>
      <w:proofErr w:type="gramEnd"/>
      <w:r w:rsidRPr="00FB0D71">
        <w:rPr>
          <w:rFonts w:ascii="Segoe UI" w:hAnsi="Segoe UI" w:cs="Segoe UI"/>
          <w:b/>
          <w:bCs/>
          <w:color w:val="000000"/>
          <w:lang w:val="en-US"/>
        </w:rPr>
        <w:t>Object obj)</w:t>
      </w:r>
      <w:r w:rsidRPr="00FB0D71">
        <w:rPr>
          <w:rFonts w:ascii="Segoe UI" w:hAnsi="Segoe UI" w:cs="Segoe UI"/>
          <w:color w:val="000000"/>
          <w:lang w:val="en-US"/>
        </w:rPr>
        <w:t>: checks that object is not null.</w:t>
      </w:r>
    </w:p>
    <w:p w14:paraId="21BB3538" w14:textId="72D1CAFA" w:rsidR="007421D5" w:rsidRDefault="007421D5" w:rsidP="00065EEF">
      <w:pPr>
        <w:pStyle w:val="a3"/>
        <w:shd w:val="clear" w:color="auto" w:fill="FFFFFF"/>
        <w:spacing w:before="288" w:beforeAutospacing="0" w:after="288" w:afterAutospacing="0"/>
        <w:rPr>
          <w:rFonts w:ascii="Verdana" w:hAnsi="Verdana"/>
          <w:color w:val="000000"/>
          <w:sz w:val="23"/>
          <w:szCs w:val="23"/>
          <w:lang w:val="en-US"/>
        </w:rPr>
      </w:pPr>
    </w:p>
    <w:p w14:paraId="7564CA42" w14:textId="36B0467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238CA3F1" w14:textId="657A246C"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9D43534" w14:textId="7D09C9EE"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7B949895" w14:textId="0EAE8657"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586474F8" w14:textId="20E8453B"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09B4BAEF" w14:textId="740A5AA2" w:rsidR="00682B22" w:rsidRDefault="00682B22" w:rsidP="00065EEF">
      <w:pPr>
        <w:pStyle w:val="a3"/>
        <w:shd w:val="clear" w:color="auto" w:fill="FFFFFF"/>
        <w:spacing w:before="288" w:beforeAutospacing="0" w:after="288" w:afterAutospacing="0"/>
        <w:rPr>
          <w:rFonts w:ascii="Verdana" w:hAnsi="Verdana"/>
          <w:color w:val="000000"/>
          <w:sz w:val="23"/>
          <w:szCs w:val="23"/>
          <w:lang w:val="en-US"/>
        </w:rPr>
      </w:pPr>
    </w:p>
    <w:p w14:paraId="139A9472" w14:textId="77777777" w:rsidR="00682B22" w:rsidRPr="00F43D06" w:rsidRDefault="00682B22" w:rsidP="00682B22">
      <w:pPr>
        <w:pStyle w:val="2"/>
        <w:rPr>
          <w:sz w:val="40"/>
          <w:szCs w:val="40"/>
          <w:lang w:val="en-US"/>
        </w:rPr>
      </w:pPr>
      <w:proofErr w:type="spellStart"/>
      <w:r w:rsidRPr="00F43D06">
        <w:rPr>
          <w:sz w:val="40"/>
          <w:szCs w:val="40"/>
          <w:lang w:val="en-US"/>
        </w:rPr>
        <w:lastRenderedPageBreak/>
        <w:t>Varargs</w:t>
      </w:r>
      <w:proofErr w:type="spellEnd"/>
    </w:p>
    <w:p w14:paraId="2C3D8540"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It's possible to pass an arbitrary number of the same type arguments to a method using the special syntax named </w:t>
      </w:r>
      <w:proofErr w:type="spellStart"/>
      <w:r w:rsidRPr="00682B22">
        <w:rPr>
          <w:rFonts w:ascii="Verdana" w:hAnsi="Verdana"/>
          <w:b/>
          <w:bCs/>
          <w:color w:val="000000"/>
          <w:sz w:val="23"/>
          <w:szCs w:val="23"/>
          <w:lang w:val="en-US"/>
        </w:rPr>
        <w:t>varargs</w:t>
      </w:r>
      <w:proofErr w:type="spellEnd"/>
      <w:r w:rsidRPr="00682B22">
        <w:rPr>
          <w:rFonts w:ascii="Verdana" w:hAnsi="Verdana"/>
          <w:b/>
          <w:bCs/>
          <w:color w:val="000000"/>
          <w:sz w:val="23"/>
          <w:szCs w:val="23"/>
          <w:lang w:val="en-US"/>
        </w:rPr>
        <w:t xml:space="preserve"> (variable-length arguments)</w:t>
      </w:r>
      <w:r w:rsidRPr="00682B22">
        <w:rPr>
          <w:rFonts w:ascii="Verdana" w:hAnsi="Verdana"/>
          <w:color w:val="000000"/>
          <w:sz w:val="23"/>
          <w:szCs w:val="23"/>
          <w:lang w:val="en-US"/>
        </w:rPr>
        <w:t>. These arguments are specified by three dots after the type. In the body of the method, you can process this parameter as a regular array of the specified type.</w:t>
      </w:r>
    </w:p>
    <w:p w14:paraId="4F2DA5B1"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The following method takes an integer </w:t>
      </w:r>
      <w:proofErr w:type="spellStart"/>
      <w:r w:rsidRPr="00682B22">
        <w:rPr>
          <w:rFonts w:ascii="Verdana" w:hAnsi="Verdana"/>
          <w:b/>
          <w:bCs/>
          <w:color w:val="000000"/>
          <w:sz w:val="23"/>
          <w:szCs w:val="23"/>
          <w:lang w:val="en-US"/>
        </w:rPr>
        <w:t>vararg</w:t>
      </w:r>
      <w:proofErr w:type="spellEnd"/>
      <w:r w:rsidRPr="00682B22">
        <w:rPr>
          <w:rFonts w:ascii="Verdana" w:hAnsi="Verdana"/>
          <w:b/>
          <w:bCs/>
          <w:color w:val="000000"/>
          <w:sz w:val="23"/>
          <w:szCs w:val="23"/>
          <w:lang w:val="en-US"/>
        </w:rPr>
        <w:t> </w:t>
      </w:r>
      <w:r w:rsidRPr="00682B22">
        <w:rPr>
          <w:rFonts w:ascii="Verdana" w:hAnsi="Verdana"/>
          <w:color w:val="000000"/>
          <w:sz w:val="23"/>
          <w:szCs w:val="23"/>
          <w:lang w:val="en-US"/>
        </w:rPr>
        <w:t>parameter and outputs the number of arguments in the standard output using the</w:t>
      </w:r>
      <w:r w:rsidRPr="00682B22">
        <w:rPr>
          <w:rFonts w:ascii="Verdana" w:hAnsi="Verdana"/>
          <w:b/>
          <w:bCs/>
          <w:color w:val="000000"/>
          <w:sz w:val="23"/>
          <w:szCs w:val="23"/>
          <w:lang w:val="en-US"/>
        </w:rPr>
        <w:t> length</w:t>
      </w:r>
      <w:r w:rsidRPr="00682B22">
        <w:rPr>
          <w:rFonts w:ascii="Verdana" w:hAnsi="Verdana"/>
          <w:color w:val="000000"/>
          <w:sz w:val="23"/>
          <w:szCs w:val="23"/>
          <w:lang w:val="en-US"/>
        </w:rPr>
        <w:t> property of arrays.</w:t>
      </w:r>
    </w:p>
    <w:p w14:paraId="253A4F0B"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spellStart"/>
      <w:proofErr w:type="gramStart"/>
      <w:r w:rsidRPr="00682B22">
        <w:rPr>
          <w:rFonts w:ascii="Verdana" w:hAnsi="Verdana"/>
          <w:color w:val="000000"/>
          <w:sz w:val="23"/>
          <w:szCs w:val="23"/>
          <w:highlight w:val="darkGray"/>
          <w:lang w:val="en-US"/>
        </w:rPr>
        <w:t>printNumberOfArguments</w:t>
      </w:r>
      <w:proofErr w:type="spellEnd"/>
      <w:r w:rsidRPr="00682B22">
        <w:rPr>
          <w:rFonts w:ascii="Verdana" w:hAnsi="Verdana"/>
          <w:color w:val="000000"/>
          <w:sz w:val="23"/>
          <w:szCs w:val="23"/>
          <w:highlight w:val="darkGray"/>
          <w:lang w:val="en-US"/>
        </w:rPr>
        <w:t>(</w:t>
      </w:r>
      <w:proofErr w:type="gramEnd"/>
      <w:r w:rsidRPr="00682B22">
        <w:rPr>
          <w:rFonts w:ascii="Verdana" w:hAnsi="Verdana"/>
          <w:color w:val="000000"/>
          <w:sz w:val="23"/>
          <w:szCs w:val="23"/>
          <w:highlight w:val="darkGray"/>
          <w:lang w:val="en-US"/>
        </w:rPr>
        <w:t>int... numbers) {</w:t>
      </w:r>
      <w:r w:rsidRPr="00682B22">
        <w:rPr>
          <w:rFonts w:ascii="Verdana" w:hAnsi="Verdana"/>
          <w:color w:val="000000"/>
          <w:sz w:val="23"/>
          <w:szCs w:val="23"/>
          <w:highlight w:val="darkGray"/>
          <w:lang w:val="en-US"/>
        </w:rPr>
        <w:br/>
        <w:t>    </w:t>
      </w:r>
      <w:proofErr w:type="spellStart"/>
      <w:r w:rsidRPr="00682B22">
        <w:rPr>
          <w:rFonts w:ascii="Verdana" w:hAnsi="Verdana"/>
          <w:color w:val="000000"/>
          <w:sz w:val="23"/>
          <w:szCs w:val="23"/>
          <w:highlight w:val="darkGray"/>
          <w:lang w:val="en-US"/>
        </w:rPr>
        <w:t>System.out.println</w:t>
      </w:r>
      <w:proofErr w:type="spellEnd"/>
      <w:r w:rsidRPr="00682B22">
        <w:rPr>
          <w:rFonts w:ascii="Verdana" w:hAnsi="Verdana"/>
          <w:color w:val="000000"/>
          <w:sz w:val="23"/>
          <w:szCs w:val="23"/>
          <w:highlight w:val="darkGray"/>
          <w:lang w:val="en-US"/>
        </w:rPr>
        <w:t>(</w:t>
      </w:r>
      <w:proofErr w:type="spellStart"/>
      <w:r w:rsidRPr="00682B22">
        <w:rPr>
          <w:rFonts w:ascii="Verdana" w:hAnsi="Verdana"/>
          <w:color w:val="000000"/>
          <w:sz w:val="23"/>
          <w:szCs w:val="23"/>
          <w:highlight w:val="darkGray"/>
          <w:lang w:val="en-US"/>
        </w:rPr>
        <w:t>numbers.length</w:t>
      </w:r>
      <w:proofErr w:type="spellEnd"/>
      <w:r w:rsidRPr="00682B22">
        <w:rPr>
          <w:rFonts w:ascii="Verdana" w:hAnsi="Verdana"/>
          <w:color w:val="000000"/>
          <w:sz w:val="23"/>
          <w:szCs w:val="23"/>
          <w:highlight w:val="darkGray"/>
          <w:lang w:val="en-US"/>
        </w:rPr>
        <w:t>);</w:t>
      </w:r>
      <w:r w:rsidRPr="00682B22">
        <w:rPr>
          <w:rFonts w:ascii="Verdana" w:hAnsi="Verdana"/>
          <w:color w:val="000000"/>
          <w:sz w:val="23"/>
          <w:szCs w:val="23"/>
          <w:highlight w:val="darkGray"/>
          <w:lang w:val="en-US"/>
        </w:rPr>
        <w:br/>
        <w:t>}</w:t>
      </w:r>
    </w:p>
    <w:p w14:paraId="48F7275F"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As you can see, a special syntax </w:t>
      </w:r>
      <w:r w:rsidRPr="00682B22">
        <w:rPr>
          <w:rFonts w:ascii="Verdana" w:hAnsi="Verdana"/>
          <w:b/>
          <w:bCs/>
          <w:color w:val="000000"/>
          <w:sz w:val="23"/>
          <w:szCs w:val="23"/>
          <w:lang w:val="en-US"/>
        </w:rPr>
        <w:t>...</w:t>
      </w:r>
      <w:r w:rsidRPr="00682B22">
        <w:rPr>
          <w:rFonts w:ascii="Verdana" w:hAnsi="Verdana"/>
          <w:color w:val="000000"/>
          <w:sz w:val="23"/>
          <w:szCs w:val="23"/>
          <w:lang w:val="en-US"/>
        </w:rPr>
        <w:t> is used here to specify a </w:t>
      </w:r>
      <w:proofErr w:type="spellStart"/>
      <w:r w:rsidRPr="00682B22">
        <w:rPr>
          <w:rFonts w:ascii="Verdana" w:hAnsi="Verdana"/>
          <w:b/>
          <w:bCs/>
          <w:color w:val="000000"/>
          <w:sz w:val="23"/>
          <w:szCs w:val="23"/>
          <w:lang w:val="en-US"/>
        </w:rPr>
        <w:t>vararg</w:t>
      </w:r>
      <w:proofErr w:type="spellEnd"/>
      <w:r w:rsidRPr="00682B22">
        <w:rPr>
          <w:rFonts w:ascii="Verdana" w:hAnsi="Verdana"/>
          <w:color w:val="000000"/>
          <w:sz w:val="23"/>
          <w:szCs w:val="23"/>
          <w:lang w:val="en-US"/>
        </w:rPr>
        <w:t> parameter.</w:t>
      </w:r>
    </w:p>
    <w:p w14:paraId="4CAE4133"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 xml:space="preserve">Now, you can invoke the method passing several integer numbers or an array of </w:t>
      </w:r>
      <w:proofErr w:type="spellStart"/>
      <w:r w:rsidRPr="00682B22">
        <w:rPr>
          <w:rFonts w:ascii="Verdana" w:hAnsi="Verdana"/>
          <w:color w:val="000000"/>
          <w:sz w:val="23"/>
          <w:szCs w:val="23"/>
          <w:lang w:val="en-US"/>
        </w:rPr>
        <w:t>ints</w:t>
      </w:r>
      <w:proofErr w:type="spellEnd"/>
      <w:r w:rsidRPr="00682B22">
        <w:rPr>
          <w:rFonts w:ascii="Verdana" w:hAnsi="Verdana"/>
          <w:color w:val="000000"/>
          <w:sz w:val="23"/>
          <w:szCs w:val="23"/>
          <w:lang w:val="en-US"/>
        </w:rPr>
        <w:t>.</w:t>
      </w:r>
    </w:p>
    <w:p w14:paraId="54082BA0" w14:textId="77777777" w:rsidR="00682B22" w:rsidRPr="00682B22" w:rsidRDefault="00682B22" w:rsidP="00682B22">
      <w:pPr>
        <w:pStyle w:val="a3"/>
        <w:spacing w:before="288" w:after="288"/>
        <w:rPr>
          <w:rFonts w:ascii="Verdana" w:hAnsi="Verdana"/>
          <w:color w:val="000000"/>
          <w:sz w:val="20"/>
          <w:szCs w:val="20"/>
          <w:highlight w:val="darkGray"/>
          <w:lang w:val="en-US"/>
        </w:rPr>
      </w:pPr>
      <w:proofErr w:type="spellStart"/>
      <w:proofErr w:type="gram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w:t>
      </w:r>
      <w:proofErr w:type="gramEnd"/>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 2);</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(1, 2, 3);</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(new int[] { }); // no arguments here</w:t>
      </w:r>
      <w:r w:rsidRPr="00682B22">
        <w:rPr>
          <w:rFonts w:ascii="Verdana" w:hAnsi="Verdana"/>
          <w:color w:val="000000"/>
          <w:sz w:val="20"/>
          <w:szCs w:val="20"/>
          <w:highlight w:val="darkGray"/>
          <w:lang w:val="en-US"/>
        </w:rPr>
        <w:br/>
      </w:r>
      <w:proofErr w:type="spellStart"/>
      <w:r w:rsidRPr="00682B22">
        <w:rPr>
          <w:rFonts w:ascii="Verdana" w:hAnsi="Verdana"/>
          <w:color w:val="000000"/>
          <w:sz w:val="20"/>
          <w:szCs w:val="20"/>
          <w:highlight w:val="darkGray"/>
          <w:lang w:val="en-US"/>
        </w:rPr>
        <w:t>printNumberOfArguments</w:t>
      </w:r>
      <w:proofErr w:type="spellEnd"/>
      <w:r w:rsidRPr="00682B22">
        <w:rPr>
          <w:rFonts w:ascii="Verdana" w:hAnsi="Verdana"/>
          <w:color w:val="000000"/>
          <w:sz w:val="20"/>
          <w:szCs w:val="20"/>
          <w:highlight w:val="darkGray"/>
          <w:lang w:val="en-US"/>
        </w:rPr>
        <w:t>(new int[] { 1, 2 });</w:t>
      </w:r>
    </w:p>
    <w:p w14:paraId="587E7AC1" w14:textId="77777777" w:rsidR="00682B22" w:rsidRPr="00682B22" w:rsidRDefault="00682B22" w:rsidP="00682B22">
      <w:pPr>
        <w:pStyle w:val="a3"/>
        <w:spacing w:before="288" w:beforeAutospacing="0" w:after="288" w:afterAutospacing="0"/>
        <w:rPr>
          <w:rFonts w:ascii="Verdana" w:hAnsi="Verdana"/>
          <w:color w:val="000000"/>
          <w:sz w:val="20"/>
          <w:szCs w:val="20"/>
          <w:highlight w:val="darkGray"/>
          <w:lang w:val="en-US"/>
        </w:rPr>
      </w:pPr>
      <w:r w:rsidRPr="00682B22">
        <w:rPr>
          <w:rFonts w:ascii="Verdana" w:hAnsi="Verdana"/>
          <w:color w:val="000000"/>
          <w:sz w:val="20"/>
          <w:szCs w:val="20"/>
          <w:highlight w:val="darkGray"/>
          <w:lang w:val="en-US"/>
        </w:rPr>
        <w:t>This code outputs:</w:t>
      </w:r>
    </w:p>
    <w:p w14:paraId="79470510" w14:textId="77777777" w:rsidR="00682B22" w:rsidRPr="00682B22" w:rsidRDefault="00682B22" w:rsidP="00682B22">
      <w:pPr>
        <w:pStyle w:val="a3"/>
        <w:spacing w:before="288" w:after="288"/>
        <w:rPr>
          <w:rFonts w:ascii="Verdana" w:hAnsi="Verdana"/>
          <w:color w:val="000000"/>
          <w:sz w:val="20"/>
          <w:szCs w:val="20"/>
          <w:lang w:val="en-US"/>
        </w:rPr>
      </w:pPr>
      <w:r w:rsidRPr="00682B22">
        <w:rPr>
          <w:rFonts w:ascii="Verdana" w:hAnsi="Verdana"/>
          <w:color w:val="000000"/>
          <w:sz w:val="20"/>
          <w:szCs w:val="20"/>
          <w:highlight w:val="darkGray"/>
          <w:lang w:val="en-US"/>
        </w:rPr>
        <w:t>1</w:t>
      </w:r>
      <w:r w:rsidRPr="00682B22">
        <w:rPr>
          <w:rFonts w:ascii="Verdana" w:hAnsi="Verdana"/>
          <w:color w:val="000000"/>
          <w:sz w:val="20"/>
          <w:szCs w:val="20"/>
          <w:highlight w:val="darkGray"/>
          <w:lang w:val="en-US"/>
        </w:rPr>
        <w:br/>
        <w:t>2</w:t>
      </w:r>
      <w:r w:rsidRPr="00682B22">
        <w:rPr>
          <w:rFonts w:ascii="Verdana" w:hAnsi="Verdana"/>
          <w:color w:val="000000"/>
          <w:sz w:val="20"/>
          <w:szCs w:val="20"/>
          <w:highlight w:val="darkGray"/>
          <w:lang w:val="en-US"/>
        </w:rPr>
        <w:br/>
        <w:t>3</w:t>
      </w:r>
      <w:r w:rsidRPr="00682B22">
        <w:rPr>
          <w:rFonts w:ascii="Verdana" w:hAnsi="Verdana"/>
          <w:color w:val="000000"/>
          <w:sz w:val="20"/>
          <w:szCs w:val="20"/>
          <w:highlight w:val="darkGray"/>
          <w:lang w:val="en-US"/>
        </w:rPr>
        <w:br/>
        <w:t>0</w:t>
      </w:r>
      <w:r w:rsidRPr="00682B22">
        <w:rPr>
          <w:rFonts w:ascii="Verdana" w:hAnsi="Verdana"/>
          <w:color w:val="000000"/>
          <w:sz w:val="20"/>
          <w:szCs w:val="20"/>
          <w:highlight w:val="darkGray"/>
          <w:lang w:val="en-US"/>
        </w:rPr>
        <w:br/>
        <w:t>2</w:t>
      </w:r>
    </w:p>
    <w:p w14:paraId="11E13071" w14:textId="244EACC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lang w:val="en-US"/>
        </w:rPr>
        <w:t>This example also demonstrates the difference between the arguments and parameters of a method. The method has only a single parameter but it can be called with several arguments.</w:t>
      </w:r>
    </w:p>
    <w:p w14:paraId="070C0784" w14:textId="77777777" w:rsidR="00682B22" w:rsidRPr="00682B22" w:rsidRDefault="00682B22" w:rsidP="00682B22">
      <w:pPr>
        <w:pStyle w:val="a3"/>
        <w:spacing w:before="288" w:beforeAutospacing="0" w:after="288" w:afterAutospacing="0"/>
        <w:rPr>
          <w:rFonts w:ascii="Verdana" w:hAnsi="Verdana"/>
          <w:b/>
          <w:bCs/>
          <w:color w:val="000000"/>
          <w:sz w:val="23"/>
          <w:szCs w:val="23"/>
          <w:lang w:val="en-US"/>
        </w:rPr>
      </w:pPr>
      <w:proofErr w:type="spellStart"/>
      <w:r w:rsidRPr="00682B22">
        <w:rPr>
          <w:rFonts w:ascii="Verdana" w:hAnsi="Verdana"/>
          <w:b/>
          <w:bCs/>
          <w:color w:val="000000"/>
          <w:sz w:val="23"/>
          <w:szCs w:val="23"/>
          <w:lang w:val="en-US"/>
        </w:rPr>
        <w:t>Varargs</w:t>
      </w:r>
      <w:proofErr w:type="spellEnd"/>
      <w:r w:rsidRPr="00682B22">
        <w:rPr>
          <w:rFonts w:ascii="Verdana" w:hAnsi="Verdana"/>
          <w:b/>
          <w:bCs/>
          <w:color w:val="000000"/>
          <w:sz w:val="23"/>
          <w:szCs w:val="23"/>
          <w:lang w:val="en-US"/>
        </w:rPr>
        <w:t xml:space="preserve"> and other parameters</w:t>
      </w:r>
    </w:p>
    <w:p w14:paraId="738909B9" w14:textId="77777777" w:rsidR="00682B22" w:rsidRPr="00682B22" w:rsidRDefault="00682B22" w:rsidP="00682B22">
      <w:pPr>
        <w:pStyle w:val="a3"/>
        <w:spacing w:before="288" w:beforeAutospacing="0" w:after="288" w:afterAutospacing="0"/>
        <w:rPr>
          <w:rFonts w:ascii="Verdana" w:hAnsi="Verdana"/>
          <w:color w:val="000000"/>
          <w:sz w:val="23"/>
          <w:szCs w:val="23"/>
          <w:lang w:val="en-US"/>
        </w:rPr>
      </w:pPr>
      <w:r w:rsidRPr="00682B22">
        <w:rPr>
          <w:rFonts w:ascii="Verdana" w:hAnsi="Verdana"/>
          <w:color w:val="000000"/>
          <w:sz w:val="23"/>
          <w:szCs w:val="23"/>
          <w:lang w:val="en-US"/>
        </w:rPr>
        <w:t>If a method has more than one parameter, the </w:t>
      </w:r>
      <w:proofErr w:type="spellStart"/>
      <w:r w:rsidRPr="00682B22">
        <w:rPr>
          <w:rFonts w:ascii="Verdana" w:hAnsi="Verdana"/>
          <w:color w:val="000000"/>
          <w:sz w:val="23"/>
          <w:szCs w:val="23"/>
          <w:lang w:val="en-US"/>
        </w:rPr>
        <w:t>vararg</w:t>
      </w:r>
      <w:proofErr w:type="spellEnd"/>
      <w:r w:rsidRPr="00682B22">
        <w:rPr>
          <w:rFonts w:ascii="Verdana" w:hAnsi="Verdana"/>
          <w:color w:val="000000"/>
          <w:sz w:val="23"/>
          <w:szCs w:val="23"/>
          <w:lang w:val="en-US"/>
        </w:rPr>
        <w:t> parameter must be the last one in the declaration of the method.</w:t>
      </w:r>
    </w:p>
    <w:p w14:paraId="6B46F5F1" w14:textId="4482808E" w:rsidR="00682B22" w:rsidRPr="00682B22" w:rsidRDefault="00682B22" w:rsidP="00682B22">
      <w:pPr>
        <w:pStyle w:val="a3"/>
        <w:spacing w:before="288" w:beforeAutospacing="0" w:after="288" w:afterAutospacing="0"/>
        <w:rPr>
          <w:rFonts w:ascii="Verdana" w:hAnsi="Verdana"/>
          <w:color w:val="000000"/>
          <w:sz w:val="23"/>
          <w:szCs w:val="23"/>
          <w:lang w:val="en-US"/>
        </w:rPr>
      </w:pPr>
      <w:r>
        <w:rPr>
          <w:rFonts w:ascii="Verdana" w:hAnsi="Verdana"/>
          <w:color w:val="000000"/>
          <w:sz w:val="23"/>
          <w:szCs w:val="23"/>
          <w:lang w:val="en-US"/>
        </w:rPr>
        <w:t xml:space="preserve">First </w:t>
      </w:r>
      <w:r w:rsidRPr="00682B22">
        <w:rPr>
          <w:rFonts w:ascii="Verdana" w:hAnsi="Verdana"/>
          <w:color w:val="000000"/>
          <w:sz w:val="23"/>
          <w:szCs w:val="23"/>
          <w:lang w:val="en-US"/>
        </w:rPr>
        <w:t>example</w:t>
      </w:r>
      <w:r>
        <w:rPr>
          <w:rFonts w:ascii="Verdana" w:hAnsi="Verdana"/>
          <w:color w:val="000000"/>
          <w:sz w:val="23"/>
          <w:szCs w:val="23"/>
          <w:lang w:val="en-US"/>
        </w:rPr>
        <w:t xml:space="preserve"> is incorrect, second one is correct</w:t>
      </w:r>
      <w:r w:rsidRPr="00682B22">
        <w:rPr>
          <w:rFonts w:ascii="Verdana" w:hAnsi="Verdana"/>
          <w:color w:val="000000"/>
          <w:sz w:val="23"/>
          <w:szCs w:val="23"/>
          <w:lang w:val="en-US"/>
        </w:rPr>
        <w:t>:</w:t>
      </w:r>
    </w:p>
    <w:p w14:paraId="1C560295" w14:textId="77777777" w:rsidR="00682B22" w:rsidRP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gramStart"/>
      <w:r w:rsidRPr="00682B22">
        <w:rPr>
          <w:rFonts w:ascii="Verdana" w:hAnsi="Verdana"/>
          <w:color w:val="000000"/>
          <w:sz w:val="23"/>
          <w:szCs w:val="23"/>
          <w:highlight w:val="darkGray"/>
          <w:lang w:val="en-US"/>
        </w:rPr>
        <w:t>method(</w:t>
      </w:r>
      <w:proofErr w:type="gramEnd"/>
      <w:r w:rsidRPr="00682B22">
        <w:rPr>
          <w:rFonts w:ascii="Verdana" w:hAnsi="Verdana"/>
          <w:color w:val="000000"/>
          <w:sz w:val="23"/>
          <w:szCs w:val="23"/>
          <w:highlight w:val="darkGray"/>
          <w:lang w:val="en-US"/>
        </w:rPr>
        <w:t>double... varargs, int a) { /* do something */ }</w:t>
      </w:r>
    </w:p>
    <w:p w14:paraId="4C43E845" w14:textId="5CDB0D03" w:rsidR="00682B22" w:rsidRDefault="00682B22" w:rsidP="00682B22">
      <w:pPr>
        <w:pStyle w:val="a3"/>
        <w:spacing w:before="288" w:after="288"/>
        <w:rPr>
          <w:rFonts w:ascii="Verdana" w:hAnsi="Verdana"/>
          <w:color w:val="000000"/>
          <w:sz w:val="23"/>
          <w:szCs w:val="23"/>
          <w:lang w:val="en-US"/>
        </w:rPr>
      </w:pPr>
      <w:r w:rsidRPr="00682B22">
        <w:rPr>
          <w:rFonts w:ascii="Verdana" w:hAnsi="Verdana"/>
          <w:color w:val="000000"/>
          <w:sz w:val="23"/>
          <w:szCs w:val="23"/>
          <w:highlight w:val="darkGray"/>
          <w:lang w:val="en-US"/>
        </w:rPr>
        <w:t>public static void </w:t>
      </w:r>
      <w:proofErr w:type="gramStart"/>
      <w:r w:rsidRPr="00682B22">
        <w:rPr>
          <w:rFonts w:ascii="Verdana" w:hAnsi="Verdana"/>
          <w:color w:val="000000"/>
          <w:sz w:val="23"/>
          <w:szCs w:val="23"/>
          <w:highlight w:val="darkGray"/>
          <w:lang w:val="en-US"/>
        </w:rPr>
        <w:t>method(</w:t>
      </w:r>
      <w:proofErr w:type="gramEnd"/>
      <w:r w:rsidRPr="00682B22">
        <w:rPr>
          <w:rFonts w:ascii="Verdana" w:hAnsi="Verdana"/>
          <w:color w:val="000000"/>
          <w:sz w:val="23"/>
          <w:szCs w:val="23"/>
          <w:highlight w:val="darkGray"/>
          <w:lang w:val="en-US"/>
        </w:rPr>
        <w:t>int a, double... varargs) { /* do something */ }</w:t>
      </w:r>
    </w:p>
    <w:p w14:paraId="1665BBAC" w14:textId="0FEE7599" w:rsidR="00CC563E" w:rsidRDefault="00CC563E" w:rsidP="00CC563E">
      <w:pPr>
        <w:pStyle w:val="2"/>
        <w:rPr>
          <w:lang w:val="en-US"/>
        </w:rPr>
      </w:pPr>
      <w:r>
        <w:rPr>
          <w:lang w:val="en-US"/>
        </w:rPr>
        <w:lastRenderedPageBreak/>
        <w:t>JVM</w:t>
      </w:r>
    </w:p>
    <w:p w14:paraId="5251EFE5" w14:textId="2831B7D2"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Writing a program</w:t>
      </w:r>
    </w:p>
    <w:p w14:paraId="2C6D0932"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As a developer, the first thing you do while creating a program is writing the </w:t>
      </w:r>
      <w:r w:rsidRPr="00CC563E">
        <w:rPr>
          <w:rFonts w:ascii="Verdana" w:hAnsi="Verdana"/>
          <w:b/>
          <w:bCs/>
          <w:color w:val="000000"/>
          <w:sz w:val="23"/>
          <w:szCs w:val="23"/>
          <w:lang w:val="en-US"/>
        </w:rPr>
        <w:t>source code</w:t>
      </w:r>
      <w:r w:rsidRPr="00CC563E">
        <w:rPr>
          <w:rFonts w:ascii="Verdana" w:hAnsi="Verdana"/>
          <w:color w:val="000000"/>
          <w:sz w:val="23"/>
          <w:szCs w:val="23"/>
          <w:lang w:val="en-US"/>
        </w:rPr>
        <w:t> in a plain text file and saving it with an extension corresponding to the programming language you've chosen (.java for the Java language</w:t>
      </w:r>
      <w:proofErr w:type="gramStart"/>
      <w:r w:rsidRPr="00CC563E">
        <w:rPr>
          <w:rFonts w:ascii="Verdana" w:hAnsi="Verdana"/>
          <w:color w:val="000000"/>
          <w:sz w:val="23"/>
          <w:szCs w:val="23"/>
          <w:lang w:val="en-US"/>
        </w:rPr>
        <w:t>, .kt</w:t>
      </w:r>
      <w:proofErr w:type="gramEnd"/>
      <w:r w:rsidRPr="00CC563E">
        <w:rPr>
          <w:rFonts w:ascii="Verdana" w:hAnsi="Verdana"/>
          <w:color w:val="000000"/>
          <w:sz w:val="23"/>
          <w:szCs w:val="23"/>
          <w:lang w:val="en-US"/>
        </w:rPr>
        <w:t> for Kotlin, and so on). A single program consists of one or more such files, which contain instructions specifying what the program does. The source code must follow the syntax rules of the respective language and be easy to read and understand.</w:t>
      </w:r>
    </w:p>
    <w:p w14:paraId="6E06974E"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Compilation</w:t>
      </w:r>
    </w:p>
    <w:p w14:paraId="0DE78ADE"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After the code is written, you need to make the computer run the program. As computers don't understand the source code, it needs to be translated into a computer-comprehensible format. That's where a special program called a </w:t>
      </w:r>
      <w:r w:rsidRPr="00CC563E">
        <w:rPr>
          <w:rFonts w:ascii="Verdana" w:hAnsi="Verdana"/>
          <w:b/>
          <w:bCs/>
          <w:color w:val="000000"/>
          <w:sz w:val="23"/>
          <w:szCs w:val="23"/>
          <w:lang w:val="en-US"/>
        </w:rPr>
        <w:t>compiler</w:t>
      </w:r>
      <w:r w:rsidRPr="00CC563E">
        <w:rPr>
          <w:rFonts w:ascii="Verdana" w:hAnsi="Verdana"/>
          <w:color w:val="000000"/>
          <w:sz w:val="23"/>
          <w:szCs w:val="23"/>
          <w:lang w:val="en-US"/>
        </w:rPr>
        <w:t> comes in handy. The code obtained after compilation is called native code or low-level code. Each computer platform uses different low-level commands, just like people around the world speak different languages. It creates an additional challenge to use a program on different devices.</w:t>
      </w:r>
    </w:p>
    <w:p w14:paraId="06C7201F"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In the world of Java, a compiler (the </w:t>
      </w:r>
      <w:proofErr w:type="spellStart"/>
      <w:r w:rsidRPr="00CC563E">
        <w:rPr>
          <w:rFonts w:ascii="Verdana" w:hAnsi="Verdana"/>
          <w:color w:val="000000"/>
          <w:sz w:val="23"/>
          <w:szCs w:val="23"/>
          <w:lang w:val="en-US"/>
        </w:rPr>
        <w:t>javac</w:t>
      </w:r>
      <w:proofErr w:type="spellEnd"/>
      <w:r w:rsidRPr="00CC563E">
        <w:rPr>
          <w:rFonts w:ascii="Verdana" w:hAnsi="Verdana"/>
          <w:color w:val="000000"/>
          <w:sz w:val="23"/>
          <w:szCs w:val="23"/>
          <w:lang w:val="en-US"/>
        </w:rPr>
        <w:t> tool for Java or the </w:t>
      </w:r>
      <w:proofErr w:type="spellStart"/>
      <w:r w:rsidRPr="00CC563E">
        <w:rPr>
          <w:rFonts w:ascii="Verdana" w:hAnsi="Verdana"/>
          <w:color w:val="000000"/>
          <w:sz w:val="23"/>
          <w:szCs w:val="23"/>
          <w:lang w:val="en-US"/>
        </w:rPr>
        <w:t>kotlinc</w:t>
      </w:r>
      <w:proofErr w:type="spellEnd"/>
      <w:r w:rsidRPr="00CC563E">
        <w:rPr>
          <w:rFonts w:ascii="Verdana" w:hAnsi="Verdana"/>
          <w:color w:val="000000"/>
          <w:sz w:val="23"/>
          <w:szCs w:val="23"/>
          <w:lang w:val="en-US"/>
        </w:rPr>
        <w:t> tool for Kotlin) translates source code into an intermediate representation known as </w:t>
      </w:r>
      <w:r w:rsidRPr="00CC563E">
        <w:rPr>
          <w:rFonts w:ascii="Verdana" w:hAnsi="Verdana"/>
          <w:b/>
          <w:bCs/>
          <w:color w:val="000000"/>
          <w:sz w:val="23"/>
          <w:szCs w:val="23"/>
          <w:lang w:val="en-US"/>
        </w:rPr>
        <w:t>Java bytecode </w:t>
      </w:r>
      <w:r w:rsidRPr="00CC563E">
        <w:rPr>
          <w:rFonts w:ascii="Verdana" w:hAnsi="Verdana"/>
          <w:color w:val="000000"/>
          <w:sz w:val="23"/>
          <w:szCs w:val="23"/>
          <w:lang w:val="en-US"/>
        </w:rPr>
        <w:t>stored in files with a .class extension. Computers can't read bytecode without translation, but a system called the Java Virtual Machine (JVM) can execute it.</w:t>
      </w:r>
    </w:p>
    <w:p w14:paraId="202804F4"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Running a program</w:t>
      </w:r>
    </w:p>
    <w:p w14:paraId="3A52C741"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w:t>
      </w:r>
      <w:r w:rsidRPr="00CC563E">
        <w:rPr>
          <w:rFonts w:ascii="Verdana" w:hAnsi="Verdana"/>
          <w:b/>
          <w:bCs/>
          <w:color w:val="000000"/>
          <w:sz w:val="23"/>
          <w:szCs w:val="23"/>
          <w:lang w:val="en-US"/>
        </w:rPr>
        <w:t>Java Virtual Machine</w:t>
      </w:r>
      <w:r w:rsidRPr="00CC563E">
        <w:rPr>
          <w:rFonts w:ascii="Verdana" w:hAnsi="Verdana"/>
          <w:color w:val="000000"/>
          <w:sz w:val="23"/>
          <w:szCs w:val="23"/>
          <w:lang w:val="en-US"/>
        </w:rPr>
        <w:t> is an application that represents a virtual computer according to the JVM specification document. It executes the compiled Java bytecode and translates it into low-level commands, which the computer understands. Each platform has its own version of the JVM, but since all JVMs match the same specification, your program will behave identically on different devices.</w:t>
      </w:r>
    </w:p>
    <w:p w14:paraId="14B2CE73"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One of the main concepts of the Java Platform is "write once, run anywhere". It means that a program can run on various devices as long as they have a JVM installed. This concept is also frequently called </w:t>
      </w:r>
      <w:r w:rsidRPr="00CC563E">
        <w:rPr>
          <w:rFonts w:ascii="Verdana" w:hAnsi="Verdana"/>
          <w:b/>
          <w:bCs/>
          <w:color w:val="000000"/>
          <w:sz w:val="23"/>
          <w:szCs w:val="23"/>
          <w:lang w:val="en-US"/>
        </w:rPr>
        <w:t>platform independence</w:t>
      </w:r>
      <w:r w:rsidRPr="00CC563E">
        <w:rPr>
          <w:rFonts w:ascii="Verdana" w:hAnsi="Verdana"/>
          <w:color w:val="000000"/>
          <w:sz w:val="23"/>
          <w:szCs w:val="23"/>
          <w:lang w:val="en-US"/>
        </w:rPr>
        <w:t> or portability.</w:t>
      </w:r>
    </w:p>
    <w:p w14:paraId="2AA6D058"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It's important to remember: the code input into the JVM is platform-independent, while the output code is platform-dependent.</w:t>
      </w:r>
    </w:p>
    <w:p w14:paraId="5C938D25" w14:textId="0C8DC25D"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3566291A" wp14:editId="779D13B2">
            <wp:extent cx="5731510" cy="4891405"/>
            <wp:effectExtent l="0" t="0" r="254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891405"/>
                    </a:xfrm>
                    <a:prstGeom prst="rect">
                      <a:avLst/>
                    </a:prstGeom>
                  </pic:spPr>
                </pic:pic>
              </a:graphicData>
            </a:graphic>
          </wp:inline>
        </w:drawing>
      </w:r>
    </w:p>
    <w:p w14:paraId="239AA1BB"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A platform-independent program in the world of Java</w:t>
      </w:r>
    </w:p>
    <w:p w14:paraId="7E3B3BE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If the JVM is installed on the computer, you can run a compiled JVM program using the java tool. It will open a file with the</w:t>
      </w:r>
      <w:r w:rsidRPr="00CC563E">
        <w:rPr>
          <w:rFonts w:ascii="Verdana" w:hAnsi="Verdana"/>
          <w:b/>
          <w:bCs/>
          <w:color w:val="000000"/>
          <w:sz w:val="23"/>
          <w:szCs w:val="23"/>
          <w:lang w:val="en-US"/>
        </w:rPr>
        <w:t> </w:t>
      </w:r>
      <w:r w:rsidRPr="00CC563E">
        <w:rPr>
          <w:rFonts w:ascii="Verdana" w:hAnsi="Verdana"/>
          <w:color w:val="000000"/>
          <w:sz w:val="23"/>
          <w:szCs w:val="23"/>
          <w:lang w:val="en-US"/>
        </w:rPr>
        <w:t>.class extension to launch the program from this file. The tool is the same for all JVM languages.</w:t>
      </w:r>
    </w:p>
    <w:p w14:paraId="4175026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picture below briefly summarizes the work cycle of a JVM program.</w:t>
      </w:r>
    </w:p>
    <w:p w14:paraId="40E8FC69" w14:textId="7BEBB231"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lastRenderedPageBreak/>
        <w:drawing>
          <wp:inline distT="0" distB="0" distL="0" distR="0" wp14:anchorId="1C1FFAE3" wp14:editId="5A346C75">
            <wp:extent cx="5731510" cy="3700780"/>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700780"/>
                    </a:xfrm>
                    <a:prstGeom prst="rect">
                      <a:avLst/>
                    </a:prstGeom>
                  </pic:spPr>
                </pic:pic>
              </a:graphicData>
            </a:graphic>
          </wp:inline>
        </w:drawing>
      </w:r>
    </w:p>
    <w:p w14:paraId="45281253" w14:textId="77777777" w:rsidR="00CC563E" w:rsidRPr="00CC563E" w:rsidRDefault="00CC563E" w:rsidP="00CC563E">
      <w:pPr>
        <w:pStyle w:val="a3"/>
        <w:spacing w:before="288" w:after="288"/>
        <w:rPr>
          <w:rFonts w:ascii="Verdana" w:hAnsi="Verdana"/>
          <w:b/>
          <w:bCs/>
          <w:color w:val="000000"/>
          <w:sz w:val="23"/>
          <w:szCs w:val="23"/>
          <w:lang w:val="en-US"/>
        </w:rPr>
      </w:pPr>
      <w:r w:rsidRPr="00CC563E">
        <w:rPr>
          <w:rFonts w:ascii="Verdana" w:hAnsi="Verdana"/>
          <w:b/>
          <w:bCs/>
          <w:color w:val="000000"/>
          <w:sz w:val="23"/>
          <w:szCs w:val="23"/>
          <w:lang w:val="en-US"/>
        </w:rPr>
        <w:t>JVM languages</w:t>
      </w:r>
    </w:p>
    <w:p w14:paraId="2D53CD40"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The Java Platform allows using more than one programming language to create programs. This is achieved by the design of the JVM: it doesn't know anything about any particular programming language. It only understands Java bytecode. If the tools for a programming language can generate bytecode, programs written in this language can be executed on the JVM. Such languages are often called </w:t>
      </w:r>
      <w:r w:rsidRPr="00CC563E">
        <w:rPr>
          <w:rFonts w:ascii="Verdana" w:hAnsi="Verdana"/>
          <w:b/>
          <w:bCs/>
          <w:color w:val="000000"/>
          <w:sz w:val="23"/>
          <w:szCs w:val="23"/>
          <w:lang w:val="en-US"/>
        </w:rPr>
        <w:t>JVM languages</w:t>
      </w:r>
      <w:r w:rsidRPr="00CC563E">
        <w:rPr>
          <w:rFonts w:ascii="Verdana" w:hAnsi="Verdana"/>
          <w:color w:val="000000"/>
          <w:sz w:val="23"/>
          <w:szCs w:val="23"/>
          <w:lang w:val="en-US"/>
        </w:rPr>
        <w:t>. They include Java itself, Kotlin, Scala, Groovy, Clojure, and others. So, to create programs in the world of Java, you can choose the most convenient language of your choice.</w:t>
      </w:r>
    </w:p>
    <w:p w14:paraId="02F5D497" w14:textId="77777777" w:rsidR="00CC563E" w:rsidRPr="00CC563E" w:rsidRDefault="00CC563E" w:rsidP="00CC563E">
      <w:pPr>
        <w:pStyle w:val="a3"/>
        <w:spacing w:before="288" w:after="288"/>
        <w:rPr>
          <w:rFonts w:ascii="Verdana" w:hAnsi="Verdana"/>
          <w:color w:val="000000"/>
          <w:sz w:val="23"/>
          <w:szCs w:val="23"/>
          <w:lang w:val="en-US"/>
        </w:rPr>
      </w:pPr>
      <w:r w:rsidRPr="00CC563E">
        <w:rPr>
          <w:rFonts w:ascii="Verdana" w:hAnsi="Verdana"/>
          <w:color w:val="000000"/>
          <w:sz w:val="23"/>
          <w:szCs w:val="23"/>
          <w:lang w:val="en-US"/>
        </w:rPr>
        <w:t>Nowadays, you can find tools to generate Java bytecode for almost any programming language, which means that there's hardly any language that is not a JVM language.</w:t>
      </w:r>
    </w:p>
    <w:p w14:paraId="2BE94B25" w14:textId="0C66C0E4" w:rsidR="00CC563E" w:rsidRPr="00CC563E" w:rsidRDefault="00CC563E" w:rsidP="00CC563E">
      <w:pPr>
        <w:pStyle w:val="a3"/>
        <w:spacing w:before="288" w:after="288"/>
        <w:rPr>
          <w:rFonts w:ascii="Verdana" w:hAnsi="Verdana"/>
          <w:color w:val="000000"/>
          <w:sz w:val="23"/>
          <w:szCs w:val="23"/>
        </w:rPr>
      </w:pPr>
      <w:r w:rsidRPr="00CC563E">
        <w:rPr>
          <w:rFonts w:ascii="Verdana" w:hAnsi="Verdana"/>
          <w:noProof/>
          <w:color w:val="000000"/>
          <w:sz w:val="23"/>
          <w:szCs w:val="23"/>
        </w:rPr>
        <w:drawing>
          <wp:inline distT="0" distB="0" distL="0" distR="0" wp14:anchorId="5D02AC3D" wp14:editId="2EC56903">
            <wp:extent cx="5731510" cy="1669415"/>
            <wp:effectExtent l="0" t="0" r="2540" b="698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669415"/>
                    </a:xfrm>
                    <a:prstGeom prst="rect">
                      <a:avLst/>
                    </a:prstGeom>
                  </pic:spPr>
                </pic:pic>
              </a:graphicData>
            </a:graphic>
          </wp:inline>
        </w:drawing>
      </w:r>
    </w:p>
    <w:p w14:paraId="5A8F112B" w14:textId="354D7A98" w:rsidR="00682B22" w:rsidRDefault="00CC563E" w:rsidP="00682B22">
      <w:pPr>
        <w:pStyle w:val="a3"/>
        <w:spacing w:before="288" w:after="288"/>
        <w:rPr>
          <w:rFonts w:ascii="Verdana" w:hAnsi="Verdana"/>
          <w:color w:val="000000"/>
          <w:sz w:val="23"/>
          <w:szCs w:val="23"/>
          <w:lang w:val="en-US"/>
        </w:rPr>
      </w:pPr>
      <w:r w:rsidRPr="00CC563E">
        <w:rPr>
          <w:rFonts w:ascii="Verdana" w:hAnsi="Verdana"/>
          <w:i/>
          <w:iCs/>
          <w:color w:val="000000"/>
          <w:sz w:val="23"/>
          <w:szCs w:val="23"/>
          <w:lang w:val="en-US"/>
        </w:rPr>
        <w:t>Different programming languages can be used to write programs in the world of Java</w:t>
      </w:r>
    </w:p>
    <w:p w14:paraId="5DD3933C" w14:textId="77777777" w:rsidR="00F43D06" w:rsidRPr="00F43D06" w:rsidRDefault="00F43D06" w:rsidP="00F43D06">
      <w:pPr>
        <w:pStyle w:val="a8"/>
        <w:rPr>
          <w:lang w:val="en-US"/>
        </w:rPr>
      </w:pPr>
      <w:r w:rsidRPr="00F43D06">
        <w:rPr>
          <w:lang w:val="en-US"/>
        </w:rPr>
        <w:lastRenderedPageBreak/>
        <w:t>Methods provided by the Object class</w:t>
      </w:r>
    </w:p>
    <w:p w14:paraId="18C45B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The </w:t>
      </w:r>
      <w:r w:rsidRPr="00F43D06">
        <w:rPr>
          <w:rStyle w:val="HTML"/>
          <w:color w:val="212529"/>
          <w:spacing w:val="2"/>
          <w:lang w:val="en-US"/>
        </w:rPr>
        <w:t>Object</w:t>
      </w:r>
      <w:r w:rsidRPr="00F43D06">
        <w:rPr>
          <w:rFonts w:ascii="Segoe UI" w:hAnsi="Segoe UI" w:cs="Segoe UI"/>
          <w:color w:val="212529"/>
          <w:spacing w:val="2"/>
          <w:lang w:val="en-US"/>
        </w:rPr>
        <w:t> class provides some common methods to all subclasses. It has nine instance methods (excluding overloaded methods) which can be divided into four groups:</w:t>
      </w:r>
    </w:p>
    <w:p w14:paraId="4001F294" w14:textId="77777777" w:rsidR="00F43D06" w:rsidRP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threads synchronization:</w:t>
      </w:r>
      <w:r w:rsidRPr="00F43D06">
        <w:rPr>
          <w:rFonts w:ascii="Segoe UI" w:hAnsi="Segoe UI" w:cs="Segoe UI"/>
          <w:color w:val="212529"/>
          <w:spacing w:val="2"/>
          <w:lang w:val="en-US"/>
        </w:rPr>
        <w:t>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proofErr w:type="spellStart"/>
      <w:r w:rsidRPr="00F43D06">
        <w:rPr>
          <w:rStyle w:val="HTML"/>
          <w:rFonts w:eastAsiaTheme="minorHAnsi"/>
          <w:color w:val="212529"/>
          <w:spacing w:val="2"/>
          <w:lang w:val="en-US"/>
        </w:rPr>
        <w:t>notifyAll</w:t>
      </w:r>
      <w:proofErr w:type="spellEnd"/>
      <w:r w:rsidRPr="00F43D06">
        <w:rPr>
          <w:rFonts w:ascii="Segoe UI" w:hAnsi="Segoe UI" w:cs="Segoe UI"/>
          <w:color w:val="212529"/>
          <w:spacing w:val="2"/>
          <w:lang w:val="en-US"/>
        </w:rPr>
        <w:t>;</w:t>
      </w:r>
    </w:p>
    <w:p w14:paraId="25C3F953" w14:textId="77777777" w:rsid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rPr>
      </w:pPr>
      <w:proofErr w:type="spellStart"/>
      <w:r>
        <w:rPr>
          <w:rStyle w:val="a4"/>
          <w:rFonts w:ascii="Segoe UI" w:hAnsi="Segoe UI" w:cs="Segoe UI"/>
          <w:color w:val="212529"/>
          <w:spacing w:val="2"/>
        </w:rPr>
        <w:t>object</w:t>
      </w:r>
      <w:proofErr w:type="spellEnd"/>
      <w:r>
        <w:rPr>
          <w:rStyle w:val="a4"/>
          <w:rFonts w:ascii="Segoe UI" w:hAnsi="Segoe UI" w:cs="Segoe UI"/>
          <w:color w:val="212529"/>
          <w:spacing w:val="2"/>
        </w:rPr>
        <w:t xml:space="preserve"> </w:t>
      </w:r>
      <w:proofErr w:type="spellStart"/>
      <w:r>
        <w:rPr>
          <w:rStyle w:val="a4"/>
          <w:rFonts w:ascii="Segoe UI" w:hAnsi="Segoe UI" w:cs="Segoe UI"/>
          <w:color w:val="212529"/>
          <w:spacing w:val="2"/>
        </w:rPr>
        <w:t>identity</w:t>
      </w:r>
      <w:proofErr w:type="spellEnd"/>
      <w:r>
        <w:rPr>
          <w:rFonts w:ascii="Segoe UI" w:hAnsi="Segoe UI" w:cs="Segoe UI"/>
          <w:color w:val="212529"/>
          <w:spacing w:val="2"/>
        </w:rPr>
        <w:t>: </w:t>
      </w:r>
      <w:proofErr w:type="spellStart"/>
      <w:r>
        <w:rPr>
          <w:rStyle w:val="HTML"/>
          <w:rFonts w:eastAsiaTheme="minorHAnsi"/>
          <w:color w:val="212529"/>
          <w:spacing w:val="2"/>
        </w:rPr>
        <w:t>hashCode</w:t>
      </w:r>
      <w:proofErr w:type="spellEnd"/>
      <w:r>
        <w:rPr>
          <w:rFonts w:ascii="Segoe UI" w:hAnsi="Segoe UI" w:cs="Segoe UI"/>
          <w:color w:val="212529"/>
          <w:spacing w:val="2"/>
        </w:rPr>
        <w:t>, </w:t>
      </w:r>
      <w:proofErr w:type="spellStart"/>
      <w:r>
        <w:rPr>
          <w:rStyle w:val="HTML"/>
          <w:rFonts w:eastAsiaTheme="minorHAnsi"/>
          <w:color w:val="212529"/>
          <w:spacing w:val="2"/>
        </w:rPr>
        <w:t>equals</w:t>
      </w:r>
      <w:proofErr w:type="spellEnd"/>
      <w:r>
        <w:rPr>
          <w:rFonts w:ascii="Segoe UI" w:hAnsi="Segoe UI" w:cs="Segoe UI"/>
          <w:color w:val="212529"/>
          <w:spacing w:val="2"/>
        </w:rPr>
        <w:t>;</w:t>
      </w:r>
    </w:p>
    <w:p w14:paraId="6A40ABA8" w14:textId="77777777" w:rsidR="00F43D06" w:rsidRP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a4"/>
          <w:rFonts w:ascii="Segoe UI" w:hAnsi="Segoe UI" w:cs="Segoe UI"/>
          <w:color w:val="212529"/>
          <w:spacing w:val="2"/>
          <w:lang w:val="en-US"/>
        </w:rPr>
        <w:t>object management</w:t>
      </w:r>
      <w:r w:rsidRPr="00F43D06">
        <w:rPr>
          <w:rFonts w:ascii="Segoe UI" w:hAnsi="Segoe UI" w:cs="Segoe UI"/>
          <w:color w:val="212529"/>
          <w:spacing w:val="2"/>
          <w:lang w:val="en-US"/>
        </w:rPr>
        <w:t>: </w:t>
      </w:r>
      <w:r w:rsidRPr="00F43D06">
        <w:rPr>
          <w:rStyle w:val="HTML"/>
          <w:rFonts w:eastAsiaTheme="minorHAnsi"/>
          <w:color w:val="212529"/>
          <w:spacing w:val="2"/>
          <w:lang w:val="en-US"/>
        </w:rPr>
        <w:t>finalize</w:t>
      </w:r>
      <w:r w:rsidRPr="00F43D06">
        <w:rPr>
          <w:rStyle w:val="a6"/>
          <w:rFonts w:ascii="Segoe UI" w:hAnsi="Segoe UI" w:cs="Segoe UI"/>
          <w:color w:val="212529"/>
          <w:spacing w:val="2"/>
          <w:lang w:val="en-US"/>
        </w:rPr>
        <w:t>, </w:t>
      </w:r>
      <w:r w:rsidRPr="00F43D06">
        <w:rPr>
          <w:rStyle w:val="HTML"/>
          <w:rFonts w:eastAsiaTheme="minorHAnsi"/>
          <w:color w:val="212529"/>
          <w:spacing w:val="2"/>
          <w:lang w:val="en-US"/>
        </w:rPr>
        <w:t>clone</w:t>
      </w:r>
      <w:r w:rsidRPr="00F43D06">
        <w:rPr>
          <w:rStyle w:val="a6"/>
          <w:rFonts w:ascii="Segoe UI" w:hAnsi="Segoe UI" w:cs="Segoe UI"/>
          <w:color w:val="212529"/>
          <w:spacing w:val="2"/>
          <w:lang w:val="en-US"/>
        </w:rPr>
        <w:t>, </w:t>
      </w:r>
      <w:proofErr w:type="spellStart"/>
      <w:r w:rsidRPr="00F43D06">
        <w:rPr>
          <w:rStyle w:val="HTML"/>
          <w:rFonts w:eastAsiaTheme="minorHAnsi"/>
          <w:color w:val="212529"/>
          <w:spacing w:val="2"/>
          <w:lang w:val="en-US"/>
        </w:rPr>
        <w:t>getClass</w:t>
      </w:r>
      <w:proofErr w:type="spellEnd"/>
      <w:r w:rsidRPr="00F43D06">
        <w:rPr>
          <w:rStyle w:val="a6"/>
          <w:rFonts w:ascii="Segoe UI" w:hAnsi="Segoe UI" w:cs="Segoe UI"/>
          <w:color w:val="212529"/>
          <w:spacing w:val="2"/>
          <w:lang w:val="en-US"/>
        </w:rPr>
        <w:t>;</w:t>
      </w:r>
    </w:p>
    <w:p w14:paraId="4E064950" w14:textId="77777777" w:rsidR="00F43D06" w:rsidRDefault="00F43D06">
      <w:pPr>
        <w:numPr>
          <w:ilvl w:val="0"/>
          <w:numId w:val="20"/>
        </w:numPr>
        <w:shd w:val="clear" w:color="auto" w:fill="FFFFFF"/>
        <w:spacing w:before="100" w:beforeAutospacing="1" w:after="100" w:afterAutospacing="1" w:line="240" w:lineRule="auto"/>
        <w:rPr>
          <w:rFonts w:ascii="Segoe UI" w:hAnsi="Segoe UI" w:cs="Segoe UI"/>
          <w:color w:val="212529"/>
          <w:spacing w:val="2"/>
        </w:rPr>
      </w:pPr>
      <w:proofErr w:type="spellStart"/>
      <w:r>
        <w:rPr>
          <w:rStyle w:val="a4"/>
          <w:rFonts w:ascii="Segoe UI" w:hAnsi="Segoe UI" w:cs="Segoe UI"/>
          <w:color w:val="212529"/>
          <w:spacing w:val="2"/>
        </w:rPr>
        <w:t>human-readable</w:t>
      </w:r>
      <w:proofErr w:type="spellEnd"/>
      <w:r>
        <w:rPr>
          <w:rStyle w:val="a4"/>
          <w:rFonts w:ascii="Segoe UI" w:hAnsi="Segoe UI" w:cs="Segoe UI"/>
          <w:color w:val="212529"/>
          <w:spacing w:val="2"/>
        </w:rPr>
        <w:t xml:space="preserve"> </w:t>
      </w:r>
      <w:proofErr w:type="spellStart"/>
      <w:r>
        <w:rPr>
          <w:rStyle w:val="a4"/>
          <w:rFonts w:ascii="Segoe UI" w:hAnsi="Segoe UI" w:cs="Segoe UI"/>
          <w:color w:val="212529"/>
          <w:spacing w:val="2"/>
        </w:rPr>
        <w:t>representation</w:t>
      </w:r>
      <w:proofErr w:type="spellEnd"/>
      <w:r>
        <w:rPr>
          <w:rFonts w:ascii="Segoe UI" w:hAnsi="Segoe UI" w:cs="Segoe UI"/>
          <w:color w:val="212529"/>
          <w:spacing w:val="2"/>
        </w:rPr>
        <w:t>: </w:t>
      </w:r>
      <w:proofErr w:type="spellStart"/>
      <w:r>
        <w:rPr>
          <w:rStyle w:val="HTML"/>
          <w:rFonts w:eastAsiaTheme="minorHAnsi"/>
          <w:color w:val="212529"/>
          <w:spacing w:val="2"/>
        </w:rPr>
        <w:t>toString</w:t>
      </w:r>
      <w:proofErr w:type="spellEnd"/>
      <w:r>
        <w:rPr>
          <w:rFonts w:ascii="Segoe UI" w:hAnsi="Segoe UI" w:cs="Segoe UI"/>
          <w:color w:val="212529"/>
          <w:spacing w:val="2"/>
        </w:rPr>
        <w:t>;</w:t>
      </w:r>
    </w:p>
    <w:p w14:paraId="62375083" w14:textId="77777777" w:rsidR="00F43D06" w:rsidRDefault="00F43D06" w:rsidP="00F43D06">
      <w:pPr>
        <w:pStyle w:val="a3"/>
        <w:shd w:val="clear" w:color="auto" w:fill="FFFFFF"/>
        <w:rPr>
          <w:rFonts w:ascii="Segoe UI" w:hAnsi="Segoe UI" w:cs="Segoe UI"/>
          <w:color w:val="212529"/>
          <w:spacing w:val="2"/>
        </w:rPr>
      </w:pPr>
      <w:r w:rsidRPr="00F43D06">
        <w:rPr>
          <w:rFonts w:ascii="Segoe UI" w:hAnsi="Segoe UI" w:cs="Segoe UI"/>
          <w:color w:val="212529"/>
          <w:spacing w:val="2"/>
          <w:lang w:val="en-US"/>
        </w:rPr>
        <w:t xml:space="preserve">This way of grouping methods isn't perfect, but it can help you remember them. </w:t>
      </w:r>
      <w:proofErr w:type="spellStart"/>
      <w:r>
        <w:rPr>
          <w:rFonts w:ascii="Segoe UI" w:hAnsi="Segoe UI" w:cs="Segoe UI"/>
          <w:color w:val="212529"/>
          <w:spacing w:val="2"/>
        </w:rPr>
        <w:t>Here's</w:t>
      </w:r>
      <w:proofErr w:type="spellEnd"/>
      <w:r>
        <w:rPr>
          <w:rFonts w:ascii="Segoe UI" w:hAnsi="Segoe UI" w:cs="Segoe UI"/>
          <w:color w:val="212529"/>
          <w:spacing w:val="2"/>
        </w:rPr>
        <w:t xml:space="preserve"> a </w:t>
      </w:r>
      <w:proofErr w:type="spellStart"/>
      <w:r>
        <w:rPr>
          <w:rFonts w:ascii="Segoe UI" w:hAnsi="Segoe UI" w:cs="Segoe UI"/>
          <w:color w:val="212529"/>
          <w:spacing w:val="2"/>
        </w:rPr>
        <w:t>more</w:t>
      </w:r>
      <w:proofErr w:type="spellEnd"/>
      <w:r>
        <w:rPr>
          <w:rFonts w:ascii="Segoe UI" w:hAnsi="Segoe UI" w:cs="Segoe UI"/>
          <w:color w:val="212529"/>
          <w:spacing w:val="2"/>
        </w:rPr>
        <w:t xml:space="preserve"> </w:t>
      </w:r>
      <w:proofErr w:type="spellStart"/>
      <w:r>
        <w:rPr>
          <w:rFonts w:ascii="Segoe UI" w:hAnsi="Segoe UI" w:cs="Segoe UI"/>
          <w:color w:val="212529"/>
          <w:spacing w:val="2"/>
        </w:rPr>
        <w:t>detailed</w:t>
      </w:r>
      <w:proofErr w:type="spellEnd"/>
      <w:r>
        <w:rPr>
          <w:rFonts w:ascii="Segoe UI" w:hAnsi="Segoe UI" w:cs="Segoe UI"/>
          <w:color w:val="212529"/>
          <w:spacing w:val="2"/>
        </w:rPr>
        <w:t xml:space="preserve"> </w:t>
      </w:r>
      <w:proofErr w:type="spellStart"/>
      <w:r>
        <w:rPr>
          <w:rFonts w:ascii="Segoe UI" w:hAnsi="Segoe UI" w:cs="Segoe UI"/>
          <w:color w:val="212529"/>
          <w:spacing w:val="2"/>
        </w:rPr>
        <w:t>explanation</w:t>
      </w:r>
      <w:proofErr w:type="spellEnd"/>
      <w:r>
        <w:rPr>
          <w:rFonts w:ascii="Segoe UI" w:hAnsi="Segoe UI" w:cs="Segoe UI"/>
          <w:color w:val="212529"/>
          <w:spacing w:val="2"/>
        </w:rPr>
        <w:t xml:space="preserve"> </w:t>
      </w:r>
      <w:proofErr w:type="spellStart"/>
      <w:r>
        <w:rPr>
          <w:rFonts w:ascii="Segoe UI" w:hAnsi="Segoe UI" w:cs="Segoe UI"/>
          <w:color w:val="212529"/>
          <w:spacing w:val="2"/>
        </w:rPr>
        <w:t>of</w:t>
      </w:r>
      <w:proofErr w:type="spellEnd"/>
      <w:r>
        <w:rPr>
          <w:rFonts w:ascii="Segoe UI" w:hAnsi="Segoe UI" w:cs="Segoe UI"/>
          <w:color w:val="212529"/>
          <w:spacing w:val="2"/>
        </w:rPr>
        <w:t xml:space="preserve"> </w:t>
      </w:r>
      <w:proofErr w:type="spellStart"/>
      <w:r>
        <w:rPr>
          <w:rFonts w:ascii="Segoe UI" w:hAnsi="Segoe UI" w:cs="Segoe UI"/>
          <w:color w:val="212529"/>
          <w:spacing w:val="2"/>
        </w:rPr>
        <w:t>the</w:t>
      </w:r>
      <w:proofErr w:type="spellEnd"/>
      <w:r>
        <w:rPr>
          <w:rFonts w:ascii="Segoe UI" w:hAnsi="Segoe UI" w:cs="Segoe UI"/>
          <w:color w:val="212529"/>
          <w:spacing w:val="2"/>
        </w:rPr>
        <w:t xml:space="preserve"> </w:t>
      </w:r>
      <w:proofErr w:type="spellStart"/>
      <w:r>
        <w:rPr>
          <w:rFonts w:ascii="Segoe UI" w:hAnsi="Segoe UI" w:cs="Segoe UI"/>
          <w:color w:val="212529"/>
          <w:spacing w:val="2"/>
        </w:rPr>
        <w:t>methods</w:t>
      </w:r>
      <w:proofErr w:type="spellEnd"/>
      <w:r>
        <w:rPr>
          <w:rFonts w:ascii="Segoe UI" w:hAnsi="Segoe UI" w:cs="Segoe UI"/>
          <w:color w:val="212529"/>
          <w:spacing w:val="2"/>
        </w:rPr>
        <w:t>:</w:t>
      </w:r>
    </w:p>
    <w:p w14:paraId="7F18923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Fonts w:ascii="Segoe UI" w:hAnsi="Segoe UI" w:cs="Segoe UI"/>
          <w:color w:val="212529"/>
          <w:spacing w:val="2"/>
          <w:lang w:val="en-US"/>
        </w:rPr>
        <w:t>The first group of methods (</w:t>
      </w:r>
      <w:r w:rsidRPr="00F43D06">
        <w:rPr>
          <w:rStyle w:val="HTML"/>
          <w:rFonts w:eastAsiaTheme="minorHAnsi"/>
          <w:color w:val="212529"/>
          <w:spacing w:val="2"/>
          <w:lang w:val="en-US"/>
        </w:rPr>
        <w:t>wait</w:t>
      </w:r>
      <w:r w:rsidRPr="00F43D06">
        <w:rPr>
          <w:rFonts w:ascii="Segoe UI" w:hAnsi="Segoe UI" w:cs="Segoe UI"/>
          <w:color w:val="212529"/>
          <w:spacing w:val="2"/>
          <w:lang w:val="en-US"/>
        </w:rPr>
        <w:t>, </w:t>
      </w:r>
      <w:r w:rsidRPr="00F43D06">
        <w:rPr>
          <w:rStyle w:val="HTML"/>
          <w:rFonts w:eastAsiaTheme="minorHAnsi"/>
          <w:color w:val="212529"/>
          <w:spacing w:val="2"/>
          <w:lang w:val="en-US"/>
        </w:rPr>
        <w:t>notify</w:t>
      </w:r>
      <w:r w:rsidRPr="00F43D06">
        <w:rPr>
          <w:rFonts w:ascii="Segoe UI" w:hAnsi="Segoe UI" w:cs="Segoe UI"/>
          <w:color w:val="212529"/>
          <w:spacing w:val="2"/>
          <w:lang w:val="en-US"/>
        </w:rPr>
        <w:t>, </w:t>
      </w:r>
      <w:proofErr w:type="spellStart"/>
      <w:r w:rsidRPr="00F43D06">
        <w:rPr>
          <w:rStyle w:val="HTML"/>
          <w:rFonts w:eastAsiaTheme="minorHAnsi"/>
          <w:color w:val="212529"/>
          <w:spacing w:val="2"/>
          <w:lang w:val="en-US"/>
        </w:rPr>
        <w:t>notifyAll</w:t>
      </w:r>
      <w:proofErr w:type="spellEnd"/>
      <w:r w:rsidRPr="00F43D06">
        <w:rPr>
          <w:rStyle w:val="a6"/>
          <w:rFonts w:ascii="Segoe UI" w:hAnsi="Segoe UI" w:cs="Segoe UI"/>
          <w:color w:val="212529"/>
          <w:spacing w:val="2"/>
          <w:lang w:val="en-US"/>
        </w:rPr>
        <w:t>)</w:t>
      </w:r>
      <w:r w:rsidRPr="00F43D06">
        <w:rPr>
          <w:rFonts w:ascii="Segoe UI" w:hAnsi="Segoe UI" w:cs="Segoe UI"/>
          <w:color w:val="212529"/>
          <w:spacing w:val="2"/>
          <w:lang w:val="en-US"/>
        </w:rPr>
        <w:t> are for working in multithreaded applications.</w:t>
      </w:r>
    </w:p>
    <w:p w14:paraId="6CAF60DD"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proofErr w:type="spellStart"/>
      <w:r w:rsidRPr="00F43D06">
        <w:rPr>
          <w:rStyle w:val="HTML"/>
          <w:rFonts w:eastAsiaTheme="minorHAnsi"/>
          <w:color w:val="212529"/>
          <w:spacing w:val="2"/>
          <w:lang w:val="en-US"/>
        </w:rPr>
        <w:t>hashCode</w:t>
      </w:r>
      <w:proofErr w:type="spellEnd"/>
      <w:r w:rsidRPr="00F43D06">
        <w:rPr>
          <w:rFonts w:ascii="Segoe UI" w:hAnsi="Segoe UI" w:cs="Segoe UI"/>
          <w:color w:val="212529"/>
          <w:spacing w:val="2"/>
          <w:lang w:val="en-US"/>
        </w:rPr>
        <w:t> returns a hash code value for the object.</w:t>
      </w:r>
    </w:p>
    <w:p w14:paraId="1F23E05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equals</w:t>
      </w:r>
      <w:r w:rsidRPr="00F43D06">
        <w:rPr>
          <w:rStyle w:val="a6"/>
          <w:rFonts w:ascii="Segoe UI" w:hAnsi="Segoe UI" w:cs="Segoe UI"/>
          <w:color w:val="212529"/>
          <w:spacing w:val="2"/>
          <w:lang w:val="en-US"/>
        </w:rPr>
        <w:t> </w:t>
      </w:r>
      <w:r w:rsidRPr="00F43D06">
        <w:rPr>
          <w:rFonts w:ascii="Segoe UI" w:hAnsi="Segoe UI" w:cs="Segoe UI"/>
          <w:color w:val="212529"/>
          <w:spacing w:val="2"/>
          <w:lang w:val="en-US"/>
        </w:rPr>
        <w:t>indicates whether some other object is </w:t>
      </w:r>
      <w:r w:rsidRPr="00F43D06">
        <w:rPr>
          <w:rStyle w:val="a4"/>
          <w:rFonts w:ascii="Segoe UI" w:hAnsi="Segoe UI" w:cs="Segoe UI"/>
          <w:color w:val="212529"/>
          <w:spacing w:val="2"/>
          <w:lang w:val="en-US"/>
        </w:rPr>
        <w:t>"equal to"</w:t>
      </w:r>
      <w:r w:rsidRPr="00F43D06">
        <w:rPr>
          <w:rFonts w:ascii="Segoe UI" w:hAnsi="Segoe UI" w:cs="Segoe UI"/>
          <w:color w:val="212529"/>
          <w:spacing w:val="2"/>
          <w:lang w:val="en-US"/>
        </w:rPr>
        <w:t> this particular one.</w:t>
      </w:r>
    </w:p>
    <w:p w14:paraId="3E634725" w14:textId="77777777" w:rsid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rPr>
      </w:pPr>
      <w:r w:rsidRPr="00F43D06">
        <w:rPr>
          <w:rStyle w:val="HTML"/>
          <w:rFonts w:eastAsiaTheme="minorHAnsi"/>
          <w:color w:val="212529"/>
          <w:spacing w:val="2"/>
          <w:lang w:val="en-US"/>
        </w:rPr>
        <w:t>finalize</w:t>
      </w:r>
      <w:r w:rsidRPr="00F43D06">
        <w:rPr>
          <w:rFonts w:ascii="Segoe UI" w:hAnsi="Segoe UI" w:cs="Segoe UI"/>
          <w:color w:val="212529"/>
          <w:spacing w:val="2"/>
          <w:lang w:val="en-US"/>
        </w:rPr>
        <w:t xml:space="preserve"> is called by the garbage collector (GC) on an object when the GC wants to clean it up. </w:t>
      </w:r>
      <w:r>
        <w:rPr>
          <w:rFonts w:ascii="Segoe UI" w:hAnsi="Segoe UI" w:cs="Segoe UI"/>
          <w:color w:val="212529"/>
          <w:spacing w:val="2"/>
        </w:rPr>
        <w:t>(</w:t>
      </w:r>
      <w:r>
        <w:rPr>
          <w:rStyle w:val="a4"/>
          <w:rFonts w:ascii="Segoe UI" w:hAnsi="Segoe UI" w:cs="Segoe UI"/>
          <w:color w:val="212529"/>
          <w:spacing w:val="2"/>
        </w:rPr>
        <w:t>Note: </w:t>
      </w:r>
      <w:proofErr w:type="spellStart"/>
      <w:r>
        <w:rPr>
          <w:rFonts w:ascii="Segoe UI" w:hAnsi="Segoe UI" w:cs="Segoe UI"/>
          <w:color w:val="212529"/>
          <w:spacing w:val="2"/>
        </w:rPr>
        <w:t>this</w:t>
      </w:r>
      <w:proofErr w:type="spellEnd"/>
      <w:r>
        <w:rPr>
          <w:rFonts w:ascii="Segoe UI" w:hAnsi="Segoe UI" w:cs="Segoe UI"/>
          <w:color w:val="212529"/>
          <w:spacing w:val="2"/>
        </w:rPr>
        <w:t xml:space="preserve"> </w:t>
      </w:r>
      <w:proofErr w:type="spellStart"/>
      <w:r>
        <w:rPr>
          <w:rFonts w:ascii="Segoe UI" w:hAnsi="Segoe UI" w:cs="Segoe UI"/>
          <w:color w:val="212529"/>
          <w:spacing w:val="2"/>
        </w:rPr>
        <w:t>method</w:t>
      </w:r>
      <w:proofErr w:type="spellEnd"/>
      <w:r>
        <w:rPr>
          <w:rFonts w:ascii="Segoe UI" w:hAnsi="Segoe UI" w:cs="Segoe UI"/>
          <w:color w:val="212529"/>
          <w:spacing w:val="2"/>
        </w:rPr>
        <w:t xml:space="preserve"> </w:t>
      </w:r>
      <w:proofErr w:type="spellStart"/>
      <w:r>
        <w:rPr>
          <w:rFonts w:ascii="Segoe UI" w:hAnsi="Segoe UI" w:cs="Segoe UI"/>
          <w:color w:val="212529"/>
          <w:spacing w:val="2"/>
        </w:rPr>
        <w:t>has</w:t>
      </w:r>
      <w:proofErr w:type="spellEnd"/>
      <w:r>
        <w:rPr>
          <w:rFonts w:ascii="Segoe UI" w:hAnsi="Segoe UI" w:cs="Segoe UI"/>
          <w:color w:val="212529"/>
          <w:spacing w:val="2"/>
        </w:rPr>
        <w:t xml:space="preserve"> </w:t>
      </w:r>
      <w:proofErr w:type="spellStart"/>
      <w:r>
        <w:rPr>
          <w:rFonts w:ascii="Segoe UI" w:hAnsi="Segoe UI" w:cs="Segoe UI"/>
          <w:color w:val="212529"/>
          <w:spacing w:val="2"/>
        </w:rPr>
        <w:t>been</w:t>
      </w:r>
      <w:proofErr w:type="spellEnd"/>
      <w:r>
        <w:rPr>
          <w:rFonts w:ascii="Segoe UI" w:hAnsi="Segoe UI" w:cs="Segoe UI"/>
          <w:color w:val="212529"/>
          <w:spacing w:val="2"/>
        </w:rPr>
        <w:t xml:space="preserve"> </w:t>
      </w:r>
      <w:proofErr w:type="spellStart"/>
      <w:r>
        <w:rPr>
          <w:rFonts w:ascii="Segoe UI" w:hAnsi="Segoe UI" w:cs="Segoe UI"/>
          <w:color w:val="212529"/>
          <w:spacing w:val="2"/>
        </w:rPr>
        <w:t>deprecated</w:t>
      </w:r>
      <w:proofErr w:type="spellEnd"/>
      <w:r>
        <w:rPr>
          <w:rFonts w:ascii="Segoe UI" w:hAnsi="Segoe UI" w:cs="Segoe UI"/>
          <w:color w:val="212529"/>
          <w:spacing w:val="2"/>
        </w:rPr>
        <w:t xml:space="preserve"> </w:t>
      </w:r>
      <w:proofErr w:type="spellStart"/>
      <w:r>
        <w:rPr>
          <w:rFonts w:ascii="Segoe UI" w:hAnsi="Segoe UI" w:cs="Segoe UI"/>
          <w:color w:val="212529"/>
          <w:spacing w:val="2"/>
        </w:rPr>
        <w:t>as</w:t>
      </w:r>
      <w:proofErr w:type="spellEnd"/>
      <w:r>
        <w:rPr>
          <w:rFonts w:ascii="Segoe UI" w:hAnsi="Segoe UI" w:cs="Segoe UI"/>
          <w:color w:val="212529"/>
          <w:spacing w:val="2"/>
        </w:rPr>
        <w:t xml:space="preserve"> </w:t>
      </w:r>
      <w:proofErr w:type="spellStart"/>
      <w:r>
        <w:rPr>
          <w:rFonts w:ascii="Segoe UI" w:hAnsi="Segoe UI" w:cs="Segoe UI"/>
          <w:color w:val="212529"/>
          <w:spacing w:val="2"/>
        </w:rPr>
        <w:t>of</w:t>
      </w:r>
      <w:proofErr w:type="spellEnd"/>
      <w:r>
        <w:rPr>
          <w:rFonts w:ascii="Segoe UI" w:hAnsi="Segoe UI" w:cs="Segoe UI"/>
          <w:color w:val="212529"/>
          <w:spacing w:val="2"/>
        </w:rPr>
        <w:t xml:space="preserve"> JDK 9).</w:t>
      </w:r>
    </w:p>
    <w:p w14:paraId="01AD3DD9"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r w:rsidRPr="00F43D06">
        <w:rPr>
          <w:rStyle w:val="HTML"/>
          <w:rFonts w:eastAsiaTheme="minorHAnsi"/>
          <w:color w:val="212529"/>
          <w:spacing w:val="2"/>
          <w:lang w:val="en-US"/>
        </w:rPr>
        <w:t>clone</w:t>
      </w:r>
      <w:r w:rsidRPr="00F43D06">
        <w:rPr>
          <w:rFonts w:ascii="Segoe UI" w:hAnsi="Segoe UI" w:cs="Segoe UI"/>
          <w:color w:val="212529"/>
          <w:spacing w:val="2"/>
          <w:lang w:val="en-US"/>
        </w:rPr>
        <w:t> creates and returns a copy of the object.</w:t>
      </w:r>
    </w:p>
    <w:p w14:paraId="6E2A546B"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proofErr w:type="spellStart"/>
      <w:r w:rsidRPr="00F43D06">
        <w:rPr>
          <w:rStyle w:val="HTML"/>
          <w:rFonts w:eastAsiaTheme="minorHAnsi"/>
          <w:color w:val="212529"/>
          <w:spacing w:val="2"/>
          <w:lang w:val="en-US"/>
        </w:rPr>
        <w:t>getClass</w:t>
      </w:r>
      <w:proofErr w:type="spellEnd"/>
      <w:r w:rsidRPr="00F43D06">
        <w:rPr>
          <w:rFonts w:ascii="Segoe UI" w:hAnsi="Segoe UI" w:cs="Segoe UI"/>
          <w:color w:val="212529"/>
          <w:spacing w:val="2"/>
          <w:lang w:val="en-US"/>
        </w:rPr>
        <w:t> returns an instance of </w:t>
      </w:r>
      <w:r w:rsidRPr="00F43D06">
        <w:rPr>
          <w:rStyle w:val="HTML"/>
          <w:rFonts w:eastAsiaTheme="minorHAnsi"/>
          <w:color w:val="212529"/>
          <w:spacing w:val="2"/>
          <w:lang w:val="en-US"/>
        </w:rPr>
        <w:t>Class</w:t>
      </w:r>
      <w:r w:rsidRPr="00F43D06">
        <w:rPr>
          <w:rFonts w:ascii="Segoe UI" w:hAnsi="Segoe UI" w:cs="Segoe UI"/>
          <w:color w:val="212529"/>
          <w:spacing w:val="2"/>
          <w:lang w:val="en-US"/>
        </w:rPr>
        <w:t>, which has information about the runtime class.</w:t>
      </w:r>
    </w:p>
    <w:p w14:paraId="68F57B9E" w14:textId="77777777" w:rsidR="00F43D06" w:rsidRPr="00F43D06" w:rsidRDefault="00F43D06">
      <w:pPr>
        <w:numPr>
          <w:ilvl w:val="0"/>
          <w:numId w:val="21"/>
        </w:numPr>
        <w:shd w:val="clear" w:color="auto" w:fill="FFFFFF"/>
        <w:spacing w:before="100" w:beforeAutospacing="1" w:after="100" w:afterAutospacing="1" w:line="240" w:lineRule="auto"/>
        <w:rPr>
          <w:rFonts w:ascii="Segoe UI" w:hAnsi="Segoe UI" w:cs="Segoe UI"/>
          <w:color w:val="212529"/>
          <w:spacing w:val="2"/>
          <w:lang w:val="en-US"/>
        </w:rPr>
      </w:pPr>
      <w:proofErr w:type="spellStart"/>
      <w:r w:rsidRPr="00F43D06">
        <w:rPr>
          <w:rStyle w:val="HTML"/>
          <w:rFonts w:eastAsiaTheme="minorHAnsi"/>
          <w:color w:val="212529"/>
          <w:spacing w:val="2"/>
          <w:lang w:val="en-US"/>
        </w:rPr>
        <w:t>toString</w:t>
      </w:r>
      <w:proofErr w:type="spellEnd"/>
      <w:r w:rsidRPr="00F43D06">
        <w:rPr>
          <w:rFonts w:ascii="Segoe UI" w:hAnsi="Segoe UI" w:cs="Segoe UI"/>
          <w:color w:val="212529"/>
          <w:spacing w:val="2"/>
          <w:lang w:val="en-US"/>
        </w:rPr>
        <w:t> returns a string representation of the object.</w:t>
      </w:r>
    </w:p>
    <w:p w14:paraId="2C9438C9"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Some of the methods listed above are native, which means they are implemented in the </w:t>
      </w:r>
      <w:r w:rsidRPr="00F43D06">
        <w:rPr>
          <w:rStyle w:val="a4"/>
          <w:rFonts w:ascii="Segoe UI" w:eastAsiaTheme="majorEastAsia" w:hAnsi="Segoe UI" w:cs="Segoe UI"/>
          <w:color w:val="212529"/>
          <w:spacing w:val="2"/>
          <w:lang w:val="en-US"/>
        </w:rPr>
        <w:t>native</w:t>
      </w:r>
      <w:r w:rsidRPr="00F43D06">
        <w:rPr>
          <w:rFonts w:ascii="Segoe UI" w:hAnsi="Segoe UI" w:cs="Segoe UI"/>
          <w:color w:val="212529"/>
          <w:spacing w:val="2"/>
          <w:lang w:val="en-US"/>
        </w:rPr>
        <w:t> code. It is typically written in C or C++. Native methods are usually used to interface with system calls or libraries written in other programming languages.</w:t>
      </w:r>
    </w:p>
    <w:p w14:paraId="4D534F6F" w14:textId="77777777" w:rsidR="00F43D06" w:rsidRPr="00F43D06" w:rsidRDefault="00F43D06" w:rsidP="00F43D06">
      <w:pPr>
        <w:pStyle w:val="a3"/>
        <w:shd w:val="clear" w:color="auto" w:fill="FFFFFF"/>
        <w:rPr>
          <w:rFonts w:ascii="Segoe UI" w:hAnsi="Segoe UI" w:cs="Segoe UI"/>
          <w:color w:val="212529"/>
          <w:spacing w:val="2"/>
          <w:lang w:val="en-US"/>
        </w:rPr>
      </w:pPr>
      <w:r w:rsidRPr="00F43D06">
        <w:rPr>
          <w:rFonts w:ascii="Segoe UI" w:hAnsi="Segoe UI" w:cs="Segoe UI"/>
          <w:color w:val="212529"/>
          <w:spacing w:val="2"/>
          <w:lang w:val="en-US"/>
        </w:rPr>
        <w:t>In the following topics, we will consider these class methods in more detail.</w:t>
      </w:r>
    </w:p>
    <w:p w14:paraId="7864DF80" w14:textId="1D9FF59E" w:rsidR="00CC563E" w:rsidRDefault="00CC563E" w:rsidP="00682B22">
      <w:pPr>
        <w:pStyle w:val="a3"/>
        <w:spacing w:before="288" w:after="288"/>
        <w:rPr>
          <w:rFonts w:ascii="Verdana" w:hAnsi="Verdana"/>
          <w:color w:val="000000"/>
          <w:sz w:val="23"/>
          <w:szCs w:val="23"/>
          <w:lang w:val="en-US"/>
        </w:rPr>
      </w:pPr>
    </w:p>
    <w:p w14:paraId="1C9E615A" w14:textId="030980F5" w:rsidR="00B8541B" w:rsidRDefault="00B8541B" w:rsidP="00682B22">
      <w:pPr>
        <w:pStyle w:val="a3"/>
        <w:spacing w:before="288" w:after="288"/>
        <w:rPr>
          <w:rFonts w:ascii="Verdana" w:hAnsi="Verdana"/>
          <w:color w:val="000000"/>
          <w:sz w:val="23"/>
          <w:szCs w:val="23"/>
          <w:lang w:val="en-US"/>
        </w:rPr>
      </w:pPr>
    </w:p>
    <w:p w14:paraId="1EA4E084" w14:textId="3645F38F" w:rsidR="00B8541B" w:rsidRDefault="00B8541B" w:rsidP="00682B22">
      <w:pPr>
        <w:pStyle w:val="a3"/>
        <w:spacing w:before="288" w:after="288"/>
        <w:rPr>
          <w:rFonts w:ascii="Verdana" w:hAnsi="Verdana"/>
          <w:color w:val="000000"/>
          <w:sz w:val="23"/>
          <w:szCs w:val="23"/>
          <w:lang w:val="en-US"/>
        </w:rPr>
      </w:pPr>
    </w:p>
    <w:p w14:paraId="349D89FE" w14:textId="1AC3B556" w:rsidR="00B8541B" w:rsidRDefault="00B8541B" w:rsidP="00682B22">
      <w:pPr>
        <w:pStyle w:val="a3"/>
        <w:spacing w:before="288" w:after="288"/>
        <w:rPr>
          <w:rFonts w:ascii="Verdana" w:hAnsi="Verdana"/>
          <w:color w:val="000000"/>
          <w:sz w:val="23"/>
          <w:szCs w:val="23"/>
          <w:lang w:val="en-US"/>
        </w:rPr>
      </w:pPr>
    </w:p>
    <w:p w14:paraId="61105279" w14:textId="4A38C891" w:rsidR="00B8541B" w:rsidRDefault="00B8541B" w:rsidP="00682B22">
      <w:pPr>
        <w:pStyle w:val="a3"/>
        <w:spacing w:before="288" w:after="288"/>
        <w:rPr>
          <w:rFonts w:ascii="Verdana" w:hAnsi="Verdana"/>
          <w:color w:val="000000"/>
          <w:sz w:val="23"/>
          <w:szCs w:val="23"/>
          <w:lang w:val="en-US"/>
        </w:rPr>
      </w:pPr>
    </w:p>
    <w:p w14:paraId="7F734FFE" w14:textId="05D0C401" w:rsidR="00B8541B" w:rsidRDefault="00B8541B" w:rsidP="00682B22">
      <w:pPr>
        <w:pStyle w:val="a3"/>
        <w:spacing w:before="288" w:after="288"/>
        <w:rPr>
          <w:rFonts w:ascii="Verdana" w:hAnsi="Verdana"/>
          <w:color w:val="000000"/>
          <w:sz w:val="23"/>
          <w:szCs w:val="23"/>
          <w:lang w:val="en-US"/>
        </w:rPr>
      </w:pPr>
    </w:p>
    <w:p w14:paraId="34FC103D" w14:textId="4507BEA4" w:rsidR="00B8541B" w:rsidRDefault="00B8541B" w:rsidP="00682B22">
      <w:pPr>
        <w:pStyle w:val="a3"/>
        <w:spacing w:before="288" w:after="288"/>
        <w:rPr>
          <w:rFonts w:ascii="Verdana" w:hAnsi="Verdana"/>
          <w:color w:val="000000"/>
          <w:sz w:val="23"/>
          <w:szCs w:val="23"/>
          <w:lang w:val="en-US"/>
        </w:rPr>
      </w:pPr>
    </w:p>
    <w:p w14:paraId="0BF9A240" w14:textId="1E87875A" w:rsidR="00B8541B" w:rsidRPr="00B8541B" w:rsidRDefault="00B8541B" w:rsidP="00B8541B">
      <w:pPr>
        <w:pStyle w:val="1"/>
        <w:shd w:val="clear" w:color="auto" w:fill="FFFFFF"/>
        <w:spacing w:before="75" w:line="312" w:lineRule="atLeast"/>
        <w:jc w:val="both"/>
        <w:rPr>
          <w:rFonts w:ascii="Helvetica" w:hAnsi="Helvetica"/>
          <w:color w:val="610B38"/>
          <w:sz w:val="39"/>
          <w:szCs w:val="39"/>
          <w:lang w:val="en-US"/>
        </w:rPr>
      </w:pPr>
      <w:r w:rsidRPr="00B8541B">
        <w:rPr>
          <w:rFonts w:ascii="Helvetica" w:hAnsi="Helvetica"/>
          <w:b/>
          <w:bCs/>
          <w:color w:val="610B38"/>
          <w:sz w:val="39"/>
          <w:szCs w:val="39"/>
          <w:lang w:val="en-US"/>
        </w:rPr>
        <w:lastRenderedPageBreak/>
        <w:t>Difference between JDK, JRE, and JVM</w:t>
      </w:r>
    </w:p>
    <w:p w14:paraId="71D8F839" w14:textId="08C64A10" w:rsidR="00B8541B" w:rsidRPr="00B8541B" w:rsidRDefault="00000000" w:rsidP="00B8541B">
      <w:pPr>
        <w:rPr>
          <w:rFonts w:ascii="Times New Roman" w:hAnsi="Times New Roman" w:cs="Times New Roman"/>
          <w:lang w:val="en-US"/>
        </w:rPr>
      </w:pPr>
      <w:r>
        <w:pict w14:anchorId="46FED6C1">
          <v:rect id="_x0000_i1041" style="width:0;height:.75pt" o:hrstd="t" o:hrnoshade="t" o:hr="t" fillcolor="#d4d4d4" stroked="f"/>
        </w:pict>
      </w:r>
    </w:p>
    <w:p w14:paraId="2BB7A54F"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JVM</w:t>
      </w:r>
    </w:p>
    <w:p w14:paraId="3F4D924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1DF09731" w14:textId="77777777" w:rsidR="00B8541B" w:rsidRPr="00B8541B" w:rsidRDefault="00B8541B" w:rsidP="00B8541B">
      <w:pPr>
        <w:pStyle w:val="a3"/>
        <w:shd w:val="clear" w:color="auto" w:fill="FFFFFF"/>
        <w:jc w:val="both"/>
        <w:rPr>
          <w:rStyle w:val="a5"/>
          <w:color w:val="008000"/>
          <w:u w:val="none"/>
          <w:lang w:val="en-US"/>
        </w:rPr>
      </w:pPr>
      <w:r w:rsidRPr="00B8541B">
        <w:rPr>
          <w:rFonts w:ascii="Segoe UI" w:hAnsi="Segoe UI" w:cs="Segoe UI"/>
          <w:color w:val="333333"/>
          <w:lang w:val="en-US"/>
        </w:rPr>
        <w:t>JVMs are available for many hardware and software platforms. JVM, JRE, and JDK are platform dependent because the configuration of each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"https://www.javatpoint.com/os-tutorial" </w:instrText>
      </w:r>
      <w:r>
        <w:rPr>
          <w:rFonts w:ascii="Segoe UI" w:hAnsi="Segoe UI" w:cs="Segoe UI"/>
          <w:color w:val="333333"/>
        </w:rPr>
        <w:fldChar w:fldCharType="separate"/>
      </w:r>
      <w:r w:rsidRPr="00B8541B">
        <w:rPr>
          <w:rStyle w:val="a5"/>
          <w:rFonts w:ascii="Segoe UI" w:hAnsi="Segoe UI" w:cs="Segoe UI"/>
          <w:color w:val="008000"/>
          <w:lang w:val="en-US"/>
        </w:rPr>
        <w:t>OS</w:t>
      </w:r>
    </w:p>
    <w:p w14:paraId="28C81717" w14:textId="60F87C5D"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is different from each other. However, Java is platform independent. There are three notions of the JVM: </w:t>
      </w:r>
      <w:r w:rsidRPr="00B8541B">
        <w:rPr>
          <w:rStyle w:val="a6"/>
          <w:lang w:val="en-US"/>
        </w:rPr>
        <w:t>specification</w:t>
      </w:r>
      <w:r w:rsidRPr="00B8541B">
        <w:rPr>
          <w:lang w:val="en-US"/>
        </w:rPr>
        <w:t>, </w:t>
      </w:r>
      <w:r w:rsidRPr="00B8541B">
        <w:rPr>
          <w:rStyle w:val="a6"/>
          <w:lang w:val="en-US"/>
        </w:rPr>
        <w:t>implementation</w:t>
      </w:r>
      <w:r w:rsidRPr="00B8541B">
        <w:rPr>
          <w:lang w:val="en-US"/>
        </w:rPr>
        <w:t>, and </w:t>
      </w:r>
      <w:r w:rsidRPr="00B8541B">
        <w:rPr>
          <w:rStyle w:val="a6"/>
          <w:lang w:val="en-US"/>
        </w:rPr>
        <w:t>instance</w:t>
      </w:r>
      <w:r w:rsidRPr="00B8541B">
        <w:rPr>
          <w:lang w:val="en-US"/>
        </w:rPr>
        <w:t>.</w:t>
      </w:r>
    </w:p>
    <w:p w14:paraId="1F2A88DA" w14:textId="77777777" w:rsidR="00B8541B" w:rsidRPr="00B8541B" w:rsidRDefault="00B8541B" w:rsidP="00B8541B">
      <w:pPr>
        <w:textAlignment w:val="baseline"/>
        <w:rPr>
          <w:rFonts w:ascii="Poppins" w:hAnsi="Poppins" w:cs="Poppins"/>
          <w:color w:val="FFFFFF"/>
          <w:sz w:val="18"/>
          <w:szCs w:val="18"/>
          <w:lang w:val="en-US"/>
        </w:rPr>
      </w:pPr>
      <w:r w:rsidRPr="00B8541B">
        <w:rPr>
          <w:rFonts w:ascii="inherit" w:hAnsi="inherit" w:cs="Poppins"/>
          <w:color w:val="FFFFFF"/>
          <w:sz w:val="18"/>
          <w:szCs w:val="18"/>
          <w:lang w:val="en-US"/>
        </w:rPr>
        <w:t>2</w:t>
      </w:r>
    </w:p>
    <w:p w14:paraId="3DD0CF37"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the following main tasks:</w:t>
      </w:r>
    </w:p>
    <w:p w14:paraId="0EAA376B"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Loads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331CAD75"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Verifies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6E373413" w14:textId="77777777" w:rsidR="00B8541B" w:rsidRDefault="00B8541B">
      <w:pPr>
        <w:numPr>
          <w:ilvl w:val="0"/>
          <w:numId w:val="2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Executes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56D59D2F" w14:textId="26201CE3" w:rsidR="00B8541B" w:rsidRDefault="00B8541B">
      <w:pPr>
        <w:numPr>
          <w:ilvl w:val="0"/>
          <w:numId w:val="22"/>
        </w:numPr>
        <w:shd w:val="clear" w:color="auto" w:fill="FFFFFF"/>
        <w:spacing w:before="60" w:after="100" w:afterAutospacing="1" w:line="375" w:lineRule="atLeast"/>
        <w:jc w:val="both"/>
        <w:rPr>
          <w:rFonts w:ascii="Times New Roman" w:hAnsi="Times New Roman" w:cs="Times New Roman"/>
        </w:rPr>
      </w:pPr>
      <w:proofErr w:type="spellStart"/>
      <w:r>
        <w:rPr>
          <w:rFonts w:ascii="Segoe UI" w:hAnsi="Segoe UI" w:cs="Segoe UI"/>
          <w:color w:val="000000"/>
        </w:rPr>
        <w:t>Provides</w:t>
      </w:r>
      <w:proofErr w:type="spellEnd"/>
      <w:r>
        <w:rPr>
          <w:rFonts w:ascii="Segoe UI" w:hAnsi="Segoe UI" w:cs="Segoe UI"/>
          <w:color w:val="000000"/>
        </w:rPr>
        <w:t xml:space="preserve"> </w:t>
      </w:r>
      <w:proofErr w:type="spellStart"/>
      <w:r>
        <w:rPr>
          <w:rFonts w:ascii="Segoe UI" w:hAnsi="Segoe UI" w:cs="Segoe UI"/>
          <w:color w:val="000000"/>
        </w:rPr>
        <w:t>runtime</w:t>
      </w:r>
      <w:proofErr w:type="spellEnd"/>
      <w:r>
        <w:rPr>
          <w:rFonts w:ascii="Segoe UI" w:hAnsi="Segoe UI" w:cs="Segoe UI"/>
          <w:color w:val="000000"/>
        </w:rPr>
        <w:t xml:space="preserve"> </w:t>
      </w:r>
      <w:proofErr w:type="spellStart"/>
      <w:r>
        <w:rPr>
          <w:rFonts w:ascii="Segoe UI" w:hAnsi="Segoe UI" w:cs="Segoe UI"/>
          <w:color w:val="000000"/>
        </w:rPr>
        <w:t>environment</w:t>
      </w:r>
      <w:proofErr w:type="spellEnd"/>
    </w:p>
    <w:p w14:paraId="6D3EA085" w14:textId="469DECA5" w:rsidR="00B8541B" w:rsidRDefault="00B8541B" w:rsidP="00B8541B">
      <w:pPr>
        <w:rPr>
          <w:rFonts w:ascii="Times New Roman" w:hAnsi="Times New Roman" w:cs="Times New Roman"/>
        </w:rPr>
      </w:pPr>
    </w:p>
    <w:p w14:paraId="16A0F8A4" w14:textId="77777777" w:rsidR="00B8541B" w:rsidRDefault="00000000" w:rsidP="00B8541B">
      <w:r>
        <w:pict w14:anchorId="398175F1">
          <v:rect id="_x0000_i1042" style="width:0;height:.75pt" o:hrstd="t" o:hrnoshade="t" o:hr="t" fillcolor="#d4d4d4" stroked="f"/>
        </w:pict>
      </w:r>
    </w:p>
    <w:p w14:paraId="386F7BD4"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JRE</w:t>
      </w:r>
    </w:p>
    <w:p w14:paraId="27EE3C1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79845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implementation of JVM is also actively released by other companies besides Sun Micro Systems.</w:t>
      </w:r>
    </w:p>
    <w:p w14:paraId="659F54BC" w14:textId="66487533" w:rsidR="00B8541B" w:rsidRDefault="00B8541B" w:rsidP="00B8541B">
      <w:pPr>
        <w:rPr>
          <w:rFonts w:ascii="Times New Roman" w:hAnsi="Times New Roman" w:cs="Times New Roman"/>
        </w:rPr>
      </w:pPr>
      <w:r>
        <w:rPr>
          <w:noProof/>
        </w:rPr>
        <w:lastRenderedPageBreak/>
        <w:drawing>
          <wp:inline distT="0" distB="0" distL="0" distR="0" wp14:anchorId="3696717F" wp14:editId="32D9BD85">
            <wp:extent cx="5731510" cy="3369310"/>
            <wp:effectExtent l="0" t="0" r="2540" b="2540"/>
            <wp:docPr id="15" name="Рисунок 15"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369310"/>
                    </a:xfrm>
                    <a:prstGeom prst="rect">
                      <a:avLst/>
                    </a:prstGeom>
                    <a:noFill/>
                    <a:ln>
                      <a:noFill/>
                    </a:ln>
                  </pic:spPr>
                </pic:pic>
              </a:graphicData>
            </a:graphic>
          </wp:inline>
        </w:drawing>
      </w:r>
    </w:p>
    <w:p w14:paraId="2C8298D3" w14:textId="77777777" w:rsidR="00B8541B" w:rsidRDefault="00000000" w:rsidP="00B8541B">
      <w:r>
        <w:pict w14:anchorId="448CF1E6">
          <v:rect id="_x0000_i1043" style="width:0;height:.75pt" o:hrstd="t" o:hrnoshade="t" o:hr="t" fillcolor="#d4d4d4" stroked="f"/>
        </w:pict>
      </w:r>
    </w:p>
    <w:p w14:paraId="292D990A"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JDK</w:t>
      </w:r>
    </w:p>
    <w:p w14:paraId="5554EBEC" w14:textId="77777777" w:rsidR="00B8541B" w:rsidRPr="00B8541B" w:rsidRDefault="00B8541B" w:rsidP="00B8541B">
      <w:pPr>
        <w:pStyle w:val="a3"/>
        <w:shd w:val="clear" w:color="auto" w:fill="FFFFFF"/>
        <w:jc w:val="both"/>
        <w:rPr>
          <w:rStyle w:val="a5"/>
          <w:rFonts w:ascii="Segoe UI" w:hAnsi="Segoe UI" w:cs="Segoe UI"/>
          <w:color w:val="008000"/>
          <w:u w:val="none"/>
          <w:lang w:val="en-US"/>
        </w:rPr>
      </w:pPr>
      <w:r w:rsidRPr="00B8541B">
        <w:rPr>
          <w:rFonts w:ascii="Segoe UI" w:hAnsi="Segoe UI" w:cs="Segoe UI"/>
          <w:color w:val="333333"/>
          <w:lang w:val="en-US"/>
        </w:rPr>
        <w:t>JDK is an acronym for Java Development Kit. The Java Development Kit (JDK) is a software development environment which is used to develop Java applications and </w:t>
      </w:r>
      <w:r>
        <w:rPr>
          <w:rFonts w:ascii="Segoe UI" w:hAnsi="Segoe UI" w:cs="Segoe UI"/>
          <w:color w:val="333333"/>
        </w:rPr>
        <w:fldChar w:fldCharType="begin"/>
      </w:r>
      <w:r w:rsidRPr="00B8541B">
        <w:rPr>
          <w:rFonts w:ascii="Segoe UI" w:hAnsi="Segoe UI" w:cs="Segoe UI"/>
          <w:color w:val="333333"/>
          <w:lang w:val="en-US"/>
        </w:rPr>
        <w:instrText xml:space="preserve"> HYPERLINK "https://www.javatpoint.com/java-applet" </w:instrText>
      </w:r>
      <w:r>
        <w:rPr>
          <w:rFonts w:ascii="Segoe UI" w:hAnsi="Segoe UI" w:cs="Segoe UI"/>
          <w:color w:val="333333"/>
        </w:rPr>
        <w:fldChar w:fldCharType="separate"/>
      </w:r>
      <w:r w:rsidRPr="00B8541B">
        <w:rPr>
          <w:rStyle w:val="a5"/>
          <w:rFonts w:ascii="Segoe UI" w:hAnsi="Segoe UI" w:cs="Segoe UI"/>
          <w:color w:val="008000"/>
          <w:lang w:val="en-US"/>
        </w:rPr>
        <w:t>applets</w:t>
      </w:r>
    </w:p>
    <w:p w14:paraId="35EBAE07" w14:textId="77777777" w:rsidR="00B8541B" w:rsidRPr="00B8541B" w:rsidRDefault="00B8541B" w:rsidP="00B8541B">
      <w:pPr>
        <w:rPr>
          <w:rFonts w:ascii="Times New Roman" w:hAnsi="Times New Roman" w:cs="Times New Roman"/>
          <w:lang w:val="en-US"/>
        </w:rPr>
      </w:pPr>
      <w:r>
        <w:rPr>
          <w:rFonts w:ascii="Segoe UI" w:hAnsi="Segoe UI" w:cs="Segoe UI"/>
          <w:color w:val="333333"/>
        </w:rPr>
        <w:fldChar w:fldCharType="end"/>
      </w:r>
      <w:r w:rsidRPr="00B8541B">
        <w:rPr>
          <w:lang w:val="en-US"/>
        </w:rPr>
        <w:t>. It physically exists. It contains JRE + development tools.</w:t>
      </w:r>
    </w:p>
    <w:p w14:paraId="2D800E99"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JDK is an implementation of any one of the below given Java Platforms released by Oracle Corporation:</w:t>
      </w:r>
    </w:p>
    <w:p w14:paraId="24BCC512"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Standard Edition Java Platform</w:t>
      </w:r>
    </w:p>
    <w:p w14:paraId="78E113EF"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Enterprise Edition Java Platform</w:t>
      </w:r>
    </w:p>
    <w:p w14:paraId="6DC6B434" w14:textId="77777777" w:rsidR="00B8541B" w:rsidRDefault="00B8541B">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 Edition Java Platform</w:t>
      </w:r>
    </w:p>
    <w:p w14:paraId="7AFC1CC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JDK contains a private Java Virtual Machine (JVM) and a few other resources such as an interpreter/loader (java), a compiler (</w:t>
      </w:r>
      <w:proofErr w:type="spellStart"/>
      <w:r w:rsidRPr="00B8541B">
        <w:rPr>
          <w:rFonts w:ascii="Segoe UI" w:hAnsi="Segoe UI" w:cs="Segoe UI"/>
          <w:color w:val="333333"/>
          <w:lang w:val="en-US"/>
        </w:rPr>
        <w:t>javac</w:t>
      </w:r>
      <w:proofErr w:type="spellEnd"/>
      <w:r w:rsidRPr="00B8541B">
        <w:rPr>
          <w:rFonts w:ascii="Segoe UI" w:hAnsi="Segoe UI" w:cs="Segoe UI"/>
          <w:color w:val="333333"/>
          <w:lang w:val="en-US"/>
        </w:rPr>
        <w:t>), an archiver (jar), a documentation generator (Javadoc), etc. to complete the development of a Java Application.</w:t>
      </w:r>
    </w:p>
    <w:p w14:paraId="5D70FF6C" w14:textId="5BF1A8B0" w:rsidR="008876B1" w:rsidRPr="008876B1" w:rsidRDefault="00B8541B" w:rsidP="008876B1">
      <w:pPr>
        <w:pStyle w:val="a3"/>
        <w:spacing w:before="288" w:after="288"/>
        <w:rPr>
          <w:rFonts w:ascii="Verdana" w:hAnsi="Verdana"/>
          <w:color w:val="000000"/>
          <w:sz w:val="23"/>
          <w:szCs w:val="23"/>
          <w:lang w:val="en-US"/>
        </w:rPr>
      </w:pPr>
      <w:r>
        <w:rPr>
          <w:noProof/>
        </w:rPr>
        <w:lastRenderedPageBreak/>
        <w:drawing>
          <wp:inline distT="0" distB="0" distL="0" distR="0" wp14:anchorId="6E28D972" wp14:editId="3E707495">
            <wp:extent cx="5731510" cy="3354705"/>
            <wp:effectExtent l="0" t="0" r="2540" b="0"/>
            <wp:docPr id="14" name="Рисунок 14"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DK"/>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354705"/>
                    </a:xfrm>
                    <a:prstGeom prst="rect">
                      <a:avLst/>
                    </a:prstGeom>
                    <a:noFill/>
                    <a:ln>
                      <a:noFill/>
                    </a:ln>
                  </pic:spPr>
                </pic:pic>
              </a:graphicData>
            </a:graphic>
          </wp:inline>
        </w:drawing>
      </w:r>
    </w:p>
    <w:p w14:paraId="4FC4BCE0"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10C17355" w14:textId="68D7C4E5" w:rsidR="008876B1" w:rsidRPr="008876B1" w:rsidRDefault="008876B1" w:rsidP="008876B1">
      <w:pPr>
        <w:rPr>
          <w:lang w:val="en-US"/>
        </w:rPr>
      </w:pPr>
    </w:p>
    <w:p w14:paraId="1789EB6B" w14:textId="0309F57B"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5E7F715E" w14:textId="77777777" w:rsidR="008876B1" w:rsidRDefault="008876B1" w:rsidP="008876B1">
      <w:pPr>
        <w:pStyle w:val="1"/>
        <w:shd w:val="clear" w:color="auto" w:fill="FFFFFF"/>
        <w:spacing w:before="75" w:line="312" w:lineRule="atLeast"/>
        <w:jc w:val="both"/>
        <w:rPr>
          <w:rFonts w:ascii="Helvetica" w:hAnsi="Helvetica"/>
          <w:b/>
          <w:bCs/>
          <w:color w:val="610B38"/>
          <w:sz w:val="39"/>
          <w:szCs w:val="39"/>
          <w:lang w:val="en-US"/>
        </w:rPr>
      </w:pPr>
    </w:p>
    <w:p w14:paraId="6F266BD9" w14:textId="21193127" w:rsidR="00B8541B" w:rsidRPr="008876B1" w:rsidRDefault="00B8541B" w:rsidP="008876B1">
      <w:pPr>
        <w:pStyle w:val="1"/>
        <w:shd w:val="clear" w:color="auto" w:fill="FFFFFF"/>
        <w:spacing w:before="75" w:line="312" w:lineRule="atLeast"/>
        <w:jc w:val="both"/>
        <w:rPr>
          <w:rFonts w:ascii="Helvetica" w:hAnsi="Helvetica"/>
          <w:color w:val="610B38"/>
          <w:sz w:val="39"/>
          <w:szCs w:val="39"/>
          <w:lang w:val="en-US"/>
        </w:rPr>
      </w:pPr>
      <w:r w:rsidRPr="008876B1">
        <w:rPr>
          <w:rFonts w:ascii="Helvetica" w:hAnsi="Helvetica"/>
          <w:b/>
          <w:bCs/>
          <w:color w:val="610B38"/>
          <w:sz w:val="39"/>
          <w:szCs w:val="39"/>
          <w:lang w:val="en-US"/>
        </w:rPr>
        <w:t>JVM (Java Virtual Machine) Architecture</w:t>
      </w:r>
    </w:p>
    <w:p w14:paraId="3004666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(Java Virtual Machine) is an abstract machine. It is a specification that provides runtime environment in which java bytecode can be executed.</w:t>
      </w:r>
    </w:p>
    <w:p w14:paraId="33DA7AE1"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JVMs are available for many hardware and software platforms (</w:t>
      </w:r>
      <w:proofErr w:type="gramStart"/>
      <w:r w:rsidRPr="00B8541B">
        <w:rPr>
          <w:rFonts w:ascii="Segoe UI" w:hAnsi="Segoe UI" w:cs="Segoe UI"/>
          <w:color w:val="333333"/>
          <w:lang w:val="en-US"/>
        </w:rPr>
        <w:t>i.e.</w:t>
      </w:r>
      <w:proofErr w:type="gramEnd"/>
      <w:r w:rsidRPr="00B8541B">
        <w:rPr>
          <w:rFonts w:ascii="Segoe UI" w:hAnsi="Segoe UI" w:cs="Segoe UI"/>
          <w:color w:val="333333"/>
          <w:lang w:val="en-US"/>
        </w:rPr>
        <w:t xml:space="preserve"> JVM is platform dependent).</w:t>
      </w:r>
    </w:p>
    <w:p w14:paraId="6BA5A827" w14:textId="3A737D7C" w:rsidR="00B8541B" w:rsidRPr="008876B1" w:rsidRDefault="00B8541B" w:rsidP="008876B1">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t>What is JVM</w:t>
      </w:r>
    </w:p>
    <w:p w14:paraId="4D30D50E"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 specification</w:t>
      </w:r>
      <w:r w:rsidRPr="00B8541B">
        <w:rPr>
          <w:rFonts w:ascii="Segoe UI" w:hAnsi="Segoe UI" w:cs="Segoe UI"/>
          <w:color w:val="000000"/>
          <w:lang w:val="en-US"/>
        </w:rPr>
        <w:t> where working of Java Virtual Machine is specified. But implementation provider is independent to choose the algorithm. Its implementation has been provided by Oracle and other companies.</w:t>
      </w:r>
    </w:p>
    <w:p w14:paraId="656A61B6"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An implementation</w:t>
      </w:r>
      <w:r w:rsidRPr="00B8541B">
        <w:rPr>
          <w:rFonts w:ascii="Segoe UI" w:hAnsi="Segoe UI" w:cs="Segoe UI"/>
          <w:color w:val="000000"/>
          <w:lang w:val="en-US"/>
        </w:rPr>
        <w:t> Its implementation is known as JRE (Java Runtime Environment).</w:t>
      </w:r>
    </w:p>
    <w:p w14:paraId="3D3364F9" w14:textId="77777777" w:rsidR="00B8541B" w:rsidRPr="00B8541B" w:rsidRDefault="00B8541B">
      <w:pPr>
        <w:numPr>
          <w:ilvl w:val="0"/>
          <w:numId w:val="24"/>
        </w:numPr>
        <w:shd w:val="clear" w:color="auto" w:fill="FFFFFF"/>
        <w:spacing w:before="60" w:after="100" w:afterAutospacing="1" w:line="375" w:lineRule="atLeast"/>
        <w:jc w:val="both"/>
        <w:rPr>
          <w:rFonts w:ascii="Segoe UI" w:hAnsi="Segoe UI" w:cs="Segoe UI"/>
          <w:color w:val="000000"/>
          <w:lang w:val="en-US"/>
        </w:rPr>
      </w:pPr>
      <w:r w:rsidRPr="00B8541B">
        <w:rPr>
          <w:rFonts w:ascii="Segoe UI" w:hAnsi="Segoe UI" w:cs="Segoe UI"/>
          <w:b/>
          <w:bCs/>
          <w:color w:val="000000"/>
          <w:lang w:val="en-US"/>
        </w:rPr>
        <w:t>Runtime Instance</w:t>
      </w:r>
      <w:r w:rsidRPr="00B8541B">
        <w:rPr>
          <w:rFonts w:ascii="Segoe UI" w:hAnsi="Segoe UI" w:cs="Segoe UI"/>
          <w:color w:val="000000"/>
          <w:lang w:val="en-US"/>
        </w:rPr>
        <w:t> Whenever you write java command on the command prompt to run the java class, an instance of JVM is created.</w:t>
      </w:r>
    </w:p>
    <w:p w14:paraId="77B586D6" w14:textId="77777777" w:rsidR="00B8541B" w:rsidRPr="00B8541B" w:rsidRDefault="00B8541B" w:rsidP="00B8541B">
      <w:pPr>
        <w:pStyle w:val="3"/>
        <w:shd w:val="clear" w:color="auto" w:fill="FFFFFF"/>
        <w:spacing w:line="312" w:lineRule="atLeast"/>
        <w:jc w:val="both"/>
        <w:rPr>
          <w:rFonts w:ascii="Helvetica" w:hAnsi="Helvetica" w:cs="Times New Roman"/>
          <w:color w:val="610B38"/>
          <w:sz w:val="38"/>
          <w:szCs w:val="38"/>
          <w:lang w:val="en-US"/>
        </w:rPr>
      </w:pPr>
      <w:r w:rsidRPr="00B8541B">
        <w:rPr>
          <w:rFonts w:ascii="Helvetica" w:hAnsi="Helvetica"/>
          <w:b/>
          <w:bCs/>
          <w:color w:val="610B38"/>
          <w:sz w:val="38"/>
          <w:szCs w:val="38"/>
          <w:lang w:val="en-US"/>
        </w:rPr>
        <w:lastRenderedPageBreak/>
        <w:t>What it does</w:t>
      </w:r>
    </w:p>
    <w:p w14:paraId="02F6BE95" w14:textId="7D6F0B4C" w:rsidR="00B8541B" w:rsidRPr="008876B1"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The JVM performs following operation:</w:t>
      </w:r>
    </w:p>
    <w:p w14:paraId="4EFA1865"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sz w:val="24"/>
          <w:szCs w:val="24"/>
        </w:rPr>
      </w:pPr>
      <w:proofErr w:type="spellStart"/>
      <w:r>
        <w:rPr>
          <w:rFonts w:ascii="Segoe UI" w:hAnsi="Segoe UI" w:cs="Segoe UI"/>
          <w:color w:val="000000"/>
        </w:rPr>
        <w:t>Loads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6B86B25C"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Verifies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297551D5"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Executes</w:t>
      </w:r>
      <w:proofErr w:type="spellEnd"/>
      <w:r>
        <w:rPr>
          <w:rFonts w:ascii="Segoe UI" w:hAnsi="Segoe UI" w:cs="Segoe UI"/>
          <w:color w:val="000000"/>
        </w:rPr>
        <w:t xml:space="preserve"> </w:t>
      </w:r>
      <w:proofErr w:type="spellStart"/>
      <w:r>
        <w:rPr>
          <w:rFonts w:ascii="Segoe UI" w:hAnsi="Segoe UI" w:cs="Segoe UI"/>
          <w:color w:val="000000"/>
        </w:rPr>
        <w:t>code</w:t>
      </w:r>
      <w:proofErr w:type="spellEnd"/>
    </w:p>
    <w:p w14:paraId="14D12D20" w14:textId="77777777" w:rsidR="00B8541B" w:rsidRDefault="00B8541B">
      <w:pPr>
        <w:numPr>
          <w:ilvl w:val="0"/>
          <w:numId w:val="25"/>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Provides</w:t>
      </w:r>
      <w:proofErr w:type="spellEnd"/>
      <w:r>
        <w:rPr>
          <w:rFonts w:ascii="Segoe UI" w:hAnsi="Segoe UI" w:cs="Segoe UI"/>
          <w:color w:val="000000"/>
        </w:rPr>
        <w:t xml:space="preserve"> </w:t>
      </w:r>
      <w:proofErr w:type="spellStart"/>
      <w:r>
        <w:rPr>
          <w:rFonts w:ascii="Segoe UI" w:hAnsi="Segoe UI" w:cs="Segoe UI"/>
          <w:color w:val="000000"/>
        </w:rPr>
        <w:t>runtime</w:t>
      </w:r>
      <w:proofErr w:type="spellEnd"/>
      <w:r>
        <w:rPr>
          <w:rFonts w:ascii="Segoe UI" w:hAnsi="Segoe UI" w:cs="Segoe UI"/>
          <w:color w:val="000000"/>
        </w:rPr>
        <w:t xml:space="preserve"> </w:t>
      </w:r>
      <w:proofErr w:type="spellStart"/>
      <w:r>
        <w:rPr>
          <w:rFonts w:ascii="Segoe UI" w:hAnsi="Segoe UI" w:cs="Segoe UI"/>
          <w:color w:val="000000"/>
        </w:rPr>
        <w:t>environment</w:t>
      </w:r>
      <w:proofErr w:type="spellEnd"/>
    </w:p>
    <w:p w14:paraId="37BCE8D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JVM provides definitions for the:</w:t>
      </w:r>
    </w:p>
    <w:p w14:paraId="653C3247"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Memory </w:t>
      </w:r>
      <w:proofErr w:type="spellStart"/>
      <w:r>
        <w:rPr>
          <w:rFonts w:ascii="Segoe UI" w:hAnsi="Segoe UI" w:cs="Segoe UI"/>
          <w:color w:val="000000"/>
        </w:rPr>
        <w:t>area</w:t>
      </w:r>
      <w:proofErr w:type="spellEnd"/>
    </w:p>
    <w:p w14:paraId="5161A8E8"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Class </w:t>
      </w:r>
      <w:proofErr w:type="spellStart"/>
      <w:r>
        <w:rPr>
          <w:rFonts w:ascii="Segoe UI" w:hAnsi="Segoe UI" w:cs="Segoe UI"/>
          <w:color w:val="000000"/>
        </w:rPr>
        <w:t>file</w:t>
      </w:r>
      <w:proofErr w:type="spellEnd"/>
      <w:r>
        <w:rPr>
          <w:rFonts w:ascii="Segoe UI" w:hAnsi="Segoe UI" w:cs="Segoe UI"/>
          <w:color w:val="000000"/>
        </w:rPr>
        <w:t xml:space="preserve"> </w:t>
      </w:r>
      <w:proofErr w:type="spellStart"/>
      <w:r>
        <w:rPr>
          <w:rFonts w:ascii="Segoe UI" w:hAnsi="Segoe UI" w:cs="Segoe UI"/>
          <w:color w:val="000000"/>
        </w:rPr>
        <w:t>format</w:t>
      </w:r>
      <w:proofErr w:type="spellEnd"/>
    </w:p>
    <w:p w14:paraId="2A99A154"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Register</w:t>
      </w:r>
      <w:proofErr w:type="spellEnd"/>
      <w:r>
        <w:rPr>
          <w:rFonts w:ascii="Segoe UI" w:hAnsi="Segoe UI" w:cs="Segoe UI"/>
          <w:color w:val="000000"/>
        </w:rPr>
        <w:t xml:space="preserve"> </w:t>
      </w:r>
      <w:proofErr w:type="spellStart"/>
      <w:r>
        <w:rPr>
          <w:rFonts w:ascii="Segoe UI" w:hAnsi="Segoe UI" w:cs="Segoe UI"/>
          <w:color w:val="000000"/>
        </w:rPr>
        <w:t>set</w:t>
      </w:r>
      <w:proofErr w:type="spellEnd"/>
    </w:p>
    <w:p w14:paraId="62CECD35"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Garbage-collected</w:t>
      </w:r>
      <w:proofErr w:type="spellEnd"/>
      <w:r>
        <w:rPr>
          <w:rFonts w:ascii="Segoe UI" w:hAnsi="Segoe UI" w:cs="Segoe UI"/>
          <w:color w:val="000000"/>
        </w:rPr>
        <w:t xml:space="preserve"> </w:t>
      </w:r>
      <w:proofErr w:type="spellStart"/>
      <w:r>
        <w:rPr>
          <w:rFonts w:ascii="Segoe UI" w:hAnsi="Segoe UI" w:cs="Segoe UI"/>
          <w:color w:val="000000"/>
        </w:rPr>
        <w:t>heap</w:t>
      </w:r>
      <w:proofErr w:type="spellEnd"/>
    </w:p>
    <w:p w14:paraId="32A36536" w14:textId="77777777" w:rsidR="00B8541B" w:rsidRDefault="00B8541B">
      <w:pPr>
        <w:numPr>
          <w:ilvl w:val="0"/>
          <w:numId w:val="26"/>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Fatal</w:t>
      </w:r>
      <w:proofErr w:type="spellEnd"/>
      <w:r>
        <w:rPr>
          <w:rFonts w:ascii="Segoe UI" w:hAnsi="Segoe UI" w:cs="Segoe UI"/>
          <w:color w:val="000000"/>
        </w:rPr>
        <w:t xml:space="preserve"> </w:t>
      </w:r>
      <w:proofErr w:type="spellStart"/>
      <w:r>
        <w:rPr>
          <w:rFonts w:ascii="Segoe UI" w:hAnsi="Segoe UI" w:cs="Segoe UI"/>
          <w:color w:val="000000"/>
        </w:rPr>
        <w:t>error</w:t>
      </w:r>
      <w:proofErr w:type="spellEnd"/>
      <w:r>
        <w:rPr>
          <w:rFonts w:ascii="Segoe UI" w:hAnsi="Segoe UI" w:cs="Segoe UI"/>
          <w:color w:val="000000"/>
        </w:rPr>
        <w:t xml:space="preserve"> </w:t>
      </w:r>
      <w:proofErr w:type="spellStart"/>
      <w:r>
        <w:rPr>
          <w:rFonts w:ascii="Segoe UI" w:hAnsi="Segoe UI" w:cs="Segoe UI"/>
          <w:color w:val="000000"/>
        </w:rPr>
        <w:t>reporting</w:t>
      </w:r>
      <w:proofErr w:type="spellEnd"/>
      <w:r>
        <w:rPr>
          <w:rFonts w:ascii="Segoe UI" w:hAnsi="Segoe UI" w:cs="Segoe UI"/>
          <w:color w:val="000000"/>
        </w:rPr>
        <w:t xml:space="preserve"> </w:t>
      </w:r>
      <w:proofErr w:type="spellStart"/>
      <w:r>
        <w:rPr>
          <w:rFonts w:ascii="Segoe UI" w:hAnsi="Segoe UI" w:cs="Segoe UI"/>
          <w:color w:val="000000"/>
        </w:rPr>
        <w:t>etc</w:t>
      </w:r>
      <w:proofErr w:type="spellEnd"/>
      <w:r>
        <w:rPr>
          <w:rFonts w:ascii="Segoe UI" w:hAnsi="Segoe UI" w:cs="Segoe UI"/>
          <w:color w:val="000000"/>
        </w:rPr>
        <w:t>.</w:t>
      </w:r>
    </w:p>
    <w:p w14:paraId="416EA53B" w14:textId="77777777" w:rsidR="00B8541B" w:rsidRDefault="00000000" w:rsidP="00B8541B">
      <w:pPr>
        <w:spacing w:after="0" w:line="240" w:lineRule="auto"/>
        <w:rPr>
          <w:rFonts w:ascii="Times New Roman" w:hAnsi="Times New Roman" w:cs="Times New Roman"/>
        </w:rPr>
      </w:pPr>
      <w:r>
        <w:pict w14:anchorId="63F10D78">
          <v:rect id="_x0000_i1044" style="width:0;height:.75pt" o:hrstd="t" o:hrnoshade="t" o:hr="t" fillcolor="#d4d4d4" stroked="f"/>
        </w:pict>
      </w:r>
    </w:p>
    <w:p w14:paraId="4CC58F64" w14:textId="77777777" w:rsidR="00B8541B" w:rsidRPr="00B8541B" w:rsidRDefault="00B8541B" w:rsidP="00B8541B">
      <w:pPr>
        <w:pStyle w:val="2"/>
        <w:shd w:val="clear" w:color="auto" w:fill="FFFFFF"/>
        <w:spacing w:line="312" w:lineRule="atLeast"/>
        <w:jc w:val="both"/>
        <w:rPr>
          <w:rFonts w:ascii="Helvetica" w:hAnsi="Helvetica"/>
          <w:b w:val="0"/>
          <w:bCs w:val="0"/>
          <w:color w:val="610B38"/>
          <w:sz w:val="38"/>
          <w:szCs w:val="38"/>
          <w:lang w:val="en-US"/>
        </w:rPr>
      </w:pPr>
      <w:r w:rsidRPr="00B8541B">
        <w:rPr>
          <w:rFonts w:ascii="Helvetica" w:hAnsi="Helvetica"/>
          <w:b w:val="0"/>
          <w:bCs w:val="0"/>
          <w:color w:val="610B38"/>
          <w:sz w:val="38"/>
          <w:szCs w:val="38"/>
          <w:lang w:val="en-US"/>
        </w:rPr>
        <w:t>JVM Architecture</w:t>
      </w:r>
    </w:p>
    <w:p w14:paraId="521AC9B1" w14:textId="0A9D2D46"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 xml:space="preserve">Let's understand the internal architecture of JVM. </w:t>
      </w:r>
    </w:p>
    <w:p w14:paraId="68B86763" w14:textId="0B46EAA1" w:rsidR="00B8541B" w:rsidRDefault="00B8541B" w:rsidP="00B8541B">
      <w:pPr>
        <w:rPr>
          <w:rFonts w:ascii="Times New Roman" w:hAnsi="Times New Roman" w:cs="Times New Roman"/>
        </w:rPr>
      </w:pPr>
      <w:r>
        <w:rPr>
          <w:noProof/>
        </w:rPr>
        <w:lastRenderedPageBreak/>
        <w:drawing>
          <wp:inline distT="0" distB="0" distL="0" distR="0" wp14:anchorId="319EB000" wp14:editId="14ABB4B8">
            <wp:extent cx="5354780" cy="3408218"/>
            <wp:effectExtent l="0" t="0" r="0" b="0"/>
            <wp:docPr id="16" name="Рисунок 16"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VM 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72744" cy="3483300"/>
                    </a:xfrm>
                    <a:prstGeom prst="rect">
                      <a:avLst/>
                    </a:prstGeom>
                    <a:noFill/>
                    <a:ln>
                      <a:noFill/>
                    </a:ln>
                  </pic:spPr>
                </pic:pic>
              </a:graphicData>
            </a:graphic>
          </wp:inline>
        </w:drawing>
      </w:r>
      <w:r>
        <w:rPr>
          <w:rFonts w:ascii="Segoe UI" w:hAnsi="Segoe UI" w:cs="Segoe UI"/>
          <w:color w:val="333333"/>
        </w:rPr>
        <w:br/>
      </w:r>
      <w:r>
        <w:rPr>
          <w:rFonts w:ascii="Segoe UI" w:hAnsi="Segoe UI" w:cs="Segoe UI"/>
          <w:color w:val="333333"/>
        </w:rPr>
        <w:br/>
      </w:r>
    </w:p>
    <w:p w14:paraId="056323E0" w14:textId="77777777" w:rsidR="00B8541B" w:rsidRPr="00B8541B" w:rsidRDefault="00B8541B" w:rsidP="00B8541B">
      <w:pPr>
        <w:pStyle w:val="3"/>
        <w:shd w:val="clear" w:color="auto" w:fill="FFFFFF"/>
        <w:spacing w:line="312" w:lineRule="atLeast"/>
        <w:jc w:val="both"/>
        <w:rPr>
          <w:rFonts w:ascii="Helvetica" w:hAnsi="Helvetica"/>
          <w:color w:val="610B4B"/>
          <w:sz w:val="32"/>
          <w:szCs w:val="32"/>
          <w:lang w:val="en-US"/>
        </w:rPr>
      </w:pPr>
      <w:r w:rsidRPr="00B8541B">
        <w:rPr>
          <w:rFonts w:ascii="Helvetica" w:hAnsi="Helvetica"/>
          <w:b/>
          <w:bCs/>
          <w:color w:val="610B4B"/>
          <w:sz w:val="32"/>
          <w:szCs w:val="32"/>
          <w:lang w:val="en-US"/>
        </w:rPr>
        <w:t xml:space="preserve">1) </w:t>
      </w:r>
      <w:proofErr w:type="spellStart"/>
      <w:r w:rsidRPr="00B8541B">
        <w:rPr>
          <w:rFonts w:ascii="Helvetica" w:hAnsi="Helvetica"/>
          <w:b/>
          <w:bCs/>
          <w:color w:val="610B4B"/>
          <w:sz w:val="32"/>
          <w:szCs w:val="32"/>
          <w:lang w:val="en-US"/>
        </w:rPr>
        <w:t>Classloader</w:t>
      </w:r>
      <w:proofErr w:type="spellEnd"/>
    </w:p>
    <w:p w14:paraId="4763F2DC" w14:textId="77777777" w:rsidR="00B8541B" w:rsidRDefault="00B8541B" w:rsidP="00B8541B">
      <w:pPr>
        <w:pStyle w:val="a3"/>
        <w:shd w:val="clear" w:color="auto" w:fill="FFFFFF"/>
        <w:jc w:val="both"/>
        <w:rPr>
          <w:rFonts w:ascii="Segoe UI" w:hAnsi="Segoe UI" w:cs="Segoe UI"/>
          <w:color w:val="333333"/>
        </w:rPr>
      </w:pPr>
      <w:proofErr w:type="spellStart"/>
      <w:r w:rsidRPr="00B8541B">
        <w:rPr>
          <w:rFonts w:ascii="Segoe UI" w:hAnsi="Segoe UI" w:cs="Segoe UI"/>
          <w:color w:val="333333"/>
          <w:lang w:val="en-US"/>
        </w:rPr>
        <w:t>Classloader</w:t>
      </w:r>
      <w:proofErr w:type="spellEnd"/>
      <w:r w:rsidRPr="00B8541B">
        <w:rPr>
          <w:rFonts w:ascii="Segoe UI" w:hAnsi="Segoe UI" w:cs="Segoe UI"/>
          <w:color w:val="333333"/>
          <w:lang w:val="en-US"/>
        </w:rPr>
        <w:t xml:space="preserve"> is a subsystem of JVM which is used to load class files. Whenever we run the java program, it is loaded first by the </w:t>
      </w:r>
      <w:proofErr w:type="spellStart"/>
      <w:r w:rsidRPr="00B8541B">
        <w:rPr>
          <w:rFonts w:ascii="Segoe UI" w:hAnsi="Segoe UI" w:cs="Segoe UI"/>
          <w:color w:val="333333"/>
          <w:lang w:val="en-US"/>
        </w:rPr>
        <w:t>classloader</w:t>
      </w:r>
      <w:proofErr w:type="spellEnd"/>
      <w:r w:rsidRPr="00B8541B">
        <w:rPr>
          <w:rFonts w:ascii="Segoe UI" w:hAnsi="Segoe UI" w:cs="Segoe UI"/>
          <w:color w:val="333333"/>
          <w:lang w:val="en-US"/>
        </w:rPr>
        <w:t xml:space="preserve">. </w:t>
      </w:r>
      <w:proofErr w:type="spellStart"/>
      <w:r>
        <w:rPr>
          <w:rFonts w:ascii="Segoe UI" w:hAnsi="Segoe UI" w:cs="Segoe UI"/>
          <w:color w:val="333333"/>
        </w:rPr>
        <w:t>There</w:t>
      </w:r>
      <w:proofErr w:type="spellEnd"/>
      <w:r>
        <w:rPr>
          <w:rFonts w:ascii="Segoe UI" w:hAnsi="Segoe UI" w:cs="Segoe UI"/>
          <w:color w:val="333333"/>
        </w:rPr>
        <w:t xml:space="preserve"> </w:t>
      </w:r>
      <w:proofErr w:type="spellStart"/>
      <w:r>
        <w:rPr>
          <w:rFonts w:ascii="Segoe UI" w:hAnsi="Segoe UI" w:cs="Segoe UI"/>
          <w:color w:val="333333"/>
        </w:rPr>
        <w:t>are</w:t>
      </w:r>
      <w:proofErr w:type="spellEnd"/>
      <w:r>
        <w:rPr>
          <w:rFonts w:ascii="Segoe UI" w:hAnsi="Segoe UI" w:cs="Segoe UI"/>
          <w:color w:val="333333"/>
        </w:rPr>
        <w:t xml:space="preserve"> </w:t>
      </w:r>
      <w:proofErr w:type="spellStart"/>
      <w:r>
        <w:rPr>
          <w:rFonts w:ascii="Segoe UI" w:hAnsi="Segoe UI" w:cs="Segoe UI"/>
          <w:color w:val="333333"/>
        </w:rPr>
        <w:t>three</w:t>
      </w:r>
      <w:proofErr w:type="spellEnd"/>
      <w:r>
        <w:rPr>
          <w:rFonts w:ascii="Segoe UI" w:hAnsi="Segoe UI" w:cs="Segoe UI"/>
          <w:color w:val="333333"/>
        </w:rPr>
        <w:t xml:space="preserve"> </w:t>
      </w:r>
      <w:proofErr w:type="spellStart"/>
      <w:r>
        <w:rPr>
          <w:rFonts w:ascii="Segoe UI" w:hAnsi="Segoe UI" w:cs="Segoe UI"/>
          <w:color w:val="333333"/>
        </w:rPr>
        <w:t>built-in</w:t>
      </w:r>
      <w:proofErr w:type="spellEnd"/>
      <w:r>
        <w:rPr>
          <w:rFonts w:ascii="Segoe UI" w:hAnsi="Segoe UI" w:cs="Segoe UI"/>
          <w:color w:val="333333"/>
        </w:rPr>
        <w:t xml:space="preserve"> </w:t>
      </w:r>
      <w:proofErr w:type="spellStart"/>
      <w:r>
        <w:rPr>
          <w:rFonts w:ascii="Segoe UI" w:hAnsi="Segoe UI" w:cs="Segoe UI"/>
          <w:color w:val="333333"/>
        </w:rPr>
        <w:t>classloaders</w:t>
      </w:r>
      <w:proofErr w:type="spellEnd"/>
      <w:r>
        <w:rPr>
          <w:rFonts w:ascii="Segoe UI" w:hAnsi="Segoe UI" w:cs="Segoe UI"/>
          <w:color w:val="333333"/>
        </w:rPr>
        <w:t xml:space="preserve"> </w:t>
      </w:r>
      <w:proofErr w:type="spellStart"/>
      <w:r>
        <w:rPr>
          <w:rFonts w:ascii="Segoe UI" w:hAnsi="Segoe UI" w:cs="Segoe UI"/>
          <w:color w:val="333333"/>
        </w:rPr>
        <w:t>in</w:t>
      </w:r>
      <w:proofErr w:type="spellEnd"/>
      <w:r>
        <w:rPr>
          <w:rFonts w:ascii="Segoe UI" w:hAnsi="Segoe UI" w:cs="Segoe UI"/>
          <w:color w:val="333333"/>
        </w:rPr>
        <w:t xml:space="preserve"> Java.</w:t>
      </w:r>
    </w:p>
    <w:p w14:paraId="6068BB62" w14:textId="77777777"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 xml:space="preserve">Bootstrap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first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which is the super class of Extension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It loads the </w:t>
      </w:r>
      <w:r w:rsidRPr="00B8541B">
        <w:rPr>
          <w:rStyle w:val="a6"/>
          <w:rFonts w:ascii="Segoe UI" w:hAnsi="Segoe UI" w:cs="Segoe UI"/>
          <w:color w:val="000000"/>
          <w:lang w:val="en-US"/>
        </w:rPr>
        <w:t>rt.jar</w:t>
      </w:r>
      <w:r w:rsidRPr="00B8541B">
        <w:rPr>
          <w:rFonts w:ascii="Segoe UI" w:hAnsi="Segoe UI" w:cs="Segoe UI"/>
          <w:color w:val="000000"/>
          <w:lang w:val="en-US"/>
        </w:rPr>
        <w:t xml:space="preserve"> file which contains all class files of Java Standard Edition like </w:t>
      </w:r>
      <w:proofErr w:type="spellStart"/>
      <w:proofErr w:type="gramStart"/>
      <w:r w:rsidRPr="00B8541B">
        <w:rPr>
          <w:rFonts w:ascii="Segoe UI" w:hAnsi="Segoe UI" w:cs="Segoe UI"/>
          <w:color w:val="000000"/>
          <w:lang w:val="en-US"/>
        </w:rPr>
        <w:t>java.lang</w:t>
      </w:r>
      <w:proofErr w:type="spellEnd"/>
      <w:proofErr w:type="gramEnd"/>
      <w:r w:rsidRPr="00B8541B">
        <w:rPr>
          <w:rFonts w:ascii="Segoe UI" w:hAnsi="Segoe UI" w:cs="Segoe UI"/>
          <w:color w:val="000000"/>
          <w:lang w:val="en-US"/>
        </w:rPr>
        <w:t xml:space="preserve"> package classes, java.net package classes, </w:t>
      </w:r>
      <w:proofErr w:type="spellStart"/>
      <w:r w:rsidRPr="00B8541B">
        <w:rPr>
          <w:rFonts w:ascii="Segoe UI" w:hAnsi="Segoe UI" w:cs="Segoe UI"/>
          <w:color w:val="000000"/>
          <w:lang w:val="en-US"/>
        </w:rPr>
        <w:t>java.util</w:t>
      </w:r>
      <w:proofErr w:type="spellEnd"/>
      <w:r w:rsidRPr="00B8541B">
        <w:rPr>
          <w:rFonts w:ascii="Segoe UI" w:hAnsi="Segoe UI" w:cs="Segoe UI"/>
          <w:color w:val="000000"/>
          <w:lang w:val="en-US"/>
        </w:rPr>
        <w:t xml:space="preserve"> package classes, java.io package classes, </w:t>
      </w:r>
      <w:proofErr w:type="spellStart"/>
      <w:r w:rsidRPr="00B8541B">
        <w:rPr>
          <w:rFonts w:ascii="Segoe UI" w:hAnsi="Segoe UI" w:cs="Segoe UI"/>
          <w:color w:val="000000"/>
          <w:lang w:val="en-US"/>
        </w:rPr>
        <w:t>java.sql</w:t>
      </w:r>
      <w:proofErr w:type="spellEnd"/>
      <w:r w:rsidRPr="00B8541B">
        <w:rPr>
          <w:rFonts w:ascii="Segoe UI" w:hAnsi="Segoe UI" w:cs="Segoe UI"/>
          <w:color w:val="000000"/>
          <w:lang w:val="en-US"/>
        </w:rPr>
        <w:t xml:space="preserve"> package classes etc.</w:t>
      </w:r>
    </w:p>
    <w:p w14:paraId="2CE99A29" w14:textId="77777777"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 xml:space="preserve">Extension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child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Bootstrap and parent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System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It </w:t>
      </w:r>
      <w:proofErr w:type="spellStart"/>
      <w:r w:rsidRPr="00B8541B">
        <w:rPr>
          <w:rFonts w:ascii="Segoe UI" w:hAnsi="Segoe UI" w:cs="Segoe UI"/>
          <w:color w:val="000000"/>
          <w:lang w:val="en-US"/>
        </w:rPr>
        <w:t>loades</w:t>
      </w:r>
      <w:proofErr w:type="spellEnd"/>
      <w:r w:rsidRPr="00B8541B">
        <w:rPr>
          <w:rFonts w:ascii="Segoe UI" w:hAnsi="Segoe UI" w:cs="Segoe UI"/>
          <w:color w:val="000000"/>
          <w:lang w:val="en-US"/>
        </w:rPr>
        <w:t xml:space="preserve"> the jar files located inside </w:t>
      </w:r>
      <w:r w:rsidRPr="00B8541B">
        <w:rPr>
          <w:rStyle w:val="a6"/>
          <w:rFonts w:ascii="Segoe UI" w:hAnsi="Segoe UI" w:cs="Segoe UI"/>
          <w:color w:val="000000"/>
          <w:lang w:val="en-US"/>
        </w:rPr>
        <w:t>$JAVA_HOME/</w:t>
      </w:r>
      <w:proofErr w:type="spellStart"/>
      <w:r w:rsidRPr="00B8541B">
        <w:rPr>
          <w:rStyle w:val="a6"/>
          <w:rFonts w:ascii="Segoe UI" w:hAnsi="Segoe UI" w:cs="Segoe UI"/>
          <w:color w:val="000000"/>
          <w:lang w:val="en-US"/>
        </w:rPr>
        <w:t>jre</w:t>
      </w:r>
      <w:proofErr w:type="spellEnd"/>
      <w:r w:rsidRPr="00B8541B">
        <w:rPr>
          <w:rStyle w:val="a6"/>
          <w:rFonts w:ascii="Segoe UI" w:hAnsi="Segoe UI" w:cs="Segoe UI"/>
          <w:color w:val="000000"/>
          <w:lang w:val="en-US"/>
        </w:rPr>
        <w:t>/lib/</w:t>
      </w:r>
      <w:proofErr w:type="spellStart"/>
      <w:r w:rsidRPr="00B8541B">
        <w:rPr>
          <w:rStyle w:val="a6"/>
          <w:rFonts w:ascii="Segoe UI" w:hAnsi="Segoe UI" w:cs="Segoe UI"/>
          <w:color w:val="000000"/>
          <w:lang w:val="en-US"/>
        </w:rPr>
        <w:t>ext</w:t>
      </w:r>
      <w:proofErr w:type="spellEnd"/>
      <w:r w:rsidRPr="00B8541B">
        <w:rPr>
          <w:rFonts w:ascii="Segoe UI" w:hAnsi="Segoe UI" w:cs="Segoe UI"/>
          <w:color w:val="000000"/>
          <w:lang w:val="en-US"/>
        </w:rPr>
        <w:t> directory.</w:t>
      </w:r>
    </w:p>
    <w:p w14:paraId="7A1CD90D" w14:textId="2833DF4D" w:rsidR="00B8541B" w:rsidRPr="00B8541B" w:rsidRDefault="00B8541B">
      <w:pPr>
        <w:numPr>
          <w:ilvl w:val="0"/>
          <w:numId w:val="27"/>
        </w:numPr>
        <w:shd w:val="clear" w:color="auto" w:fill="FFFFFF"/>
        <w:spacing w:before="60" w:after="100" w:afterAutospacing="1" w:line="375" w:lineRule="atLeast"/>
        <w:jc w:val="both"/>
        <w:rPr>
          <w:rFonts w:ascii="Segoe UI" w:hAnsi="Segoe UI" w:cs="Segoe UI"/>
          <w:color w:val="000000"/>
        </w:rPr>
      </w:pPr>
      <w:r w:rsidRPr="00B8541B">
        <w:rPr>
          <w:rStyle w:val="a4"/>
          <w:rFonts w:ascii="Segoe UI" w:hAnsi="Segoe UI" w:cs="Segoe UI"/>
          <w:color w:val="000000"/>
          <w:lang w:val="en-US"/>
        </w:rPr>
        <w:t xml:space="preserve">System/Application </w:t>
      </w:r>
      <w:proofErr w:type="spellStart"/>
      <w:r w:rsidRPr="00B8541B">
        <w:rPr>
          <w:rStyle w:val="a4"/>
          <w:rFonts w:ascii="Segoe UI" w:hAnsi="Segoe UI" w:cs="Segoe UI"/>
          <w:color w:val="000000"/>
          <w:lang w:val="en-US"/>
        </w:rPr>
        <w:t>ClassLoader</w:t>
      </w:r>
      <w:proofErr w:type="spellEnd"/>
      <w:r w:rsidRPr="00B8541B">
        <w:rPr>
          <w:rFonts w:ascii="Segoe UI" w:hAnsi="Segoe UI" w:cs="Segoe UI"/>
          <w:color w:val="000000"/>
          <w:lang w:val="en-US"/>
        </w:rPr>
        <w:t xml:space="preserve">: This is the child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of Extension </w:t>
      </w:r>
      <w:proofErr w:type="spellStart"/>
      <w:r w:rsidRPr="00B8541B">
        <w:rPr>
          <w:rFonts w:ascii="Segoe UI" w:hAnsi="Segoe UI" w:cs="Segoe UI"/>
          <w:color w:val="000000"/>
          <w:lang w:val="en-US"/>
        </w:rPr>
        <w:t>classloader</w:t>
      </w:r>
      <w:proofErr w:type="spellEnd"/>
      <w:r w:rsidRPr="00B8541B">
        <w:rPr>
          <w:rFonts w:ascii="Segoe UI" w:hAnsi="Segoe UI" w:cs="Segoe UI"/>
          <w:color w:val="000000"/>
          <w:lang w:val="en-US"/>
        </w:rPr>
        <w:t xml:space="preserve">. It loads the </w:t>
      </w:r>
      <w:proofErr w:type="spellStart"/>
      <w:r w:rsidRPr="00B8541B">
        <w:rPr>
          <w:rFonts w:ascii="Segoe UI" w:hAnsi="Segoe UI" w:cs="Segoe UI"/>
          <w:color w:val="000000"/>
          <w:lang w:val="en-US"/>
        </w:rPr>
        <w:t>classfiles</w:t>
      </w:r>
      <w:proofErr w:type="spellEnd"/>
      <w:r w:rsidRPr="00B8541B">
        <w:rPr>
          <w:rFonts w:ascii="Segoe UI" w:hAnsi="Segoe UI" w:cs="Segoe UI"/>
          <w:color w:val="000000"/>
          <w:lang w:val="en-US"/>
        </w:rPr>
        <w:t xml:space="preserve"> from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By default,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is set to current directory. You can change the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using "-cp" or "-</w:t>
      </w:r>
      <w:proofErr w:type="spellStart"/>
      <w:r w:rsidRPr="00B8541B">
        <w:rPr>
          <w:rFonts w:ascii="Segoe UI" w:hAnsi="Segoe UI" w:cs="Segoe UI"/>
          <w:color w:val="000000"/>
          <w:lang w:val="en-US"/>
        </w:rPr>
        <w:t>classpath</w:t>
      </w:r>
      <w:proofErr w:type="spellEnd"/>
      <w:r w:rsidRPr="00B8541B">
        <w:rPr>
          <w:rFonts w:ascii="Segoe UI" w:hAnsi="Segoe UI" w:cs="Segoe UI"/>
          <w:color w:val="000000"/>
          <w:lang w:val="en-US"/>
        </w:rPr>
        <w:t xml:space="preserve">" switch. </w:t>
      </w: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also</w:t>
      </w:r>
      <w:proofErr w:type="spellEnd"/>
      <w:r>
        <w:rPr>
          <w:rFonts w:ascii="Segoe UI" w:hAnsi="Segoe UI" w:cs="Segoe UI"/>
          <w:color w:val="000000"/>
        </w:rPr>
        <w:t xml:space="preserve"> </w:t>
      </w:r>
      <w:proofErr w:type="spellStart"/>
      <w:r>
        <w:rPr>
          <w:rFonts w:ascii="Segoe UI" w:hAnsi="Segoe UI" w:cs="Segoe UI"/>
          <w:color w:val="000000"/>
        </w:rPr>
        <w:t>known</w:t>
      </w:r>
      <w:proofErr w:type="spellEnd"/>
      <w:r>
        <w:rPr>
          <w:rFonts w:ascii="Segoe UI" w:hAnsi="Segoe UI" w:cs="Segoe UI"/>
          <w:color w:val="000000"/>
        </w:rPr>
        <w:t xml:space="preserve"> </w:t>
      </w:r>
      <w:proofErr w:type="spellStart"/>
      <w:r>
        <w:rPr>
          <w:rFonts w:ascii="Segoe UI" w:hAnsi="Segoe UI" w:cs="Segoe UI"/>
          <w:color w:val="000000"/>
        </w:rPr>
        <w:t>as</w:t>
      </w:r>
      <w:proofErr w:type="spellEnd"/>
      <w:r>
        <w:rPr>
          <w:rFonts w:ascii="Segoe UI" w:hAnsi="Segoe UI" w:cs="Segoe UI"/>
          <w:color w:val="000000"/>
        </w:rPr>
        <w:t xml:space="preserve"> Application </w:t>
      </w:r>
      <w:proofErr w:type="spellStart"/>
      <w:r>
        <w:rPr>
          <w:rFonts w:ascii="Segoe UI" w:hAnsi="Segoe UI" w:cs="Segoe UI"/>
          <w:color w:val="000000"/>
        </w:rPr>
        <w:t>classloader</w:t>
      </w:r>
      <w:proofErr w:type="spellEnd"/>
      <w:r>
        <w:rPr>
          <w:rFonts w:ascii="Segoe UI" w:hAnsi="Segoe UI" w:cs="Segoe UI"/>
          <w:color w:val="000000"/>
        </w:rPr>
        <w:t>.</w:t>
      </w:r>
    </w:p>
    <w:p w14:paraId="3FBFAE00" w14:textId="595E0769" w:rsidR="00B8541B" w:rsidRDefault="00B8541B" w:rsidP="00B8541B">
      <w:pPr>
        <w:jc w:val="both"/>
        <w:rPr>
          <w:rFonts w:ascii="Helvetica" w:hAnsi="Helvetica"/>
          <w:b/>
          <w:bCs/>
          <w:color w:val="610B4B"/>
          <w:sz w:val="32"/>
          <w:szCs w:val="32"/>
        </w:rPr>
      </w:pPr>
    </w:p>
    <w:p w14:paraId="313328A3" w14:textId="7EA12CB7" w:rsidR="00B8541B" w:rsidRPr="0094228D" w:rsidRDefault="00B8541B" w:rsidP="00B8541B">
      <w:pPr>
        <w:jc w:val="both"/>
        <w:rPr>
          <w:color w:val="333333"/>
          <w:lang w:val="en-US"/>
        </w:rPr>
      </w:pPr>
      <w:r w:rsidRPr="0094228D">
        <w:rPr>
          <w:rFonts w:ascii="Helvetica" w:hAnsi="Helvetica"/>
          <w:b/>
          <w:bCs/>
          <w:color w:val="610B4B"/>
          <w:sz w:val="32"/>
          <w:szCs w:val="32"/>
          <w:lang w:val="en-US"/>
        </w:rPr>
        <w:t xml:space="preserve">2) </w:t>
      </w:r>
      <w:proofErr w:type="gramStart"/>
      <w:r w:rsidRPr="0094228D">
        <w:rPr>
          <w:rFonts w:ascii="Helvetica" w:hAnsi="Helvetica"/>
          <w:b/>
          <w:bCs/>
          <w:color w:val="610B4B"/>
          <w:sz w:val="32"/>
          <w:szCs w:val="32"/>
          <w:lang w:val="en-US"/>
        </w:rPr>
        <w:t>Class(</w:t>
      </w:r>
      <w:proofErr w:type="gramEnd"/>
      <w:r w:rsidRPr="0094228D">
        <w:rPr>
          <w:rFonts w:ascii="Helvetica" w:hAnsi="Helvetica"/>
          <w:b/>
          <w:bCs/>
          <w:color w:val="610B4B"/>
          <w:sz w:val="32"/>
          <w:szCs w:val="32"/>
          <w:lang w:val="en-US"/>
        </w:rPr>
        <w:t>Method) Area</w:t>
      </w:r>
    </w:p>
    <w:p w14:paraId="12AAC6D1" w14:textId="77777777" w:rsidR="00B8541B" w:rsidRPr="00B8541B" w:rsidRDefault="00B8541B" w:rsidP="00B8541B">
      <w:pPr>
        <w:pStyle w:val="a3"/>
        <w:shd w:val="clear" w:color="auto" w:fill="FFFFFF"/>
        <w:jc w:val="both"/>
        <w:rPr>
          <w:rFonts w:ascii="Segoe UI" w:hAnsi="Segoe UI" w:cs="Segoe UI"/>
          <w:color w:val="333333"/>
          <w:lang w:val="en-US"/>
        </w:rPr>
      </w:pPr>
      <w:proofErr w:type="gramStart"/>
      <w:r w:rsidRPr="00B8541B">
        <w:rPr>
          <w:rFonts w:ascii="Segoe UI" w:hAnsi="Segoe UI" w:cs="Segoe UI"/>
          <w:color w:val="333333"/>
          <w:lang w:val="en-US"/>
        </w:rPr>
        <w:lastRenderedPageBreak/>
        <w:t>Class(</w:t>
      </w:r>
      <w:proofErr w:type="gramEnd"/>
      <w:r w:rsidRPr="00B8541B">
        <w:rPr>
          <w:rFonts w:ascii="Segoe UI" w:hAnsi="Segoe UI" w:cs="Segoe UI"/>
          <w:color w:val="333333"/>
          <w:lang w:val="en-US"/>
        </w:rPr>
        <w:t>Method) Area stores per-class structures such as the runtime constant pool, field and method data, the code for methods.</w:t>
      </w:r>
    </w:p>
    <w:p w14:paraId="3C99EBFC"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3) Heap</w:t>
      </w:r>
    </w:p>
    <w:p w14:paraId="77FEF4E4"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is the runtime data area in which objects are allocated.</w:t>
      </w:r>
    </w:p>
    <w:p w14:paraId="0B05C093"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4) Stack</w:t>
      </w:r>
    </w:p>
    <w:p w14:paraId="76B970AF"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Stack stores frames. It holds local variables and partial results, and plays a part in method invocation and return.</w:t>
      </w:r>
    </w:p>
    <w:p w14:paraId="4324ED00"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Each thread has a private JVM stack, created at the same time as thread.</w:t>
      </w:r>
    </w:p>
    <w:p w14:paraId="7AA4E38D"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A new frame is created each time a method is invoked. A frame is destroyed when its method invocation completes.</w:t>
      </w:r>
    </w:p>
    <w:p w14:paraId="22BA8E29"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5) Program Counter Register</w:t>
      </w:r>
    </w:p>
    <w:p w14:paraId="69EC9122"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PC (program counter) register contains the address of the Java virtual machine instruction currently being executed.</w:t>
      </w:r>
    </w:p>
    <w:p w14:paraId="3388C82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6) Native Method Stack</w:t>
      </w:r>
    </w:p>
    <w:p w14:paraId="217445BC" w14:textId="77777777" w:rsidR="00B8541B" w:rsidRPr="00B8541B" w:rsidRDefault="00B8541B" w:rsidP="00B8541B">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It contains all the native methods used in the application.</w:t>
      </w:r>
    </w:p>
    <w:p w14:paraId="04A3F98B" w14:textId="77777777" w:rsidR="00B8541B" w:rsidRDefault="00B8541B" w:rsidP="00B8541B">
      <w:pPr>
        <w:pStyle w:val="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 xml:space="preserve">7) </w:t>
      </w:r>
      <w:proofErr w:type="spellStart"/>
      <w:r>
        <w:rPr>
          <w:rFonts w:ascii="Helvetica" w:hAnsi="Helvetica"/>
          <w:b/>
          <w:bCs/>
          <w:color w:val="610B4B"/>
          <w:sz w:val="32"/>
          <w:szCs w:val="32"/>
        </w:rPr>
        <w:t>Execution</w:t>
      </w:r>
      <w:proofErr w:type="spellEnd"/>
      <w:r>
        <w:rPr>
          <w:rFonts w:ascii="Helvetica" w:hAnsi="Helvetica"/>
          <w:b/>
          <w:bCs/>
          <w:color w:val="610B4B"/>
          <w:sz w:val="32"/>
          <w:szCs w:val="32"/>
        </w:rPr>
        <w:t xml:space="preserve"> Engine</w:t>
      </w:r>
    </w:p>
    <w:p w14:paraId="21A8FE79" w14:textId="77777777" w:rsidR="00B8541B" w:rsidRDefault="00B8541B" w:rsidP="00B8541B">
      <w:pPr>
        <w:pStyle w:val="a3"/>
        <w:shd w:val="clear" w:color="auto" w:fill="FFFFFF"/>
        <w:jc w:val="both"/>
        <w:rPr>
          <w:rFonts w:ascii="Segoe UI" w:hAnsi="Segoe UI" w:cs="Segoe UI"/>
          <w:color w:val="333333"/>
        </w:rPr>
      </w:pPr>
      <w:r>
        <w:rPr>
          <w:rFonts w:ascii="Segoe UI" w:hAnsi="Segoe UI" w:cs="Segoe UI"/>
          <w:color w:val="333333"/>
        </w:rPr>
        <w:t xml:space="preserve">It </w:t>
      </w:r>
      <w:proofErr w:type="spellStart"/>
      <w:r>
        <w:rPr>
          <w:rFonts w:ascii="Segoe UI" w:hAnsi="Segoe UI" w:cs="Segoe UI"/>
          <w:color w:val="333333"/>
        </w:rPr>
        <w:t>contains</w:t>
      </w:r>
      <w:proofErr w:type="spellEnd"/>
      <w:r>
        <w:rPr>
          <w:rFonts w:ascii="Segoe UI" w:hAnsi="Segoe UI" w:cs="Segoe UI"/>
          <w:color w:val="333333"/>
        </w:rPr>
        <w:t>:</w:t>
      </w:r>
    </w:p>
    <w:p w14:paraId="6B372B8A" w14:textId="77777777" w:rsidR="00B8541B" w:rsidRDefault="00B8541B">
      <w:pPr>
        <w:numPr>
          <w:ilvl w:val="0"/>
          <w:numId w:val="28"/>
        </w:numPr>
        <w:shd w:val="clear" w:color="auto" w:fill="FFFFFF"/>
        <w:spacing w:before="60" w:after="100" w:afterAutospacing="1" w:line="375" w:lineRule="atLeast"/>
        <w:jc w:val="both"/>
        <w:rPr>
          <w:rFonts w:ascii="Segoe UI" w:hAnsi="Segoe UI" w:cs="Segoe UI"/>
          <w:color w:val="000000"/>
        </w:rPr>
      </w:pPr>
      <w:r>
        <w:rPr>
          <w:rStyle w:val="a4"/>
          <w:rFonts w:ascii="Segoe UI" w:hAnsi="Segoe UI" w:cs="Segoe UI"/>
          <w:color w:val="000000"/>
        </w:rPr>
        <w:t xml:space="preserve">A </w:t>
      </w:r>
      <w:proofErr w:type="spellStart"/>
      <w:r>
        <w:rPr>
          <w:rStyle w:val="a4"/>
          <w:rFonts w:ascii="Segoe UI" w:hAnsi="Segoe UI" w:cs="Segoe UI"/>
          <w:color w:val="000000"/>
        </w:rPr>
        <w:t>virtual</w:t>
      </w:r>
      <w:proofErr w:type="spellEnd"/>
      <w:r>
        <w:rPr>
          <w:rStyle w:val="a4"/>
          <w:rFonts w:ascii="Segoe UI" w:hAnsi="Segoe UI" w:cs="Segoe UI"/>
          <w:color w:val="000000"/>
        </w:rPr>
        <w:t xml:space="preserve"> </w:t>
      </w:r>
      <w:proofErr w:type="spellStart"/>
      <w:r>
        <w:rPr>
          <w:rStyle w:val="a4"/>
          <w:rFonts w:ascii="Segoe UI" w:hAnsi="Segoe UI" w:cs="Segoe UI"/>
          <w:color w:val="000000"/>
        </w:rPr>
        <w:t>processor</w:t>
      </w:r>
      <w:proofErr w:type="spellEnd"/>
    </w:p>
    <w:p w14:paraId="3E8E4731" w14:textId="77777777" w:rsidR="00B8541B" w:rsidRPr="00B8541B" w:rsidRDefault="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Interpreter:</w:t>
      </w:r>
      <w:r w:rsidRPr="00B8541B">
        <w:rPr>
          <w:rFonts w:ascii="Segoe UI" w:hAnsi="Segoe UI" w:cs="Segoe UI"/>
          <w:color w:val="000000"/>
          <w:lang w:val="en-US"/>
        </w:rPr>
        <w:t> Read bytecode stream then execute the instructions.</w:t>
      </w:r>
    </w:p>
    <w:p w14:paraId="734DF897" w14:textId="77777777" w:rsidR="00B8541B" w:rsidRPr="00B8541B" w:rsidRDefault="00B8541B">
      <w:pPr>
        <w:numPr>
          <w:ilvl w:val="0"/>
          <w:numId w:val="28"/>
        </w:numPr>
        <w:shd w:val="clear" w:color="auto" w:fill="FFFFFF"/>
        <w:spacing w:before="60" w:after="100" w:afterAutospacing="1" w:line="375" w:lineRule="atLeast"/>
        <w:jc w:val="both"/>
        <w:rPr>
          <w:rFonts w:ascii="Segoe UI" w:hAnsi="Segoe UI" w:cs="Segoe UI"/>
          <w:color w:val="000000"/>
          <w:lang w:val="en-US"/>
        </w:rPr>
      </w:pPr>
      <w:r w:rsidRPr="00B8541B">
        <w:rPr>
          <w:rStyle w:val="a4"/>
          <w:rFonts w:ascii="Segoe UI" w:hAnsi="Segoe UI" w:cs="Segoe UI"/>
          <w:color w:val="000000"/>
          <w:lang w:val="en-US"/>
        </w:rPr>
        <w:t>Just-In-</w:t>
      </w:r>
      <w:proofErr w:type="gramStart"/>
      <w:r w:rsidRPr="00B8541B">
        <w:rPr>
          <w:rStyle w:val="a4"/>
          <w:rFonts w:ascii="Segoe UI" w:hAnsi="Segoe UI" w:cs="Segoe UI"/>
          <w:color w:val="000000"/>
          <w:lang w:val="en-US"/>
        </w:rPr>
        <w:t>Time(</w:t>
      </w:r>
      <w:proofErr w:type="gramEnd"/>
      <w:r w:rsidRPr="00B8541B">
        <w:rPr>
          <w:rStyle w:val="a4"/>
          <w:rFonts w:ascii="Segoe UI" w:hAnsi="Segoe UI" w:cs="Segoe UI"/>
          <w:color w:val="000000"/>
          <w:lang w:val="en-US"/>
        </w:rPr>
        <w:t>JIT) compiler:</w:t>
      </w:r>
      <w:r w:rsidRPr="00B8541B">
        <w:rPr>
          <w:rFonts w:ascii="Segoe UI" w:hAnsi="Segoe UI" w:cs="Segoe UI"/>
          <w:color w:val="000000"/>
          <w:lang w:val="en-US"/>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1146B83D" w14:textId="77777777" w:rsidR="00B8541B" w:rsidRPr="00B8541B" w:rsidRDefault="00B8541B" w:rsidP="00B8541B">
      <w:pPr>
        <w:pStyle w:val="3"/>
        <w:shd w:val="clear" w:color="auto" w:fill="FFFFFF"/>
        <w:spacing w:line="312" w:lineRule="atLeast"/>
        <w:jc w:val="both"/>
        <w:rPr>
          <w:rFonts w:ascii="Helvetica" w:hAnsi="Helvetica" w:cs="Times New Roman"/>
          <w:color w:val="610B4B"/>
          <w:sz w:val="32"/>
          <w:szCs w:val="32"/>
          <w:lang w:val="en-US"/>
        </w:rPr>
      </w:pPr>
      <w:r w:rsidRPr="00B8541B">
        <w:rPr>
          <w:rFonts w:ascii="Helvetica" w:hAnsi="Helvetica"/>
          <w:b/>
          <w:bCs/>
          <w:color w:val="610B4B"/>
          <w:sz w:val="32"/>
          <w:szCs w:val="32"/>
          <w:lang w:val="en-US"/>
        </w:rPr>
        <w:t>8) Java Native Interface</w:t>
      </w:r>
    </w:p>
    <w:p w14:paraId="76641CCA" w14:textId="2A57EB95" w:rsidR="00B8541B" w:rsidRDefault="00B8541B" w:rsidP="008876B1">
      <w:pPr>
        <w:pStyle w:val="a3"/>
        <w:shd w:val="clear" w:color="auto" w:fill="FFFFFF"/>
        <w:jc w:val="both"/>
        <w:rPr>
          <w:rFonts w:ascii="Segoe UI" w:hAnsi="Segoe UI" w:cs="Segoe UI"/>
          <w:color w:val="333333"/>
          <w:lang w:val="en-US"/>
        </w:rPr>
      </w:pPr>
      <w:r w:rsidRPr="00B8541B">
        <w:rPr>
          <w:rFonts w:ascii="Segoe UI" w:hAnsi="Segoe UI" w:cs="Segoe UI"/>
          <w:color w:val="333333"/>
          <w:lang w:val="en-US"/>
        </w:rPr>
        <w:t>Java Native Interface (JNI) is a framework which provides an interface to communicate with another application written in another language like C, C++, Assembly etc. Java uses JNI framework to send output to the Console or interact with OS libraries.</w:t>
      </w:r>
    </w:p>
    <w:p w14:paraId="0387FB44" w14:textId="77777777" w:rsidR="003D1638" w:rsidRPr="003D1638" w:rsidRDefault="003D1638" w:rsidP="003D1638">
      <w:pPr>
        <w:pStyle w:val="2"/>
        <w:shd w:val="clear" w:color="auto" w:fill="F7F9FA"/>
        <w:spacing w:before="0" w:beforeAutospacing="0"/>
        <w:rPr>
          <w:rFonts w:ascii="Segoe UI" w:hAnsi="Segoe UI" w:cs="Segoe UI"/>
          <w:color w:val="212529"/>
          <w:spacing w:val="5"/>
          <w:lang w:val="en-US"/>
        </w:rPr>
      </w:pPr>
      <w:r w:rsidRPr="003D1638">
        <w:rPr>
          <w:rFonts w:ascii="Segoe UI" w:hAnsi="Segoe UI" w:cs="Segoe UI"/>
          <w:color w:val="212529"/>
          <w:spacing w:val="5"/>
          <w:lang w:val="en-US"/>
        </w:rPr>
        <w:lastRenderedPageBreak/>
        <w:t>Multiple constructors</w:t>
      </w:r>
    </w:p>
    <w:p w14:paraId="6DC9D576" w14:textId="77777777" w:rsidR="003D1638" w:rsidRPr="003D1638" w:rsidRDefault="003D1638" w:rsidP="003D1638">
      <w:pPr>
        <w:pStyle w:val="5"/>
        <w:shd w:val="clear" w:color="auto" w:fill="FFFFFF"/>
        <w:spacing w:before="0"/>
        <w:rPr>
          <w:rFonts w:ascii="Segoe UI" w:hAnsi="Segoe UI" w:cs="Segoe UI"/>
          <w:color w:val="212529"/>
          <w:spacing w:val="5"/>
          <w:lang w:val="en-US"/>
        </w:rPr>
      </w:pPr>
      <w:r w:rsidRPr="003D1638">
        <w:rPr>
          <w:rFonts w:ascii="Segoe UI" w:hAnsi="Segoe UI" w:cs="Segoe UI"/>
          <w:color w:val="212529"/>
          <w:spacing w:val="5"/>
          <w:lang w:val="en-US"/>
        </w:rPr>
        <w:t>Theory</w:t>
      </w:r>
    </w:p>
    <w:p w14:paraId="50C8A11C"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Sometimes we need to initialize all fields of an object when creating it, but there are cases in which it might be appropriate to initialize only one or several fields. Fortunately, for this purpose, a class can have several constructors that assign values to the fields in different ways. In this topic, you will learn how to work with multiple constructors and define the way they interact with each other.</w:t>
      </w:r>
    </w:p>
    <w:p w14:paraId="3BD98770" w14:textId="77777777" w:rsidR="003D1638" w:rsidRPr="003D1638" w:rsidRDefault="003D1638" w:rsidP="003D1638">
      <w:pPr>
        <w:pStyle w:val="5"/>
        <w:shd w:val="clear" w:color="auto" w:fill="FFFFFF"/>
        <w:jc w:val="center"/>
        <w:rPr>
          <w:rFonts w:ascii="Segoe UI" w:hAnsi="Segoe UI" w:cs="Segoe UI"/>
          <w:color w:val="212529"/>
          <w:spacing w:val="2"/>
          <w:lang w:val="en-US"/>
        </w:rPr>
      </w:pPr>
      <w:r w:rsidRPr="003D1638">
        <w:rPr>
          <w:rFonts w:ascii="Segoe UI" w:hAnsi="Segoe UI" w:cs="Segoe UI"/>
          <w:color w:val="212529"/>
          <w:spacing w:val="2"/>
          <w:lang w:val="en-US"/>
        </w:rPr>
        <w:t>Constructor overloading</w:t>
      </w:r>
    </w:p>
    <w:p w14:paraId="232DAC7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You can define as many constructors as you need. Each constructor should have a name that matches the class name but the parameters should be different. The situation when a class contains multiple constructors is known as </w:t>
      </w:r>
      <w:r w:rsidRPr="003D1638">
        <w:rPr>
          <w:rStyle w:val="a4"/>
          <w:rFonts w:ascii="Segoe UI" w:hAnsi="Segoe UI" w:cs="Segoe UI"/>
          <w:color w:val="212529"/>
          <w:spacing w:val="2"/>
          <w:lang w:val="en-US"/>
        </w:rPr>
        <w:t>constructor overloading</w:t>
      </w:r>
      <w:r w:rsidRPr="003D1638">
        <w:rPr>
          <w:rFonts w:ascii="Segoe UI" w:hAnsi="Segoe UI" w:cs="Segoe UI"/>
          <w:color w:val="212529"/>
          <w:spacing w:val="2"/>
          <w:lang w:val="en-US"/>
        </w:rPr>
        <w:t>.</w:t>
      </w:r>
    </w:p>
    <w:p w14:paraId="2A3EA787" w14:textId="486C6514" w:rsidR="003D1638" w:rsidRPr="003D1638" w:rsidRDefault="003D1638" w:rsidP="003D1638">
      <w:pPr>
        <w:pStyle w:val="a3"/>
        <w:shd w:val="clear" w:color="auto" w:fill="FFFFFF"/>
        <w:rPr>
          <w:rFonts w:ascii="Segoe UI" w:hAnsi="Segoe UI" w:cs="Segoe UI"/>
          <w:color w:val="212529"/>
          <w:spacing w:val="2"/>
          <w:lang w:val="en-US"/>
        </w:rPr>
      </w:pPr>
      <w:r>
        <w:rPr>
          <w:rFonts w:ascii="Segoe UI" w:hAnsi="Segoe UI" w:cs="Segoe UI"/>
          <w:color w:val="212529"/>
          <w:spacing w:val="2"/>
          <w:lang w:val="en-US"/>
        </w:rPr>
        <w:t>E</w:t>
      </w:r>
      <w:r w:rsidRPr="003D1638">
        <w:rPr>
          <w:rFonts w:ascii="Segoe UI" w:hAnsi="Segoe UI" w:cs="Segoe UI"/>
          <w:color w:val="212529"/>
          <w:spacing w:val="2"/>
          <w:lang w:val="en-US"/>
        </w:rPr>
        <w:t>xample</w:t>
      </w:r>
      <w:r>
        <w:rPr>
          <w:rFonts w:ascii="Segoe UI" w:hAnsi="Segoe UI" w:cs="Segoe UI"/>
          <w:color w:val="212529"/>
          <w:spacing w:val="2"/>
          <w:lang w:val="en-US"/>
        </w:rPr>
        <w:t xml:space="preserve"> in Lesson 10 Robot class</w:t>
      </w:r>
      <w:r w:rsidRPr="003D1638">
        <w:rPr>
          <w:rFonts w:ascii="Segoe UI" w:hAnsi="Segoe UI" w:cs="Segoe UI"/>
          <w:color w:val="212529"/>
          <w:spacing w:val="2"/>
          <w:lang w:val="en-US"/>
        </w:rPr>
        <w:t>:</w:t>
      </w:r>
    </w:p>
    <w:p w14:paraId="61BBB465" w14:textId="77777777" w:rsidR="003D1638" w:rsidRPr="003D1638" w:rsidRDefault="003D1638" w:rsidP="003D1638">
      <w:pPr>
        <w:pStyle w:val="a3"/>
        <w:shd w:val="clear" w:color="auto" w:fill="FFFFFF"/>
        <w:rPr>
          <w:rFonts w:ascii="Segoe UI" w:hAnsi="Segoe UI" w:cs="Segoe UI"/>
          <w:color w:val="212529"/>
          <w:spacing w:val="2"/>
          <w:lang w:val="en-US"/>
        </w:rPr>
      </w:pPr>
      <w:bookmarkStart w:id="0" w:name="_Hlk110116115"/>
      <w:r w:rsidRPr="003D1638">
        <w:rPr>
          <w:rFonts w:ascii="Segoe UI" w:hAnsi="Segoe UI" w:cs="Segoe UI"/>
          <w:color w:val="212529"/>
          <w:spacing w:val="2"/>
          <w:lang w:val="en-US"/>
        </w:rPr>
        <w:t>The class </w:t>
      </w:r>
      <w:r w:rsidRPr="003D1638">
        <w:rPr>
          <w:rStyle w:val="HTML"/>
          <w:color w:val="212529"/>
          <w:spacing w:val="2"/>
          <w:lang w:val="en-US"/>
        </w:rPr>
        <w:t>Robot</w:t>
      </w:r>
      <w:r w:rsidRPr="003D1638">
        <w:rPr>
          <w:rFonts w:ascii="Segoe UI" w:hAnsi="Segoe UI" w:cs="Segoe UI"/>
          <w:color w:val="212529"/>
          <w:spacing w:val="2"/>
          <w:lang w:val="en-US"/>
        </w:rPr>
        <w:t> has two constructors:</w:t>
      </w:r>
    </w:p>
    <w:p w14:paraId="790483BE" w14:textId="77777777" w:rsidR="003D1638" w:rsidRPr="003D1638" w:rsidRDefault="003D1638">
      <w:pPr>
        <w:numPr>
          <w:ilvl w:val="0"/>
          <w:numId w:val="29"/>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w:t>
      </w:r>
      <w:r w:rsidRPr="003D1638">
        <w:rPr>
          <w:rFonts w:ascii="Segoe UI" w:hAnsi="Segoe UI" w:cs="Segoe UI"/>
          <w:color w:val="212529"/>
          <w:spacing w:val="2"/>
          <w:lang w:val="en-US"/>
        </w:rPr>
        <w:t> is a no-argument constructor that initializes fields with default values;</w:t>
      </w:r>
    </w:p>
    <w:p w14:paraId="3D3F164C" w14:textId="77777777" w:rsidR="003D1638" w:rsidRPr="003D1638" w:rsidRDefault="003D1638">
      <w:pPr>
        <w:numPr>
          <w:ilvl w:val="0"/>
          <w:numId w:val="29"/>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String name, String model)</w:t>
      </w:r>
      <w:r w:rsidRPr="003D1638">
        <w:rPr>
          <w:rFonts w:ascii="Segoe UI" w:hAnsi="Segoe UI" w:cs="Segoe UI"/>
          <w:color w:val="212529"/>
          <w:spacing w:val="2"/>
          <w:lang w:val="en-US"/>
        </w:rPr>
        <w:t> takes two parameters and assigns them to the corresponding fields.</w:t>
      </w:r>
    </w:p>
    <w:p w14:paraId="38472844" w14:textId="77777777" w:rsidR="003D1638" w:rsidRPr="003D1638" w:rsidRDefault="003D1638" w:rsidP="003D1638">
      <w:pPr>
        <w:pStyle w:val="a3"/>
        <w:shd w:val="clear" w:color="auto" w:fill="FFFFFF"/>
        <w:rPr>
          <w:rFonts w:ascii="Segoe UI" w:hAnsi="Segoe UI" w:cs="Segoe UI"/>
          <w:color w:val="212529"/>
          <w:spacing w:val="2"/>
          <w:lang w:val="en-US"/>
        </w:rPr>
      </w:pPr>
      <w:bookmarkStart w:id="1" w:name="_Hlk110116143"/>
      <w:bookmarkEnd w:id="0"/>
      <w:r w:rsidRPr="003D1638">
        <w:rPr>
          <w:rFonts w:ascii="Segoe UI" w:hAnsi="Segoe UI" w:cs="Segoe UI"/>
          <w:color w:val="212529"/>
          <w:spacing w:val="2"/>
          <w:lang w:val="en-US"/>
        </w:rPr>
        <w:t>To create an instance of the class </w:t>
      </w:r>
      <w:r w:rsidRPr="003D1638">
        <w:rPr>
          <w:rStyle w:val="HTML"/>
          <w:color w:val="212529"/>
          <w:spacing w:val="2"/>
          <w:lang w:val="en-US"/>
        </w:rPr>
        <w:t>Robot</w:t>
      </w:r>
      <w:r w:rsidRPr="003D1638">
        <w:rPr>
          <w:rFonts w:ascii="Segoe UI" w:hAnsi="Segoe UI" w:cs="Segoe UI"/>
          <w:color w:val="212529"/>
          <w:spacing w:val="2"/>
          <w:lang w:val="en-US"/>
        </w:rPr>
        <w:t> we can use either of the two constructors:</w:t>
      </w:r>
    </w:p>
    <w:p w14:paraId="1CE09D8F" w14:textId="77777777" w:rsidR="003D1638" w:rsidRPr="003D1638" w:rsidRDefault="003D1638" w:rsidP="003D1638">
      <w:pPr>
        <w:pStyle w:val="HTML0"/>
        <w:shd w:val="clear" w:color="auto" w:fill="FFFFFF"/>
        <w:rPr>
          <w:color w:val="212529"/>
          <w:spacing w:val="2"/>
          <w:lang w:val="en-US"/>
        </w:rPr>
      </w:pPr>
      <w:r w:rsidRPr="003D1638">
        <w:rPr>
          <w:rStyle w:val="mtk1"/>
          <w:rFonts w:eastAsiaTheme="majorEastAsia"/>
          <w:color w:val="000000"/>
          <w:spacing w:val="2"/>
          <w:lang w:val="en-US"/>
        </w:rPr>
        <w:t>Robot anonymous = </w:t>
      </w:r>
      <w:r w:rsidRPr="003D1638">
        <w:rPr>
          <w:rStyle w:val="mtk6"/>
          <w:color w:val="0000FF"/>
          <w:spacing w:val="2"/>
          <w:lang w:val="en-US"/>
        </w:rPr>
        <w:t>new</w:t>
      </w:r>
      <w:r w:rsidRPr="003D1638">
        <w:rPr>
          <w:rStyle w:val="mtk1"/>
          <w:rFonts w:eastAsiaTheme="majorEastAsia"/>
          <w:color w:val="000000"/>
          <w:spacing w:val="2"/>
          <w:lang w:val="en-US"/>
        </w:rPr>
        <w:t> </w:t>
      </w:r>
      <w:proofErr w:type="gramStart"/>
      <w:r w:rsidRPr="003D1638">
        <w:rPr>
          <w:rStyle w:val="mtk1"/>
          <w:rFonts w:eastAsiaTheme="majorEastAsia"/>
          <w:color w:val="000000"/>
          <w:spacing w:val="2"/>
          <w:lang w:val="en-US"/>
        </w:rPr>
        <w:t>Robot(</w:t>
      </w:r>
      <w:proofErr w:type="gramEnd"/>
      <w:r w:rsidRPr="003D1638">
        <w:rPr>
          <w:rStyle w:val="mtk1"/>
          <w:rFonts w:eastAsiaTheme="majorEastAsia"/>
          <w:color w:val="000000"/>
          <w:spacing w:val="2"/>
          <w:lang w:val="en-US"/>
        </w:rPr>
        <w:t>); </w:t>
      </w:r>
      <w:r w:rsidRPr="003D1638">
        <w:rPr>
          <w:rStyle w:val="mtk8"/>
          <w:rFonts w:eastAsiaTheme="majorEastAsia"/>
          <w:color w:val="008000"/>
          <w:spacing w:val="2"/>
          <w:lang w:val="en-US"/>
        </w:rPr>
        <w:t>// name is "Anonymous", model is "Unknown"</w:t>
      </w:r>
      <w:r w:rsidRPr="003D1638">
        <w:rPr>
          <w:color w:val="212529"/>
          <w:spacing w:val="2"/>
          <w:lang w:val="en-US"/>
        </w:rPr>
        <w:br/>
      </w:r>
      <w:r w:rsidRPr="003D1638">
        <w:rPr>
          <w:rStyle w:val="mtk1"/>
          <w:rFonts w:eastAsiaTheme="majorEastAsia"/>
          <w:color w:val="000000"/>
          <w:spacing w:val="2"/>
          <w:lang w:val="en-US"/>
        </w:rPr>
        <w:t>Robot andrew = </w:t>
      </w:r>
      <w:r w:rsidRPr="003D1638">
        <w:rPr>
          <w:rStyle w:val="mtk6"/>
          <w:color w:val="0000FF"/>
          <w:spacing w:val="2"/>
          <w:lang w:val="en-US"/>
        </w:rPr>
        <w:t>new</w:t>
      </w:r>
      <w:r w:rsidRPr="003D1638">
        <w:rPr>
          <w:rStyle w:val="mtk1"/>
          <w:rFonts w:eastAsiaTheme="majorEastAsia"/>
          <w:color w:val="000000"/>
          <w:spacing w:val="2"/>
          <w:lang w:val="en-US"/>
        </w:rPr>
        <w:t> Robot(</w:t>
      </w:r>
      <w:r w:rsidRPr="003D1638">
        <w:rPr>
          <w:rStyle w:val="mtk20"/>
          <w:color w:val="A31515"/>
          <w:spacing w:val="2"/>
          <w:lang w:val="en-US"/>
        </w:rPr>
        <w:t>"Andrew"</w:t>
      </w:r>
      <w:r w:rsidRPr="003D1638">
        <w:rPr>
          <w:rStyle w:val="mtk1"/>
          <w:rFonts w:eastAsiaTheme="majorEastAsia"/>
          <w:color w:val="000000"/>
          <w:spacing w:val="2"/>
          <w:lang w:val="en-US"/>
        </w:rPr>
        <w:t>, </w:t>
      </w:r>
      <w:r w:rsidRPr="003D1638">
        <w:rPr>
          <w:rStyle w:val="mtk20"/>
          <w:color w:val="A31515"/>
          <w:spacing w:val="2"/>
          <w:lang w:val="en-US"/>
        </w:rPr>
        <w:t>"NDR-114"</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name is "Andrew", model is "NDR-114"</w:t>
      </w:r>
    </w:p>
    <w:p w14:paraId="70093D28" w14:textId="77777777" w:rsidR="003D1638" w:rsidRPr="003D1638" w:rsidRDefault="003D1638" w:rsidP="003D1638">
      <w:pPr>
        <w:shd w:val="clear" w:color="auto" w:fill="FFF9EE"/>
        <w:rPr>
          <w:rFonts w:ascii="Segoe UI" w:hAnsi="Segoe UI" w:cs="Segoe UI"/>
          <w:color w:val="212529"/>
          <w:spacing w:val="2"/>
          <w:lang w:val="en-US"/>
        </w:rPr>
      </w:pPr>
      <w:r w:rsidRPr="003D1638">
        <w:rPr>
          <w:rFonts w:ascii="Segoe UI" w:hAnsi="Segoe UI" w:cs="Segoe UI"/>
          <w:color w:val="212529"/>
          <w:spacing w:val="2"/>
          <w:lang w:val="en-US"/>
        </w:rPr>
        <w:t>Bear in mind that you cannot define two constructors with the same number, types, and order of the parameters!</w:t>
      </w:r>
    </w:p>
    <w:bookmarkEnd w:id="1"/>
    <w:p w14:paraId="48137733" w14:textId="77777777" w:rsidR="003D1638" w:rsidRDefault="003D1638" w:rsidP="003D1638">
      <w:pPr>
        <w:pStyle w:val="5"/>
        <w:shd w:val="clear" w:color="auto" w:fill="FFFFFF"/>
        <w:jc w:val="center"/>
        <w:rPr>
          <w:rFonts w:ascii="Segoe UI" w:hAnsi="Segoe UI" w:cs="Segoe UI"/>
          <w:color w:val="212529"/>
          <w:spacing w:val="2"/>
          <w:lang w:val="en-US"/>
        </w:rPr>
      </w:pPr>
    </w:p>
    <w:p w14:paraId="2D7C08F1" w14:textId="4DDA3AED" w:rsidR="003D1638" w:rsidRPr="003D1638" w:rsidRDefault="003D1638" w:rsidP="003D1638">
      <w:pPr>
        <w:pStyle w:val="5"/>
        <w:shd w:val="clear" w:color="auto" w:fill="FFFFFF"/>
        <w:jc w:val="center"/>
        <w:rPr>
          <w:rFonts w:ascii="Segoe UI" w:hAnsi="Segoe UI" w:cs="Segoe UI"/>
          <w:color w:val="212529"/>
          <w:spacing w:val="2"/>
          <w:lang w:val="en-US"/>
        </w:rPr>
      </w:pPr>
      <w:r w:rsidRPr="003D1638">
        <w:rPr>
          <w:rFonts w:ascii="Segoe UI" w:hAnsi="Segoe UI" w:cs="Segoe UI"/>
          <w:color w:val="212529"/>
          <w:spacing w:val="2"/>
          <w:lang w:val="en-US"/>
        </w:rPr>
        <w:t>Invoking constructors from other constructors</w:t>
      </w:r>
    </w:p>
    <w:p w14:paraId="0A6FBE20"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We can also invoke a constructor from another one. It allows you to initialize one part of an object by one constructor and another part by another constructor.</w:t>
      </w:r>
    </w:p>
    <w:p w14:paraId="7BDD8A6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Calling a constructor inside another one is done using </w:t>
      </w:r>
      <w:r w:rsidRPr="003D1638">
        <w:rPr>
          <w:rStyle w:val="HTML"/>
          <w:color w:val="212529"/>
          <w:spacing w:val="2"/>
          <w:lang w:val="en-US"/>
        </w:rPr>
        <w:t>this</w:t>
      </w:r>
      <w:r w:rsidRPr="003D1638">
        <w:rPr>
          <w:rFonts w:ascii="Segoe UI" w:hAnsi="Segoe UI" w:cs="Segoe UI"/>
          <w:color w:val="212529"/>
          <w:spacing w:val="2"/>
          <w:lang w:val="en-US"/>
        </w:rPr>
        <w:t>. For example:</w:t>
      </w:r>
    </w:p>
    <w:p w14:paraId="7D141EEE" w14:textId="77777777" w:rsidR="003D1638" w:rsidRPr="003D1638" w:rsidRDefault="003D1638" w:rsidP="003D1638">
      <w:pPr>
        <w:pStyle w:val="HTML0"/>
        <w:shd w:val="clear" w:color="auto" w:fill="FFFFFF"/>
        <w:rPr>
          <w:color w:val="212529"/>
          <w:spacing w:val="2"/>
          <w:lang w:val="en-US"/>
        </w:rPr>
      </w:pPr>
      <w:proofErr w:type="gramStart"/>
      <w:r w:rsidRPr="003D1638">
        <w:rPr>
          <w:rStyle w:val="mtk6"/>
          <w:color w:val="0000FF"/>
          <w:spacing w:val="2"/>
          <w:lang w:val="en-US"/>
        </w:rPr>
        <w:t>this</w:t>
      </w:r>
      <w:r w:rsidRPr="003D1638">
        <w:rPr>
          <w:rStyle w:val="mtk1"/>
          <w:rFonts w:eastAsiaTheme="majorEastAsia"/>
          <w:color w:val="000000"/>
          <w:spacing w:val="2"/>
          <w:lang w:val="en-US"/>
        </w:rPr>
        <w:t>(</w:t>
      </w:r>
      <w:proofErr w:type="gramEnd"/>
      <w:r w:rsidRPr="003D1638">
        <w:rPr>
          <w:rStyle w:val="mtk1"/>
          <w:rFonts w:eastAsiaTheme="majorEastAsia"/>
          <w:color w:val="000000"/>
          <w:spacing w:val="2"/>
          <w:lang w:val="en-US"/>
        </w:rPr>
        <w:t>); </w:t>
      </w:r>
      <w:r w:rsidRPr="003D1638">
        <w:rPr>
          <w:rStyle w:val="mtk8"/>
          <w:rFonts w:eastAsiaTheme="majorEastAsia"/>
          <w:color w:val="008000"/>
          <w:spacing w:val="2"/>
          <w:lang w:val="en-US"/>
        </w:rPr>
        <w:t>// calls a no-argument constructor</w:t>
      </w:r>
    </w:p>
    <w:p w14:paraId="07F39E9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If you called a constructor that has parameters you can pass some arguments:</w:t>
      </w:r>
    </w:p>
    <w:p w14:paraId="28184374" w14:textId="77777777" w:rsidR="003D1638" w:rsidRPr="003D1638" w:rsidRDefault="003D1638" w:rsidP="003D1638">
      <w:pPr>
        <w:pStyle w:val="HTML0"/>
        <w:shd w:val="clear" w:color="auto" w:fill="FFFFFF"/>
        <w:rPr>
          <w:color w:val="212529"/>
          <w:spacing w:val="2"/>
          <w:lang w:val="en-US"/>
        </w:rPr>
      </w:pPr>
      <w:proofErr w:type="gramStart"/>
      <w:r w:rsidRPr="003D1638">
        <w:rPr>
          <w:rStyle w:val="mtk6"/>
          <w:color w:val="0000FF"/>
          <w:spacing w:val="2"/>
          <w:lang w:val="en-US"/>
        </w:rPr>
        <w:t>this</w:t>
      </w:r>
      <w:r w:rsidRPr="003D1638">
        <w:rPr>
          <w:rStyle w:val="mtk1"/>
          <w:rFonts w:eastAsiaTheme="majorEastAsia"/>
          <w:color w:val="000000"/>
          <w:spacing w:val="2"/>
          <w:lang w:val="en-US"/>
        </w:rPr>
        <w:t>(</w:t>
      </w:r>
      <w:proofErr w:type="gramEnd"/>
      <w:r w:rsidRPr="003D1638">
        <w:rPr>
          <w:rStyle w:val="mtk20"/>
          <w:color w:val="A31515"/>
          <w:spacing w:val="2"/>
          <w:lang w:val="en-US"/>
        </w:rPr>
        <w:t>"arg1"</w:t>
      </w:r>
      <w:r w:rsidRPr="003D1638">
        <w:rPr>
          <w:rStyle w:val="mtk1"/>
          <w:rFonts w:eastAsiaTheme="majorEastAsia"/>
          <w:color w:val="000000"/>
          <w:spacing w:val="2"/>
          <w:lang w:val="en-US"/>
        </w:rPr>
        <w:t>, </w:t>
      </w:r>
      <w:r w:rsidRPr="003D1638">
        <w:rPr>
          <w:rStyle w:val="mtk20"/>
          <w:color w:val="A31515"/>
          <w:spacing w:val="2"/>
          <w:lang w:val="en-US"/>
        </w:rPr>
        <w:t>"arg2"</w:t>
      </w:r>
      <w:r w:rsidRPr="003D1638">
        <w:rPr>
          <w:rStyle w:val="mtk1"/>
          <w:rFonts w:eastAsiaTheme="majorEastAsia"/>
          <w:color w:val="000000"/>
          <w:spacing w:val="2"/>
          <w:lang w:val="en-US"/>
        </w:rPr>
        <w:t>); </w:t>
      </w:r>
      <w:r w:rsidRPr="003D1638">
        <w:rPr>
          <w:rStyle w:val="mtk8"/>
          <w:rFonts w:eastAsiaTheme="majorEastAsia"/>
          <w:color w:val="008000"/>
          <w:spacing w:val="2"/>
          <w:lang w:val="en-US"/>
        </w:rPr>
        <w:t>// calls a constructor with two string arguments</w:t>
      </w:r>
    </w:p>
    <w:p w14:paraId="45E073E2" w14:textId="77777777" w:rsidR="003D1638" w:rsidRPr="003D1638" w:rsidRDefault="003D1638" w:rsidP="003D1638">
      <w:pPr>
        <w:shd w:val="clear" w:color="auto" w:fill="FFF9EE"/>
        <w:rPr>
          <w:rFonts w:ascii="Segoe UI" w:hAnsi="Segoe UI" w:cs="Segoe UI"/>
          <w:color w:val="212529"/>
          <w:spacing w:val="2"/>
          <w:lang w:val="en-US"/>
        </w:rPr>
      </w:pPr>
      <w:r w:rsidRPr="003D1638">
        <w:rPr>
          <w:rFonts w:ascii="Segoe UI" w:hAnsi="Segoe UI" w:cs="Segoe UI"/>
          <w:color w:val="212529"/>
          <w:spacing w:val="2"/>
          <w:lang w:val="en-US"/>
        </w:rPr>
        <w:lastRenderedPageBreak/>
        <w:t>Remember, the statement for invoking a constructor should be the first statement in the body of a caller constructor.</w:t>
      </w:r>
    </w:p>
    <w:p w14:paraId="368F2E5B"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Now, the class has three constructors:</w:t>
      </w:r>
    </w:p>
    <w:p w14:paraId="2DF2287C"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w:t>
      </w:r>
      <w:r w:rsidRPr="003D1638">
        <w:rPr>
          <w:rFonts w:ascii="Segoe UI" w:hAnsi="Segoe UI" w:cs="Segoe UI"/>
          <w:color w:val="212529"/>
          <w:spacing w:val="2"/>
          <w:lang w:val="en-US"/>
        </w:rPr>
        <w:t> is a no-argument constructor;</w:t>
      </w:r>
    </w:p>
    <w:p w14:paraId="3E07E534"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String name, String model)</w:t>
      </w:r>
      <w:r w:rsidRPr="003D1638">
        <w:rPr>
          <w:rFonts w:ascii="Segoe UI" w:hAnsi="Segoe UI" w:cs="Segoe UI"/>
          <w:color w:val="212529"/>
          <w:spacing w:val="2"/>
          <w:lang w:val="en-US"/>
        </w:rPr>
        <w:t> is a two-argument constructor that invokes another constructor;</w:t>
      </w:r>
    </w:p>
    <w:p w14:paraId="4FF0D2A8" w14:textId="77777777" w:rsidR="003D1638" w:rsidRPr="003D1638" w:rsidRDefault="003D1638">
      <w:pPr>
        <w:numPr>
          <w:ilvl w:val="0"/>
          <w:numId w:val="30"/>
        </w:numPr>
        <w:shd w:val="clear" w:color="auto" w:fill="FFFFFF"/>
        <w:spacing w:before="100" w:beforeAutospacing="1" w:after="100" w:afterAutospacing="1" w:line="240" w:lineRule="auto"/>
        <w:rPr>
          <w:rFonts w:ascii="Segoe UI" w:hAnsi="Segoe UI" w:cs="Segoe UI"/>
          <w:color w:val="212529"/>
          <w:spacing w:val="2"/>
          <w:lang w:val="en-US"/>
        </w:rPr>
      </w:pPr>
      <w:proofErr w:type="gramStart"/>
      <w:r w:rsidRPr="003D1638">
        <w:rPr>
          <w:rStyle w:val="HTML"/>
          <w:rFonts w:eastAsiaTheme="minorHAnsi"/>
          <w:color w:val="212529"/>
          <w:spacing w:val="2"/>
          <w:lang w:val="en-US"/>
        </w:rPr>
        <w:t>Robot(</w:t>
      </w:r>
      <w:proofErr w:type="gramEnd"/>
      <w:r w:rsidRPr="003D1638">
        <w:rPr>
          <w:rStyle w:val="HTML"/>
          <w:rFonts w:eastAsiaTheme="minorHAnsi"/>
          <w:color w:val="212529"/>
          <w:spacing w:val="2"/>
          <w:lang w:val="en-US"/>
        </w:rPr>
        <w:t>String name, String model, int lifetime)</w:t>
      </w:r>
      <w:r w:rsidRPr="003D1638">
        <w:rPr>
          <w:rFonts w:ascii="Segoe UI" w:hAnsi="Segoe UI" w:cs="Segoe UI"/>
          <w:color w:val="212529"/>
          <w:spacing w:val="2"/>
          <w:lang w:val="en-US"/>
        </w:rPr>
        <w:t> is a three-argument constructor that fills all fields.</w:t>
      </w:r>
    </w:p>
    <w:p w14:paraId="64CE5DE8" w14:textId="77777777" w:rsidR="003D1638" w:rsidRPr="003D1638" w:rsidRDefault="003D1638" w:rsidP="003D1638">
      <w:pPr>
        <w:pStyle w:val="a3"/>
        <w:shd w:val="clear" w:color="auto" w:fill="FFFFFF"/>
        <w:rPr>
          <w:rFonts w:ascii="Segoe UI" w:hAnsi="Segoe UI" w:cs="Segoe UI"/>
          <w:color w:val="212529"/>
          <w:spacing w:val="2"/>
          <w:lang w:val="en-US"/>
        </w:rPr>
      </w:pPr>
      <w:r w:rsidRPr="003D1638">
        <w:rPr>
          <w:rFonts w:ascii="Segoe UI" w:hAnsi="Segoe UI" w:cs="Segoe UI"/>
          <w:color w:val="212529"/>
          <w:spacing w:val="2"/>
          <w:lang w:val="en-US"/>
        </w:rPr>
        <w:t>The second constructor invokes the third one and passes </w:t>
      </w:r>
      <w:r w:rsidRPr="003D1638">
        <w:rPr>
          <w:rStyle w:val="HTML"/>
          <w:color w:val="212529"/>
          <w:spacing w:val="2"/>
          <w:lang w:val="en-US"/>
        </w:rPr>
        <w:t>name</w:t>
      </w:r>
      <w:r w:rsidRPr="003D1638">
        <w:rPr>
          <w:rFonts w:ascii="Segoe UI" w:hAnsi="Segoe UI" w:cs="Segoe UI"/>
          <w:color w:val="212529"/>
          <w:spacing w:val="2"/>
          <w:lang w:val="en-US"/>
        </w:rPr>
        <w:t>, </w:t>
      </w:r>
      <w:r w:rsidRPr="003D1638">
        <w:rPr>
          <w:rStyle w:val="HTML"/>
          <w:color w:val="212529"/>
          <w:spacing w:val="2"/>
          <w:lang w:val="en-US"/>
        </w:rPr>
        <w:t>model</w:t>
      </w:r>
      <w:r w:rsidRPr="003D1638">
        <w:rPr>
          <w:rFonts w:ascii="Segoe UI" w:hAnsi="Segoe UI" w:cs="Segoe UI"/>
          <w:color w:val="212529"/>
          <w:spacing w:val="2"/>
          <w:lang w:val="en-US"/>
        </w:rPr>
        <w:t>, and </w:t>
      </w:r>
      <w:r w:rsidRPr="003D1638">
        <w:rPr>
          <w:rStyle w:val="HTML"/>
          <w:color w:val="212529"/>
          <w:spacing w:val="2"/>
          <w:lang w:val="en-US"/>
        </w:rPr>
        <w:t>lifetime = 20</w:t>
      </w:r>
      <w:r w:rsidRPr="003D1638">
        <w:rPr>
          <w:rFonts w:ascii="Segoe UI" w:hAnsi="Segoe UI" w:cs="Segoe UI"/>
          <w:color w:val="212529"/>
          <w:spacing w:val="2"/>
          <w:lang w:val="en-US"/>
        </w:rPr>
        <w:t> to it. The third constructor, in its turn, initializes all fields of the created object.</w:t>
      </w:r>
    </w:p>
    <w:p w14:paraId="09F576A5" w14:textId="130DCEEE" w:rsidR="003D1638" w:rsidRDefault="003D1638" w:rsidP="008876B1">
      <w:pPr>
        <w:pStyle w:val="a3"/>
        <w:shd w:val="clear" w:color="auto" w:fill="FFFFFF"/>
        <w:jc w:val="both"/>
        <w:rPr>
          <w:rFonts w:ascii="Segoe UI" w:hAnsi="Segoe UI" w:cs="Segoe UI"/>
          <w:color w:val="333333"/>
          <w:lang w:val="en-US"/>
        </w:rPr>
      </w:pPr>
    </w:p>
    <w:p w14:paraId="13C83896" w14:textId="032F87D8" w:rsidR="007E0E92" w:rsidRDefault="007E0E92" w:rsidP="008876B1">
      <w:pPr>
        <w:pStyle w:val="a3"/>
        <w:shd w:val="clear" w:color="auto" w:fill="FFFFFF"/>
        <w:jc w:val="both"/>
        <w:rPr>
          <w:rFonts w:ascii="Segoe UI" w:hAnsi="Segoe UI" w:cs="Segoe UI"/>
          <w:color w:val="333333"/>
          <w:lang w:val="en-US"/>
        </w:rPr>
      </w:pPr>
    </w:p>
    <w:p w14:paraId="517B2988" w14:textId="7CF52BDC" w:rsidR="007E0E92" w:rsidRDefault="007E0E92" w:rsidP="008876B1">
      <w:pPr>
        <w:pStyle w:val="a3"/>
        <w:shd w:val="clear" w:color="auto" w:fill="FFFFFF"/>
        <w:jc w:val="both"/>
        <w:rPr>
          <w:rFonts w:ascii="Segoe UI" w:hAnsi="Segoe UI" w:cs="Segoe UI"/>
          <w:color w:val="333333"/>
          <w:lang w:val="en-US"/>
        </w:rPr>
      </w:pPr>
    </w:p>
    <w:p w14:paraId="64A08584" w14:textId="7D2EF6AF" w:rsidR="007E0E92" w:rsidRDefault="007E0E92" w:rsidP="008876B1">
      <w:pPr>
        <w:pStyle w:val="a3"/>
        <w:shd w:val="clear" w:color="auto" w:fill="FFFFFF"/>
        <w:jc w:val="both"/>
        <w:rPr>
          <w:rFonts w:ascii="Segoe UI" w:hAnsi="Segoe UI" w:cs="Segoe UI"/>
          <w:color w:val="333333"/>
          <w:lang w:val="en-US"/>
        </w:rPr>
      </w:pPr>
    </w:p>
    <w:p w14:paraId="0DBAA0B2" w14:textId="4BB38FB9" w:rsidR="007E0E92" w:rsidRDefault="007E0E92" w:rsidP="008876B1">
      <w:pPr>
        <w:pStyle w:val="a3"/>
        <w:shd w:val="clear" w:color="auto" w:fill="FFFFFF"/>
        <w:jc w:val="both"/>
        <w:rPr>
          <w:rFonts w:ascii="Segoe UI" w:hAnsi="Segoe UI" w:cs="Segoe UI"/>
          <w:color w:val="333333"/>
          <w:lang w:val="en-US"/>
        </w:rPr>
      </w:pPr>
    </w:p>
    <w:p w14:paraId="429D9BDA" w14:textId="3370C666" w:rsidR="007E0E92" w:rsidRDefault="007E0E92" w:rsidP="008876B1">
      <w:pPr>
        <w:pStyle w:val="a3"/>
        <w:shd w:val="clear" w:color="auto" w:fill="FFFFFF"/>
        <w:jc w:val="both"/>
        <w:rPr>
          <w:rFonts w:ascii="Segoe UI" w:hAnsi="Segoe UI" w:cs="Segoe UI"/>
          <w:color w:val="333333"/>
          <w:lang w:val="en-US"/>
        </w:rPr>
      </w:pPr>
    </w:p>
    <w:p w14:paraId="0878067B" w14:textId="7F9D64D6" w:rsidR="007E0E92" w:rsidRDefault="007E0E92" w:rsidP="008876B1">
      <w:pPr>
        <w:pStyle w:val="a3"/>
        <w:shd w:val="clear" w:color="auto" w:fill="FFFFFF"/>
        <w:jc w:val="both"/>
        <w:rPr>
          <w:rFonts w:ascii="Segoe UI" w:hAnsi="Segoe UI" w:cs="Segoe UI"/>
          <w:color w:val="333333"/>
          <w:lang w:val="en-US"/>
        </w:rPr>
      </w:pPr>
    </w:p>
    <w:p w14:paraId="543262DF" w14:textId="2C07EC0A" w:rsidR="007E0E92" w:rsidRDefault="007E0E92" w:rsidP="008876B1">
      <w:pPr>
        <w:pStyle w:val="a3"/>
        <w:shd w:val="clear" w:color="auto" w:fill="FFFFFF"/>
        <w:jc w:val="both"/>
        <w:rPr>
          <w:rFonts w:ascii="Segoe UI" w:hAnsi="Segoe UI" w:cs="Segoe UI"/>
          <w:color w:val="333333"/>
          <w:lang w:val="en-US"/>
        </w:rPr>
      </w:pPr>
    </w:p>
    <w:p w14:paraId="46F70C1B" w14:textId="0E9844CC" w:rsidR="007E0E92" w:rsidRDefault="007E0E92" w:rsidP="008876B1">
      <w:pPr>
        <w:pStyle w:val="a3"/>
        <w:shd w:val="clear" w:color="auto" w:fill="FFFFFF"/>
        <w:jc w:val="both"/>
        <w:rPr>
          <w:rFonts w:ascii="Segoe UI" w:hAnsi="Segoe UI" w:cs="Segoe UI"/>
          <w:color w:val="333333"/>
          <w:lang w:val="en-US"/>
        </w:rPr>
      </w:pPr>
    </w:p>
    <w:p w14:paraId="0294098D" w14:textId="043F059F" w:rsidR="007E0E92" w:rsidRDefault="007E0E92" w:rsidP="008876B1">
      <w:pPr>
        <w:pStyle w:val="a3"/>
        <w:shd w:val="clear" w:color="auto" w:fill="FFFFFF"/>
        <w:jc w:val="both"/>
        <w:rPr>
          <w:rFonts w:ascii="Segoe UI" w:hAnsi="Segoe UI" w:cs="Segoe UI"/>
          <w:color w:val="333333"/>
          <w:lang w:val="en-US"/>
        </w:rPr>
      </w:pPr>
    </w:p>
    <w:p w14:paraId="00C75C5D" w14:textId="7B2F1DB6" w:rsidR="007E0E92" w:rsidRDefault="007E0E92" w:rsidP="008876B1">
      <w:pPr>
        <w:pStyle w:val="a3"/>
        <w:shd w:val="clear" w:color="auto" w:fill="FFFFFF"/>
        <w:jc w:val="both"/>
        <w:rPr>
          <w:rFonts w:ascii="Segoe UI" w:hAnsi="Segoe UI" w:cs="Segoe UI"/>
          <w:color w:val="333333"/>
          <w:lang w:val="en-US"/>
        </w:rPr>
      </w:pPr>
    </w:p>
    <w:p w14:paraId="5993BA11" w14:textId="135612B1" w:rsidR="007E0E92" w:rsidRDefault="007E0E92" w:rsidP="008876B1">
      <w:pPr>
        <w:pStyle w:val="a3"/>
        <w:shd w:val="clear" w:color="auto" w:fill="FFFFFF"/>
        <w:jc w:val="both"/>
        <w:rPr>
          <w:rFonts w:ascii="Segoe UI" w:hAnsi="Segoe UI" w:cs="Segoe UI"/>
          <w:color w:val="333333"/>
          <w:lang w:val="en-US"/>
        </w:rPr>
      </w:pPr>
    </w:p>
    <w:p w14:paraId="6817D515" w14:textId="75567D16" w:rsidR="007E0E92" w:rsidRDefault="007E0E92" w:rsidP="008876B1">
      <w:pPr>
        <w:pStyle w:val="a3"/>
        <w:shd w:val="clear" w:color="auto" w:fill="FFFFFF"/>
        <w:jc w:val="both"/>
        <w:rPr>
          <w:rFonts w:ascii="Segoe UI" w:hAnsi="Segoe UI" w:cs="Segoe UI"/>
          <w:color w:val="333333"/>
          <w:lang w:val="en-US"/>
        </w:rPr>
      </w:pPr>
    </w:p>
    <w:p w14:paraId="1209BBDE" w14:textId="1A78E554" w:rsidR="007E0E92" w:rsidRDefault="007E0E92" w:rsidP="008876B1">
      <w:pPr>
        <w:pStyle w:val="a3"/>
        <w:shd w:val="clear" w:color="auto" w:fill="FFFFFF"/>
        <w:jc w:val="both"/>
        <w:rPr>
          <w:rFonts w:ascii="Segoe UI" w:hAnsi="Segoe UI" w:cs="Segoe UI"/>
          <w:color w:val="333333"/>
          <w:lang w:val="en-US"/>
        </w:rPr>
      </w:pPr>
    </w:p>
    <w:p w14:paraId="2B028B67" w14:textId="1BAAB7A0" w:rsidR="007E0E92" w:rsidRDefault="007E0E92" w:rsidP="008876B1">
      <w:pPr>
        <w:pStyle w:val="a3"/>
        <w:shd w:val="clear" w:color="auto" w:fill="FFFFFF"/>
        <w:jc w:val="both"/>
        <w:rPr>
          <w:rFonts w:ascii="Segoe UI" w:hAnsi="Segoe UI" w:cs="Segoe UI"/>
          <w:color w:val="333333"/>
          <w:lang w:val="en-US"/>
        </w:rPr>
      </w:pPr>
    </w:p>
    <w:p w14:paraId="7F533A5B" w14:textId="36F2AEF8" w:rsidR="007E0E92" w:rsidRDefault="007E0E92" w:rsidP="008876B1">
      <w:pPr>
        <w:pStyle w:val="a3"/>
        <w:shd w:val="clear" w:color="auto" w:fill="FFFFFF"/>
        <w:jc w:val="both"/>
        <w:rPr>
          <w:rFonts w:ascii="Segoe UI" w:hAnsi="Segoe UI" w:cs="Segoe UI"/>
          <w:color w:val="333333"/>
          <w:lang w:val="en-US"/>
        </w:rPr>
      </w:pPr>
    </w:p>
    <w:p w14:paraId="514DDEDD" w14:textId="77777777" w:rsidR="00F915ED" w:rsidRDefault="00F915ED" w:rsidP="007E0E92">
      <w:pPr>
        <w:pStyle w:val="a8"/>
        <w:jc w:val="center"/>
        <w:rPr>
          <w:lang w:val="en-US"/>
        </w:rPr>
      </w:pPr>
      <w:r>
        <w:rPr>
          <w:lang w:val="en-US"/>
        </w:rPr>
        <w:lastRenderedPageBreak/>
        <w:t>Super keyword</w:t>
      </w:r>
    </w:p>
    <w:p w14:paraId="631DF538" w14:textId="60F926AF" w:rsidR="007E0E92" w:rsidRDefault="007E0E92" w:rsidP="00F915ED">
      <w:pPr>
        <w:pStyle w:val="2"/>
        <w:rPr>
          <w:lang w:val="en-US"/>
        </w:rPr>
      </w:pPr>
      <w:proofErr w:type="spellStart"/>
      <w:r>
        <w:rPr>
          <w:lang w:val="en-US"/>
        </w:rPr>
        <w:t>Teory</w:t>
      </w:r>
      <w:proofErr w:type="spellEnd"/>
    </w:p>
    <w:p w14:paraId="79F80121" w14:textId="7B1B5878"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 xml:space="preserve">Sometimes when we define a new </w:t>
      </w:r>
      <w:proofErr w:type="gramStart"/>
      <w:r w:rsidRPr="007E0E92">
        <w:rPr>
          <w:rFonts w:ascii="Segoe UI" w:hAnsi="Segoe UI" w:cs="Segoe UI"/>
          <w:color w:val="212529"/>
          <w:spacing w:val="2"/>
          <w:lang w:val="en-US"/>
        </w:rPr>
        <w:t>subclass</w:t>
      </w:r>
      <w:proofErr w:type="gramEnd"/>
      <w:r w:rsidRPr="007E0E92">
        <w:rPr>
          <w:rFonts w:ascii="Segoe UI" w:hAnsi="Segoe UI" w:cs="Segoe UI"/>
          <w:color w:val="212529"/>
          <w:spacing w:val="2"/>
          <w:lang w:val="en-US"/>
        </w:rPr>
        <w:t xml:space="preserve"> we need to access members or constructors of its superclass. Java provides a special keyword </w:t>
      </w:r>
      <w:r w:rsidRPr="007E0E92">
        <w:rPr>
          <w:rStyle w:val="HTML"/>
          <w:color w:val="212529"/>
          <w:spacing w:val="2"/>
          <w:lang w:val="en-US"/>
        </w:rPr>
        <w:t>super</w:t>
      </w:r>
      <w:r w:rsidRPr="007E0E92">
        <w:rPr>
          <w:rFonts w:ascii="Segoe UI" w:hAnsi="Segoe UI" w:cs="Segoe UI"/>
          <w:color w:val="212529"/>
          <w:spacing w:val="2"/>
          <w:lang w:val="en-US"/>
        </w:rPr>
        <w:t> to do this. This keyword can be used in several cases:</w:t>
      </w:r>
    </w:p>
    <w:p w14:paraId="3A5054A9"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access instance fields of the parent class;</w:t>
      </w:r>
    </w:p>
    <w:p w14:paraId="36CCB308"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invoke methods of the parent class;</w:t>
      </w:r>
    </w:p>
    <w:p w14:paraId="65FD195D" w14:textId="77777777" w:rsidR="007E0E92" w:rsidRPr="007E0E92" w:rsidRDefault="007E0E92">
      <w:pPr>
        <w:numPr>
          <w:ilvl w:val="0"/>
          <w:numId w:val="31"/>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to invoke constructors of the parent class (no-</w:t>
      </w:r>
      <w:proofErr w:type="spellStart"/>
      <w:r w:rsidRPr="007E0E92">
        <w:rPr>
          <w:rFonts w:ascii="Segoe UI" w:hAnsi="Segoe UI" w:cs="Segoe UI"/>
          <w:color w:val="212529"/>
          <w:spacing w:val="2"/>
          <w:lang w:val="en-US"/>
        </w:rPr>
        <w:t>arg</w:t>
      </w:r>
      <w:proofErr w:type="spellEnd"/>
      <w:r w:rsidRPr="007E0E92">
        <w:rPr>
          <w:rFonts w:ascii="Segoe UI" w:hAnsi="Segoe UI" w:cs="Segoe UI"/>
          <w:color w:val="212529"/>
          <w:spacing w:val="2"/>
          <w:lang w:val="en-US"/>
        </w:rPr>
        <w:t xml:space="preserve"> or parameterized).</w:t>
      </w:r>
    </w:p>
    <w:p w14:paraId="39C2EE5C"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Let's consider all of these cases with examples.</w:t>
      </w:r>
    </w:p>
    <w:p w14:paraId="063F16A4" w14:textId="77777777" w:rsidR="007E0E92" w:rsidRPr="007E0E92" w:rsidRDefault="007E0E92" w:rsidP="007E0E92">
      <w:pPr>
        <w:pStyle w:val="2"/>
        <w:jc w:val="center"/>
        <w:rPr>
          <w:lang w:val="en-US"/>
        </w:rPr>
      </w:pPr>
      <w:r w:rsidRPr="007E0E92">
        <w:rPr>
          <w:lang w:val="en-US"/>
        </w:rPr>
        <w:t>Accessing superclass fields and methods</w:t>
      </w:r>
    </w:p>
    <w:p w14:paraId="3D54558A"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The keyword </w:t>
      </w:r>
      <w:r w:rsidRPr="007E0E92">
        <w:rPr>
          <w:rStyle w:val="HTML"/>
          <w:color w:val="212529"/>
          <w:spacing w:val="2"/>
          <w:lang w:val="en-US"/>
        </w:rPr>
        <w:t>super</w:t>
      </w:r>
      <w:r w:rsidRPr="007E0E92">
        <w:rPr>
          <w:rFonts w:ascii="Segoe UI" w:hAnsi="Segoe UI" w:cs="Segoe UI"/>
          <w:color w:val="212529"/>
          <w:spacing w:val="2"/>
          <w:lang w:val="en-US"/>
        </w:rPr>
        <w:t> can be used to access instance methods or fields of the superclass. In a sense, it is similar to the keyword </w:t>
      </w:r>
      <w:r w:rsidRPr="007E0E92">
        <w:rPr>
          <w:rStyle w:val="HTML"/>
          <w:color w:val="212529"/>
          <w:spacing w:val="2"/>
          <w:lang w:val="en-US"/>
        </w:rPr>
        <w:t>this</w:t>
      </w:r>
      <w:r w:rsidRPr="007E0E92">
        <w:rPr>
          <w:rFonts w:ascii="Segoe UI" w:hAnsi="Segoe UI" w:cs="Segoe UI"/>
          <w:color w:val="212529"/>
          <w:spacing w:val="2"/>
          <w:lang w:val="en-US"/>
        </w:rPr>
        <w:t>, but it refers to the immediate parent class object.</w:t>
      </w:r>
    </w:p>
    <w:p w14:paraId="67625F4E" w14:textId="77777777" w:rsidR="007E0E92" w:rsidRPr="007E0E92" w:rsidRDefault="007E0E92" w:rsidP="007E0E92">
      <w:pPr>
        <w:shd w:val="clear" w:color="auto" w:fill="ECEEFC"/>
        <w:rPr>
          <w:rFonts w:ascii="Segoe UI" w:hAnsi="Segoe UI" w:cs="Segoe UI"/>
          <w:color w:val="212529"/>
          <w:spacing w:val="2"/>
          <w:lang w:val="en-US"/>
        </w:rPr>
      </w:pPr>
      <w:r w:rsidRPr="007E0E92">
        <w:rPr>
          <w:rFonts w:ascii="Segoe UI" w:hAnsi="Segoe UI" w:cs="Segoe UI"/>
          <w:color w:val="212529"/>
          <w:spacing w:val="2"/>
          <w:lang w:val="en-US"/>
        </w:rPr>
        <w:t>The keyword </w:t>
      </w:r>
      <w:r w:rsidRPr="007E0E92">
        <w:rPr>
          <w:rStyle w:val="HTML"/>
          <w:rFonts w:eastAsiaTheme="minorHAnsi"/>
          <w:color w:val="212529"/>
          <w:spacing w:val="2"/>
          <w:lang w:val="en-US"/>
        </w:rPr>
        <w:t>super</w:t>
      </w:r>
      <w:r w:rsidRPr="007E0E92">
        <w:rPr>
          <w:rFonts w:ascii="Segoe UI" w:hAnsi="Segoe UI" w:cs="Segoe UI"/>
          <w:color w:val="212529"/>
          <w:spacing w:val="2"/>
          <w:lang w:val="en-US"/>
        </w:rPr>
        <w:t> is optional if members of a subclass have different names from members of the superclass. Otherwise, using </w:t>
      </w:r>
      <w:r w:rsidRPr="007E0E92">
        <w:rPr>
          <w:rStyle w:val="HTML"/>
          <w:rFonts w:eastAsiaTheme="minorHAnsi"/>
          <w:color w:val="212529"/>
          <w:spacing w:val="2"/>
          <w:lang w:val="en-US"/>
        </w:rPr>
        <w:t>super</w:t>
      </w:r>
      <w:r w:rsidRPr="007E0E92">
        <w:rPr>
          <w:rFonts w:ascii="Segoe UI" w:hAnsi="Segoe UI" w:cs="Segoe UI"/>
          <w:color w:val="212529"/>
          <w:spacing w:val="2"/>
          <w:lang w:val="en-US"/>
        </w:rPr>
        <w:t> is the right way to access hidden (with the same name) members of the base class.</w:t>
      </w:r>
    </w:p>
    <w:p w14:paraId="46E4717B" w14:textId="3B0715B0" w:rsidR="007E0E92" w:rsidRPr="007E0E92" w:rsidRDefault="007E0E92" w:rsidP="007E0E92">
      <w:pPr>
        <w:pStyle w:val="a3"/>
        <w:shd w:val="clear" w:color="auto" w:fill="FFFFFF"/>
        <w:rPr>
          <w:rFonts w:ascii="Courier New" w:hAnsi="Courier New" w:cs="Courier New"/>
          <w:color w:val="212529"/>
          <w:spacing w:val="2"/>
          <w:lang w:val="en-US"/>
        </w:rPr>
      </w:pPr>
      <w:r w:rsidRPr="007E0E92">
        <w:rPr>
          <w:rStyle w:val="a4"/>
          <w:rFonts w:ascii="Segoe UI" w:eastAsiaTheme="majorEastAsia" w:hAnsi="Segoe UI" w:cs="Segoe UI"/>
          <w:color w:val="212529"/>
          <w:spacing w:val="2"/>
          <w:highlight w:val="yellow"/>
          <w:lang w:val="en-US"/>
        </w:rPr>
        <w:t>Example.</w:t>
      </w:r>
      <w:r w:rsidRPr="007E0E92">
        <w:rPr>
          <w:rFonts w:ascii="Segoe UI" w:hAnsi="Segoe UI" w:cs="Segoe UI"/>
          <w:color w:val="212529"/>
          <w:spacing w:val="2"/>
          <w:highlight w:val="yellow"/>
          <w:lang w:val="en-US"/>
        </w:rPr>
        <w:t> There are two classes: </w:t>
      </w:r>
      <w:proofErr w:type="spellStart"/>
      <w:r w:rsidRPr="007E0E92">
        <w:rPr>
          <w:rStyle w:val="HTML"/>
          <w:color w:val="212529"/>
          <w:spacing w:val="2"/>
          <w:highlight w:val="yellow"/>
          <w:lang w:val="en-US"/>
        </w:rPr>
        <w:t>SuperClass</w:t>
      </w:r>
      <w:proofErr w:type="spellEnd"/>
      <w:r w:rsidRPr="007E0E92">
        <w:rPr>
          <w:rFonts w:ascii="Segoe UI" w:hAnsi="Segoe UI" w:cs="Segoe UI"/>
          <w:color w:val="212529"/>
          <w:spacing w:val="2"/>
          <w:highlight w:val="yellow"/>
          <w:lang w:val="en-US"/>
        </w:rPr>
        <w:t> and </w:t>
      </w:r>
      <w:proofErr w:type="spellStart"/>
      <w:r w:rsidRPr="007E0E92">
        <w:rPr>
          <w:rStyle w:val="HTML"/>
          <w:color w:val="212529"/>
          <w:spacing w:val="2"/>
          <w:highlight w:val="yellow"/>
          <w:lang w:val="en-US"/>
        </w:rPr>
        <w:t>SubClass</w:t>
      </w:r>
      <w:proofErr w:type="spellEnd"/>
      <w:r w:rsidRPr="007E0E92">
        <w:rPr>
          <w:rFonts w:ascii="Segoe UI" w:hAnsi="Segoe UI" w:cs="Segoe UI"/>
          <w:color w:val="212529"/>
          <w:spacing w:val="2"/>
          <w:highlight w:val="yellow"/>
          <w:lang w:val="en-US"/>
        </w:rPr>
        <w:t>. Each class has a field and a method.</w:t>
      </w:r>
    </w:p>
    <w:p w14:paraId="44E2664E"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constructor of </w:t>
      </w:r>
      <w:proofErr w:type="spellStart"/>
      <w:proofErr w:type="gramStart"/>
      <w:r w:rsidRPr="007E0E92">
        <w:rPr>
          <w:rStyle w:val="HTML"/>
          <w:color w:val="212529"/>
          <w:spacing w:val="2"/>
          <w:lang w:val="en-US"/>
        </w:rPr>
        <w:t>SubClass</w:t>
      </w:r>
      <w:proofErr w:type="spellEnd"/>
      <w:r w:rsidRPr="007E0E92">
        <w:rPr>
          <w:rFonts w:ascii="Segoe UI" w:hAnsi="Segoe UI" w:cs="Segoe UI"/>
          <w:color w:val="212529"/>
          <w:spacing w:val="2"/>
          <w:lang w:val="en-US"/>
        </w:rPr>
        <w:t> ,</w:t>
      </w:r>
      <w:proofErr w:type="gramEnd"/>
      <w:r w:rsidRPr="007E0E92">
        <w:rPr>
          <w:rFonts w:ascii="Segoe UI" w:hAnsi="Segoe UI" w:cs="Segoe UI"/>
          <w:color w:val="212529"/>
          <w:spacing w:val="2"/>
          <w:lang w:val="en-US"/>
        </w:rPr>
        <w:t xml:space="preserve"> the superclass field is initialized using the keyword </w:t>
      </w:r>
      <w:r w:rsidRPr="007E0E92">
        <w:rPr>
          <w:rStyle w:val="HTML"/>
          <w:color w:val="212529"/>
          <w:spacing w:val="2"/>
          <w:lang w:val="en-US"/>
        </w:rPr>
        <w:t>super</w:t>
      </w:r>
      <w:r w:rsidRPr="007E0E92">
        <w:rPr>
          <w:rFonts w:ascii="Segoe UI" w:hAnsi="Segoe UI" w:cs="Segoe UI"/>
          <w:color w:val="212529"/>
          <w:spacing w:val="2"/>
          <w:lang w:val="en-US"/>
        </w:rPr>
        <w:t>. We need to use the keyword here because the subclass field hides the base class field with the same name.</w:t>
      </w:r>
    </w:p>
    <w:p w14:paraId="3C7BAA62"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body of the method </w:t>
      </w:r>
      <w:proofErr w:type="spellStart"/>
      <w:proofErr w:type="gramStart"/>
      <w:r w:rsidRPr="007E0E92">
        <w:rPr>
          <w:rStyle w:val="HTML"/>
          <w:color w:val="212529"/>
          <w:spacing w:val="2"/>
          <w:lang w:val="en-US"/>
        </w:rPr>
        <w:t>printSubValue</w:t>
      </w:r>
      <w:proofErr w:type="spellEnd"/>
      <w:r w:rsidRPr="007E0E92">
        <w:rPr>
          <w:rFonts w:ascii="Segoe UI" w:hAnsi="Segoe UI" w:cs="Segoe UI"/>
          <w:color w:val="212529"/>
          <w:spacing w:val="2"/>
          <w:lang w:val="en-US"/>
        </w:rPr>
        <w:t> ,</w:t>
      </w:r>
      <w:proofErr w:type="gramEnd"/>
      <w:r w:rsidRPr="007E0E92">
        <w:rPr>
          <w:rFonts w:ascii="Segoe UI" w:hAnsi="Segoe UI" w:cs="Segoe UI"/>
          <w:color w:val="212529"/>
          <w:spacing w:val="2"/>
          <w:lang w:val="en-US"/>
        </w:rPr>
        <w:t xml:space="preserve"> the superclass method </w:t>
      </w:r>
      <w:proofErr w:type="spellStart"/>
      <w:r w:rsidRPr="007E0E92">
        <w:rPr>
          <w:rStyle w:val="HTML"/>
          <w:color w:val="212529"/>
          <w:spacing w:val="2"/>
          <w:lang w:val="en-US"/>
        </w:rPr>
        <w:t>printBaseValue</w:t>
      </w:r>
      <w:proofErr w:type="spellEnd"/>
      <w:r w:rsidRPr="007E0E92">
        <w:rPr>
          <w:rFonts w:ascii="Segoe UI" w:hAnsi="Segoe UI" w:cs="Segoe UI"/>
          <w:color w:val="212529"/>
          <w:spacing w:val="2"/>
          <w:lang w:val="en-US"/>
        </w:rPr>
        <w:t> is invoked. Here, the keyword </w:t>
      </w:r>
      <w:r w:rsidRPr="007E0E92">
        <w:rPr>
          <w:rStyle w:val="HTML"/>
          <w:color w:val="212529"/>
          <w:spacing w:val="2"/>
          <w:lang w:val="en-US"/>
        </w:rPr>
        <w:t>super</w:t>
      </w:r>
      <w:r w:rsidRPr="007E0E92">
        <w:rPr>
          <w:rFonts w:ascii="Segoe UI" w:hAnsi="Segoe UI" w:cs="Segoe UI"/>
          <w:color w:val="212529"/>
          <w:spacing w:val="2"/>
          <w:lang w:val="en-US"/>
        </w:rPr>
        <w:t> is optional. It is required when a subclass method has the same name as a method in the base class. This case will be considered in the topic concerning overriding.</w:t>
      </w:r>
    </w:p>
    <w:p w14:paraId="6F444897" w14:textId="77777777" w:rsidR="007E0E92" w:rsidRPr="007E0E92" w:rsidRDefault="007E0E92" w:rsidP="007E0E92">
      <w:pPr>
        <w:pStyle w:val="2"/>
        <w:jc w:val="center"/>
        <w:rPr>
          <w:lang w:val="en-US"/>
        </w:rPr>
      </w:pPr>
      <w:r w:rsidRPr="007E0E92">
        <w:rPr>
          <w:lang w:val="en-US"/>
        </w:rPr>
        <w:t>Invoking superclass constructor</w:t>
      </w:r>
    </w:p>
    <w:p w14:paraId="29A1C4A4"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Constructors are not inherited by subclasses, but a superclass constructor can be invoked from a subclass using the keyword </w:t>
      </w:r>
      <w:r w:rsidRPr="007E0E92">
        <w:rPr>
          <w:rStyle w:val="HTML"/>
          <w:color w:val="212529"/>
          <w:spacing w:val="2"/>
          <w:lang w:val="en-US"/>
        </w:rPr>
        <w:t>super</w:t>
      </w:r>
      <w:r w:rsidRPr="007E0E92">
        <w:rPr>
          <w:rFonts w:ascii="Segoe UI" w:hAnsi="Segoe UI" w:cs="Segoe UI"/>
          <w:color w:val="212529"/>
          <w:spacing w:val="2"/>
          <w:lang w:val="en-US"/>
        </w:rPr>
        <w:t> </w:t>
      </w:r>
      <w:r w:rsidRPr="007E0E92">
        <w:rPr>
          <w:rStyle w:val="a4"/>
          <w:rFonts w:ascii="Segoe UI" w:eastAsiaTheme="majorEastAsia" w:hAnsi="Segoe UI" w:cs="Segoe UI"/>
          <w:color w:val="212529"/>
          <w:spacing w:val="2"/>
          <w:lang w:val="en-US"/>
        </w:rPr>
        <w:t>with parentheses</w:t>
      </w:r>
      <w:r w:rsidRPr="007E0E92">
        <w:rPr>
          <w:rFonts w:ascii="Segoe UI" w:hAnsi="Segoe UI" w:cs="Segoe UI"/>
          <w:color w:val="212529"/>
          <w:spacing w:val="2"/>
          <w:lang w:val="en-US"/>
        </w:rPr>
        <w:t>. We can also pass some arguments to the superclass constructor.</w:t>
      </w:r>
    </w:p>
    <w:p w14:paraId="3E017DC0"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[ALERT-</w:t>
      </w:r>
      <w:proofErr w:type="gramStart"/>
      <w:r w:rsidRPr="007E0E92">
        <w:rPr>
          <w:rFonts w:ascii="Segoe UI" w:hAnsi="Segoe UI" w:cs="Segoe UI"/>
          <w:color w:val="212529"/>
          <w:spacing w:val="2"/>
          <w:lang w:val="en-US"/>
        </w:rPr>
        <w:t>warning]Two</w:t>
      </w:r>
      <w:proofErr w:type="gramEnd"/>
      <w:r w:rsidRPr="007E0E92">
        <w:rPr>
          <w:rFonts w:ascii="Segoe UI" w:hAnsi="Segoe UI" w:cs="Segoe UI"/>
          <w:color w:val="212529"/>
          <w:spacing w:val="2"/>
          <w:lang w:val="en-US"/>
        </w:rPr>
        <w:t xml:space="preserve"> important points:</w:t>
      </w:r>
    </w:p>
    <w:p w14:paraId="5A42151A" w14:textId="77777777" w:rsidR="007E0E92" w:rsidRPr="007E0E92" w:rsidRDefault="007E0E92">
      <w:pPr>
        <w:numPr>
          <w:ilvl w:val="0"/>
          <w:numId w:val="32"/>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lastRenderedPageBreak/>
        <w:t>invoking </w:t>
      </w:r>
      <w:r w:rsidRPr="007E0E92">
        <w:rPr>
          <w:rStyle w:val="HTML"/>
          <w:rFonts w:eastAsiaTheme="minorHAnsi"/>
          <w:color w:val="212529"/>
          <w:spacing w:val="2"/>
          <w:lang w:val="en-US"/>
        </w:rPr>
        <w:t>super(...)</w:t>
      </w:r>
      <w:r w:rsidRPr="007E0E92">
        <w:rPr>
          <w:rFonts w:ascii="Segoe UI" w:hAnsi="Segoe UI" w:cs="Segoe UI"/>
          <w:color w:val="212529"/>
          <w:spacing w:val="2"/>
          <w:lang w:val="en-US"/>
        </w:rPr>
        <w:t> must be the first statement in a subclass constructor, otherwise, the code cannot be compiled;</w:t>
      </w:r>
    </w:p>
    <w:p w14:paraId="343064EE" w14:textId="77777777" w:rsidR="007E0E92" w:rsidRPr="007E0E92" w:rsidRDefault="007E0E92">
      <w:pPr>
        <w:numPr>
          <w:ilvl w:val="0"/>
          <w:numId w:val="32"/>
        </w:numPr>
        <w:shd w:val="clear" w:color="auto" w:fill="FFFFFF"/>
        <w:spacing w:before="100" w:beforeAutospacing="1" w:after="100" w:afterAutospacing="1" w:line="240" w:lineRule="auto"/>
        <w:rPr>
          <w:rFonts w:ascii="Segoe UI" w:hAnsi="Segoe UI" w:cs="Segoe UI"/>
          <w:color w:val="212529"/>
          <w:spacing w:val="2"/>
          <w:lang w:val="en-US"/>
        </w:rPr>
      </w:pPr>
      <w:r w:rsidRPr="007E0E92">
        <w:rPr>
          <w:rFonts w:ascii="Segoe UI" w:hAnsi="Segoe UI" w:cs="Segoe UI"/>
          <w:color w:val="212529"/>
          <w:spacing w:val="2"/>
          <w:lang w:val="en-US"/>
        </w:rPr>
        <w:t xml:space="preserve">the default constructor of a subclass automatically calls the no-argument constructor of the </w:t>
      </w:r>
      <w:proofErr w:type="gramStart"/>
      <w:r w:rsidRPr="007E0E92">
        <w:rPr>
          <w:rFonts w:ascii="Segoe UI" w:hAnsi="Segoe UI" w:cs="Segoe UI"/>
          <w:color w:val="212529"/>
          <w:spacing w:val="2"/>
          <w:lang w:val="en-US"/>
        </w:rPr>
        <w:t>superclass.[</w:t>
      </w:r>
      <w:proofErr w:type="gramEnd"/>
      <w:r w:rsidRPr="007E0E92">
        <w:rPr>
          <w:rFonts w:ascii="Segoe UI" w:hAnsi="Segoe UI" w:cs="Segoe UI"/>
          <w:color w:val="212529"/>
          <w:spacing w:val="2"/>
          <w:lang w:val="en-US"/>
        </w:rPr>
        <w:t>/ALERT]</w:t>
      </w:r>
    </w:p>
    <w:p w14:paraId="3F9CDA2C"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Style w:val="a4"/>
          <w:rFonts w:ascii="Segoe UI" w:eastAsiaTheme="majorEastAsia" w:hAnsi="Segoe UI" w:cs="Segoe UI"/>
          <w:color w:val="212529"/>
          <w:spacing w:val="2"/>
          <w:lang w:val="en-US"/>
        </w:rPr>
        <w:t>Example.</w:t>
      </w:r>
      <w:r w:rsidRPr="007E0E92">
        <w:rPr>
          <w:rFonts w:ascii="Segoe UI" w:hAnsi="Segoe UI" w:cs="Segoe UI"/>
          <w:color w:val="212529"/>
          <w:spacing w:val="2"/>
          <w:lang w:val="en-US"/>
        </w:rPr>
        <w:t> Here are two classes </w:t>
      </w:r>
      <w:r w:rsidRPr="007E0E92">
        <w:rPr>
          <w:rStyle w:val="HTML"/>
          <w:color w:val="212529"/>
          <w:spacing w:val="2"/>
          <w:lang w:val="en-US"/>
        </w:rPr>
        <w:t>Person</w:t>
      </w:r>
      <w:r w:rsidRPr="007E0E92">
        <w:rPr>
          <w:rFonts w:ascii="Segoe UI" w:hAnsi="Segoe UI" w:cs="Segoe UI"/>
          <w:color w:val="212529"/>
          <w:spacing w:val="2"/>
          <w:lang w:val="en-US"/>
        </w:rPr>
        <w:t> and </w:t>
      </w:r>
      <w:r w:rsidRPr="007E0E92">
        <w:rPr>
          <w:rStyle w:val="HTML"/>
          <w:color w:val="212529"/>
          <w:spacing w:val="2"/>
          <w:lang w:val="en-US"/>
        </w:rPr>
        <w:t>Employee</w:t>
      </w:r>
      <w:r w:rsidRPr="007E0E92">
        <w:rPr>
          <w:rFonts w:ascii="Segoe UI" w:hAnsi="Segoe UI" w:cs="Segoe UI"/>
          <w:color w:val="212529"/>
          <w:spacing w:val="2"/>
          <w:lang w:val="en-US"/>
        </w:rPr>
        <w:t>. The second class extends the first one. Each class has a constructor to initialize fields.</w:t>
      </w:r>
    </w:p>
    <w:p w14:paraId="3AFE9199" w14:textId="77777777" w:rsidR="007E0E92" w:rsidRPr="007E0E92" w:rsidRDefault="007E0E92" w:rsidP="007E0E92">
      <w:pPr>
        <w:pStyle w:val="a3"/>
        <w:shd w:val="clear" w:color="auto" w:fill="FFFFFF"/>
        <w:rPr>
          <w:rFonts w:ascii="Segoe UI" w:hAnsi="Segoe UI" w:cs="Segoe UI"/>
          <w:color w:val="212529"/>
          <w:spacing w:val="2"/>
          <w:lang w:val="en-US"/>
        </w:rPr>
      </w:pPr>
      <w:r w:rsidRPr="007E0E92">
        <w:rPr>
          <w:rFonts w:ascii="Segoe UI" w:hAnsi="Segoe UI" w:cs="Segoe UI"/>
          <w:color w:val="212529"/>
          <w:spacing w:val="2"/>
          <w:lang w:val="en-US"/>
        </w:rPr>
        <w:t>In the provided example, the constructor of the class </w:t>
      </w:r>
      <w:r w:rsidRPr="007E0E92">
        <w:rPr>
          <w:rStyle w:val="HTML"/>
          <w:color w:val="212529"/>
          <w:spacing w:val="2"/>
          <w:lang w:val="en-US"/>
        </w:rPr>
        <w:t>Employee</w:t>
      </w:r>
      <w:r w:rsidRPr="007E0E92">
        <w:rPr>
          <w:rFonts w:ascii="Segoe UI" w:hAnsi="Segoe UI" w:cs="Segoe UI"/>
          <w:color w:val="212529"/>
          <w:spacing w:val="2"/>
          <w:lang w:val="en-US"/>
        </w:rPr>
        <w:t> invokes the parent class constructor for assigning values to the passed fields. In a way, it resembles working with multiple constructors using </w:t>
      </w:r>
      <w:proofErr w:type="gramStart"/>
      <w:r w:rsidRPr="007E0E92">
        <w:rPr>
          <w:rStyle w:val="HTML"/>
          <w:color w:val="212529"/>
          <w:spacing w:val="2"/>
          <w:lang w:val="en-US"/>
        </w:rPr>
        <w:t>this(</w:t>
      </w:r>
      <w:proofErr w:type="gramEnd"/>
      <w:r w:rsidRPr="007E0E92">
        <w:rPr>
          <w:rStyle w:val="HTML"/>
          <w:color w:val="212529"/>
          <w:spacing w:val="2"/>
          <w:lang w:val="en-US"/>
        </w:rPr>
        <w:t>)</w:t>
      </w:r>
      <w:r w:rsidRPr="007E0E92">
        <w:rPr>
          <w:rFonts w:ascii="Segoe UI" w:hAnsi="Segoe UI" w:cs="Segoe UI"/>
          <w:color w:val="212529"/>
          <w:spacing w:val="2"/>
          <w:lang w:val="en-US"/>
        </w:rPr>
        <w:t>.</w:t>
      </w:r>
    </w:p>
    <w:p w14:paraId="172F27F4" w14:textId="644DE6CF" w:rsidR="007E0E92" w:rsidRDefault="007E0E92" w:rsidP="008876B1">
      <w:pPr>
        <w:pStyle w:val="a3"/>
        <w:shd w:val="clear" w:color="auto" w:fill="FFFFFF"/>
        <w:jc w:val="both"/>
        <w:rPr>
          <w:rFonts w:ascii="Segoe UI" w:hAnsi="Segoe UI" w:cs="Segoe UI"/>
          <w:color w:val="333333"/>
          <w:lang w:val="en-US"/>
        </w:rPr>
      </w:pPr>
    </w:p>
    <w:p w14:paraId="1B9C8B29" w14:textId="5F937650" w:rsidR="00244222" w:rsidRDefault="00244222" w:rsidP="008876B1">
      <w:pPr>
        <w:pStyle w:val="a3"/>
        <w:shd w:val="clear" w:color="auto" w:fill="FFFFFF"/>
        <w:jc w:val="both"/>
        <w:rPr>
          <w:rFonts w:ascii="Segoe UI" w:hAnsi="Segoe UI" w:cs="Segoe UI"/>
          <w:color w:val="333333"/>
          <w:lang w:val="en-US"/>
        </w:rPr>
      </w:pPr>
    </w:p>
    <w:p w14:paraId="372ED3C6" w14:textId="1A7F1E4F" w:rsidR="00244222" w:rsidRDefault="00244222" w:rsidP="008876B1">
      <w:pPr>
        <w:pStyle w:val="a3"/>
        <w:shd w:val="clear" w:color="auto" w:fill="FFFFFF"/>
        <w:jc w:val="both"/>
        <w:rPr>
          <w:rFonts w:ascii="Segoe UI" w:hAnsi="Segoe UI" w:cs="Segoe UI"/>
          <w:color w:val="333333"/>
          <w:lang w:val="en-US"/>
        </w:rPr>
      </w:pPr>
    </w:p>
    <w:p w14:paraId="19BA8C33" w14:textId="24A14FA7" w:rsidR="00244222" w:rsidRDefault="00244222" w:rsidP="008876B1">
      <w:pPr>
        <w:pStyle w:val="a3"/>
        <w:shd w:val="clear" w:color="auto" w:fill="FFFFFF"/>
        <w:jc w:val="both"/>
        <w:rPr>
          <w:rFonts w:ascii="Segoe UI" w:hAnsi="Segoe UI" w:cs="Segoe UI"/>
          <w:color w:val="333333"/>
          <w:lang w:val="en-US"/>
        </w:rPr>
      </w:pPr>
    </w:p>
    <w:p w14:paraId="5B798C50" w14:textId="6108C050" w:rsidR="00244222" w:rsidRDefault="00244222" w:rsidP="008876B1">
      <w:pPr>
        <w:pStyle w:val="a3"/>
        <w:shd w:val="clear" w:color="auto" w:fill="FFFFFF"/>
        <w:jc w:val="both"/>
        <w:rPr>
          <w:rFonts w:ascii="Segoe UI" w:hAnsi="Segoe UI" w:cs="Segoe UI"/>
          <w:color w:val="333333"/>
          <w:lang w:val="en-US"/>
        </w:rPr>
      </w:pPr>
    </w:p>
    <w:p w14:paraId="27C6A271" w14:textId="0A5299AD" w:rsidR="00244222" w:rsidRDefault="00244222" w:rsidP="008876B1">
      <w:pPr>
        <w:pStyle w:val="a3"/>
        <w:shd w:val="clear" w:color="auto" w:fill="FFFFFF"/>
        <w:jc w:val="both"/>
        <w:rPr>
          <w:rFonts w:ascii="Segoe UI" w:hAnsi="Segoe UI" w:cs="Segoe UI"/>
          <w:color w:val="333333"/>
          <w:lang w:val="en-US"/>
        </w:rPr>
      </w:pPr>
    </w:p>
    <w:p w14:paraId="1DDE4669" w14:textId="733FE556" w:rsidR="00244222" w:rsidRDefault="00244222" w:rsidP="008876B1">
      <w:pPr>
        <w:pStyle w:val="a3"/>
        <w:shd w:val="clear" w:color="auto" w:fill="FFFFFF"/>
        <w:jc w:val="both"/>
        <w:rPr>
          <w:rFonts w:ascii="Segoe UI" w:hAnsi="Segoe UI" w:cs="Segoe UI"/>
          <w:color w:val="333333"/>
          <w:lang w:val="en-US"/>
        </w:rPr>
      </w:pPr>
    </w:p>
    <w:p w14:paraId="754E011C" w14:textId="4C8D8C87" w:rsidR="00244222" w:rsidRDefault="00244222" w:rsidP="008876B1">
      <w:pPr>
        <w:pStyle w:val="a3"/>
        <w:shd w:val="clear" w:color="auto" w:fill="FFFFFF"/>
        <w:jc w:val="both"/>
        <w:rPr>
          <w:rFonts w:ascii="Segoe UI" w:hAnsi="Segoe UI" w:cs="Segoe UI"/>
          <w:color w:val="333333"/>
          <w:lang w:val="en-US"/>
        </w:rPr>
      </w:pPr>
    </w:p>
    <w:p w14:paraId="6D54EC89" w14:textId="6E032746" w:rsidR="00244222" w:rsidRDefault="00244222" w:rsidP="008876B1">
      <w:pPr>
        <w:pStyle w:val="a3"/>
        <w:shd w:val="clear" w:color="auto" w:fill="FFFFFF"/>
        <w:jc w:val="both"/>
        <w:rPr>
          <w:rFonts w:ascii="Segoe UI" w:hAnsi="Segoe UI" w:cs="Segoe UI"/>
          <w:color w:val="333333"/>
          <w:lang w:val="en-US"/>
        </w:rPr>
      </w:pPr>
    </w:p>
    <w:p w14:paraId="0A068AAA" w14:textId="38025454" w:rsidR="00244222" w:rsidRDefault="00244222" w:rsidP="008876B1">
      <w:pPr>
        <w:pStyle w:val="a3"/>
        <w:shd w:val="clear" w:color="auto" w:fill="FFFFFF"/>
        <w:jc w:val="both"/>
        <w:rPr>
          <w:rFonts w:ascii="Segoe UI" w:hAnsi="Segoe UI" w:cs="Segoe UI"/>
          <w:color w:val="333333"/>
          <w:lang w:val="en-US"/>
        </w:rPr>
      </w:pPr>
    </w:p>
    <w:p w14:paraId="4C69F9AD" w14:textId="189C2F8D" w:rsidR="00244222" w:rsidRDefault="00244222" w:rsidP="008876B1">
      <w:pPr>
        <w:pStyle w:val="a3"/>
        <w:shd w:val="clear" w:color="auto" w:fill="FFFFFF"/>
        <w:jc w:val="both"/>
        <w:rPr>
          <w:rFonts w:ascii="Segoe UI" w:hAnsi="Segoe UI" w:cs="Segoe UI"/>
          <w:color w:val="333333"/>
          <w:lang w:val="en-US"/>
        </w:rPr>
      </w:pPr>
    </w:p>
    <w:p w14:paraId="3AD8F590" w14:textId="305157C6" w:rsidR="00244222" w:rsidRDefault="00244222" w:rsidP="008876B1">
      <w:pPr>
        <w:pStyle w:val="a3"/>
        <w:shd w:val="clear" w:color="auto" w:fill="FFFFFF"/>
        <w:jc w:val="both"/>
        <w:rPr>
          <w:rFonts w:ascii="Segoe UI" w:hAnsi="Segoe UI" w:cs="Segoe UI"/>
          <w:color w:val="333333"/>
          <w:lang w:val="en-US"/>
        </w:rPr>
      </w:pPr>
    </w:p>
    <w:p w14:paraId="3BA12531" w14:textId="301C8F9C" w:rsidR="00244222" w:rsidRDefault="00244222" w:rsidP="008876B1">
      <w:pPr>
        <w:pStyle w:val="a3"/>
        <w:shd w:val="clear" w:color="auto" w:fill="FFFFFF"/>
        <w:jc w:val="both"/>
        <w:rPr>
          <w:rFonts w:ascii="Segoe UI" w:hAnsi="Segoe UI" w:cs="Segoe UI"/>
          <w:color w:val="333333"/>
          <w:lang w:val="en-US"/>
        </w:rPr>
      </w:pPr>
    </w:p>
    <w:p w14:paraId="52BE2019" w14:textId="62E24369" w:rsidR="00244222" w:rsidRDefault="00244222" w:rsidP="008876B1">
      <w:pPr>
        <w:pStyle w:val="a3"/>
        <w:shd w:val="clear" w:color="auto" w:fill="FFFFFF"/>
        <w:jc w:val="both"/>
        <w:rPr>
          <w:rFonts w:ascii="Segoe UI" w:hAnsi="Segoe UI" w:cs="Segoe UI"/>
          <w:color w:val="333333"/>
          <w:lang w:val="en-US"/>
        </w:rPr>
      </w:pPr>
    </w:p>
    <w:p w14:paraId="1D40F54E" w14:textId="600F62DD" w:rsidR="00244222" w:rsidRDefault="00244222" w:rsidP="008876B1">
      <w:pPr>
        <w:pStyle w:val="a3"/>
        <w:shd w:val="clear" w:color="auto" w:fill="FFFFFF"/>
        <w:jc w:val="both"/>
        <w:rPr>
          <w:rFonts w:ascii="Segoe UI" w:hAnsi="Segoe UI" w:cs="Segoe UI"/>
          <w:color w:val="333333"/>
          <w:lang w:val="en-US"/>
        </w:rPr>
      </w:pPr>
    </w:p>
    <w:p w14:paraId="49509499" w14:textId="33618308" w:rsidR="00244222" w:rsidRDefault="00244222" w:rsidP="008876B1">
      <w:pPr>
        <w:pStyle w:val="a3"/>
        <w:shd w:val="clear" w:color="auto" w:fill="FFFFFF"/>
        <w:jc w:val="both"/>
        <w:rPr>
          <w:rFonts w:ascii="Segoe UI" w:hAnsi="Segoe UI" w:cs="Segoe UI"/>
          <w:color w:val="333333"/>
          <w:lang w:val="en-US"/>
        </w:rPr>
      </w:pPr>
    </w:p>
    <w:p w14:paraId="3EEC8E64" w14:textId="141F6CEB" w:rsidR="00244222" w:rsidRDefault="00244222" w:rsidP="008876B1">
      <w:pPr>
        <w:pStyle w:val="a3"/>
        <w:shd w:val="clear" w:color="auto" w:fill="FFFFFF"/>
        <w:jc w:val="both"/>
        <w:rPr>
          <w:rFonts w:ascii="Segoe UI" w:hAnsi="Segoe UI" w:cs="Segoe UI"/>
          <w:color w:val="333333"/>
          <w:lang w:val="en-US"/>
        </w:rPr>
      </w:pPr>
    </w:p>
    <w:p w14:paraId="08B49A81" w14:textId="77777777" w:rsidR="00244222" w:rsidRPr="00244222" w:rsidRDefault="00244222" w:rsidP="00244222">
      <w:pPr>
        <w:pStyle w:val="2"/>
        <w:shd w:val="clear" w:color="auto" w:fill="F7F9FA"/>
        <w:spacing w:before="0" w:beforeAutospacing="0"/>
        <w:rPr>
          <w:rFonts w:ascii="Segoe UI" w:hAnsi="Segoe UI" w:cs="Segoe UI"/>
          <w:color w:val="212529"/>
          <w:spacing w:val="5"/>
          <w:lang w:val="en-US"/>
        </w:rPr>
      </w:pPr>
      <w:r w:rsidRPr="00244222">
        <w:rPr>
          <w:rFonts w:ascii="Segoe UI" w:hAnsi="Segoe UI" w:cs="Segoe UI"/>
          <w:color w:val="212529"/>
          <w:spacing w:val="5"/>
          <w:lang w:val="en-US"/>
        </w:rPr>
        <w:lastRenderedPageBreak/>
        <w:t>Objects</w:t>
      </w:r>
    </w:p>
    <w:p w14:paraId="639F1ACC" w14:textId="77777777" w:rsidR="00244222" w:rsidRPr="00244222" w:rsidRDefault="00244222" w:rsidP="00244222">
      <w:pPr>
        <w:pStyle w:val="5"/>
        <w:shd w:val="clear" w:color="auto" w:fill="FFFFFF"/>
        <w:spacing w:before="0"/>
        <w:rPr>
          <w:rFonts w:ascii="Segoe UI" w:hAnsi="Segoe UI" w:cs="Segoe UI"/>
          <w:color w:val="212529"/>
          <w:spacing w:val="5"/>
          <w:lang w:val="en-US"/>
        </w:rPr>
      </w:pPr>
      <w:r w:rsidRPr="00244222">
        <w:rPr>
          <w:rFonts w:ascii="Segoe UI" w:hAnsi="Segoe UI" w:cs="Segoe UI"/>
          <w:color w:val="212529"/>
          <w:spacing w:val="5"/>
          <w:lang w:val="en-US"/>
        </w:rPr>
        <w:t>Theory</w:t>
      </w:r>
    </w:p>
    <w:p w14:paraId="528C29AC"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 typical object-oriented program consists of a set of interacting </w:t>
      </w:r>
      <w:r w:rsidRPr="00244222">
        <w:rPr>
          <w:rStyle w:val="a4"/>
          <w:rFonts w:ascii="Segoe UI" w:hAnsi="Segoe UI" w:cs="Segoe UI"/>
          <w:color w:val="212529"/>
          <w:spacing w:val="2"/>
          <w:lang w:val="en-US"/>
        </w:rPr>
        <w:t>objects</w:t>
      </w:r>
      <w:r w:rsidRPr="00244222">
        <w:rPr>
          <w:rFonts w:ascii="Segoe UI" w:hAnsi="Segoe UI" w:cs="Segoe UI"/>
          <w:color w:val="212529"/>
          <w:spacing w:val="2"/>
          <w:lang w:val="en-US"/>
        </w:rPr>
        <w:t>. Each object has its own state separated from others. Each object is an instance of a particular class (type) that defines common properties and possible behavior for its objects.</w:t>
      </w:r>
    </w:p>
    <w:p w14:paraId="6627834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All classes from the standard library (</w:t>
      </w:r>
      <w:r w:rsidRPr="00244222">
        <w:rPr>
          <w:rStyle w:val="HTML"/>
          <w:b/>
          <w:bCs/>
          <w:color w:val="212529"/>
          <w:spacing w:val="2"/>
          <w:lang w:val="en-US"/>
        </w:rPr>
        <w:t>String</w:t>
      </w:r>
      <w:r w:rsidRPr="00244222">
        <w:rPr>
          <w:rFonts w:ascii="Segoe UI" w:hAnsi="Segoe UI" w:cs="Segoe UI"/>
          <w:color w:val="212529"/>
          <w:spacing w:val="2"/>
          <w:lang w:val="en-US"/>
        </w:rPr>
        <w:t>, </w:t>
      </w:r>
      <w:r w:rsidRPr="00244222">
        <w:rPr>
          <w:rStyle w:val="HTML"/>
          <w:b/>
          <w:bCs/>
          <w:color w:val="212529"/>
          <w:spacing w:val="2"/>
          <w:lang w:val="en-US"/>
        </w:rPr>
        <w:t>Date</w:t>
      </w:r>
      <w:r w:rsidRPr="00244222">
        <w:rPr>
          <w:rFonts w:ascii="Segoe UI" w:hAnsi="Segoe UI" w:cs="Segoe UI"/>
          <w:color w:val="212529"/>
          <w:spacing w:val="2"/>
          <w:lang w:val="en-US"/>
        </w:rPr>
        <w:t>) and classes defined by programmers are </w:t>
      </w:r>
      <w:r w:rsidRPr="00244222">
        <w:rPr>
          <w:rStyle w:val="a4"/>
          <w:rFonts w:ascii="Segoe UI" w:hAnsi="Segoe UI" w:cs="Segoe UI"/>
          <w:color w:val="212529"/>
          <w:spacing w:val="2"/>
          <w:lang w:val="en-US"/>
        </w:rPr>
        <w:t>reference types</w:t>
      </w:r>
      <w:r w:rsidRPr="00244222">
        <w:rPr>
          <w:rFonts w:ascii="Segoe UI" w:hAnsi="Segoe UI" w:cs="Segoe UI"/>
          <w:color w:val="212529"/>
          <w:spacing w:val="2"/>
          <w:lang w:val="en-US"/>
        </w:rPr>
        <w:t> which means that variables of these types store addresses where the actual objects are located. In this regard, the comparison and assignment operations work with objects differently than with primitive types.</w:t>
      </w:r>
    </w:p>
    <w:p w14:paraId="14E501C8"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Creating objects</w:t>
      </w:r>
    </w:p>
    <w:p w14:paraId="30822335"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keyword </w:t>
      </w:r>
      <w:proofErr w:type="gramStart"/>
      <w:r w:rsidRPr="00244222">
        <w:rPr>
          <w:rStyle w:val="a4"/>
          <w:rFonts w:ascii="Segoe UI" w:hAnsi="Segoe UI" w:cs="Segoe UI"/>
          <w:color w:val="212529"/>
          <w:spacing w:val="2"/>
          <w:lang w:val="en-US"/>
        </w:rPr>
        <w:t>new</w:t>
      </w:r>
      <w:proofErr w:type="gramEnd"/>
      <w:r w:rsidRPr="00244222">
        <w:rPr>
          <w:rFonts w:ascii="Segoe UI" w:hAnsi="Segoe UI" w:cs="Segoe UI"/>
          <w:color w:val="212529"/>
          <w:spacing w:val="2"/>
          <w:lang w:val="en-US"/>
        </w:rPr>
        <w:t> creates an object of a particular class. Here we create a standard string and assign it to the variable </w:t>
      </w:r>
      <w:r w:rsidRPr="00244222">
        <w:rPr>
          <w:rStyle w:val="HTML"/>
          <w:b/>
          <w:bCs/>
          <w:color w:val="212529"/>
          <w:spacing w:val="2"/>
          <w:lang w:val="en-US"/>
        </w:rPr>
        <w:t>str</w:t>
      </w:r>
      <w:r w:rsidRPr="00244222">
        <w:rPr>
          <w:rFonts w:ascii="Segoe UI" w:hAnsi="Segoe UI" w:cs="Segoe UI"/>
          <w:color w:val="212529"/>
          <w:spacing w:val="2"/>
          <w:lang w:val="en-US"/>
        </w:rPr>
        <w:t>:</w:t>
      </w:r>
    </w:p>
    <w:p w14:paraId="0B8D8206"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String str = </w:t>
      </w:r>
      <w:r w:rsidRPr="00244222">
        <w:rPr>
          <w:rStyle w:val="mtk6"/>
          <w:rFonts w:eastAsiaTheme="majorEastAsia"/>
          <w:color w:val="0000FF"/>
          <w:spacing w:val="2"/>
          <w:lang w:val="en-US"/>
        </w:rPr>
        <w:t>new</w:t>
      </w:r>
      <w:r w:rsidRPr="00244222">
        <w:rPr>
          <w:rStyle w:val="mtk1"/>
          <w:color w:val="000000"/>
          <w:spacing w:val="2"/>
          <w:lang w:val="en-US"/>
        </w:rPr>
        <w:t> String(</w:t>
      </w:r>
      <w:r w:rsidRPr="00244222">
        <w:rPr>
          <w:rStyle w:val="mtk20"/>
          <w:color w:val="A31515"/>
          <w:spacing w:val="2"/>
          <w:lang w:val="en-US"/>
        </w:rPr>
        <w:t>"hello"</w:t>
      </w:r>
      <w:r w:rsidRPr="00244222">
        <w:rPr>
          <w:rStyle w:val="mtk1"/>
          <w:color w:val="000000"/>
          <w:spacing w:val="2"/>
          <w:lang w:val="en-US"/>
        </w:rPr>
        <w:t>);</w:t>
      </w:r>
    </w:p>
    <w:p w14:paraId="4EC1C485"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variable </w:t>
      </w:r>
      <w:r w:rsidRPr="00244222">
        <w:rPr>
          <w:rStyle w:val="HTML"/>
          <w:b/>
          <w:bCs/>
          <w:color w:val="212529"/>
          <w:spacing w:val="2"/>
          <w:lang w:val="en-US"/>
        </w:rPr>
        <w:t>str</w:t>
      </w:r>
      <w:r w:rsidRPr="00244222">
        <w:rPr>
          <w:rFonts w:ascii="Segoe UI" w:hAnsi="Segoe UI" w:cs="Segoe UI"/>
          <w:color w:val="212529"/>
          <w:spacing w:val="2"/>
          <w:lang w:val="en-US"/>
        </w:rPr>
        <w:t> stores a reference to the object </w:t>
      </w:r>
      <w:r w:rsidRPr="00244222">
        <w:rPr>
          <w:rStyle w:val="a4"/>
          <w:rFonts w:ascii="Segoe UI" w:hAnsi="Segoe UI" w:cs="Segoe UI"/>
          <w:color w:val="212529"/>
          <w:spacing w:val="2"/>
          <w:lang w:val="en-US"/>
        </w:rPr>
        <w:t>"hello"</w:t>
      </w:r>
      <w:r w:rsidRPr="00244222">
        <w:rPr>
          <w:rFonts w:ascii="Segoe UI" w:hAnsi="Segoe UI" w:cs="Segoe UI"/>
          <w:color w:val="212529"/>
          <w:spacing w:val="2"/>
          <w:lang w:val="en-US"/>
        </w:rPr>
        <w:t> located somewhere in the heap memory.</w:t>
      </w:r>
    </w:p>
    <w:p w14:paraId="7A9CFFD3"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In the same way, we can create an object of any class we know.</w:t>
      </w:r>
    </w:p>
    <w:p w14:paraId="740F35D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Here is a class that describes a patient in a hospital information system:</w:t>
      </w:r>
    </w:p>
    <w:p w14:paraId="06925500" w14:textId="77777777" w:rsidR="00244222" w:rsidRPr="00244222" w:rsidRDefault="00244222" w:rsidP="00244222">
      <w:pPr>
        <w:pStyle w:val="HTML0"/>
        <w:shd w:val="clear" w:color="auto" w:fill="FFFFFF"/>
        <w:rPr>
          <w:color w:val="212529"/>
          <w:spacing w:val="2"/>
          <w:lang w:val="en-US"/>
        </w:rPr>
      </w:pPr>
      <w:r w:rsidRPr="00244222">
        <w:rPr>
          <w:rStyle w:val="mtk6"/>
          <w:rFonts w:eastAsiaTheme="majorEastAsia"/>
          <w:color w:val="0000FF"/>
          <w:spacing w:val="2"/>
          <w:lang w:val="en-US"/>
        </w:rPr>
        <w:t>class</w:t>
      </w:r>
      <w:r w:rsidRPr="00244222">
        <w:rPr>
          <w:rStyle w:val="mtk1"/>
          <w:color w:val="000000"/>
          <w:spacing w:val="2"/>
          <w:lang w:val="en-US"/>
        </w:rPr>
        <w:t> Patient {</w:t>
      </w:r>
      <w:r w:rsidRPr="00244222">
        <w:rPr>
          <w:color w:val="212529"/>
          <w:spacing w:val="2"/>
          <w:lang w:val="en-US"/>
        </w:rPr>
        <w:br/>
      </w:r>
      <w:r w:rsidRPr="00244222">
        <w:rPr>
          <w:rStyle w:val="mtk1"/>
          <w:color w:val="000000"/>
          <w:spacing w:val="2"/>
          <w:lang w:val="en-US"/>
        </w:rPr>
        <w:t>    String name;</w:t>
      </w:r>
      <w:r w:rsidRPr="00244222">
        <w:rPr>
          <w:color w:val="212529"/>
          <w:spacing w:val="2"/>
          <w:lang w:val="en-US"/>
        </w:rPr>
        <w:br/>
      </w:r>
      <w:r w:rsidRPr="00244222">
        <w:rPr>
          <w:rStyle w:val="mtk1"/>
          <w:color w:val="000000"/>
          <w:spacing w:val="2"/>
          <w:lang w:val="en-US"/>
        </w:rPr>
        <w:t>    </w:t>
      </w:r>
      <w:r w:rsidRPr="00244222">
        <w:rPr>
          <w:rStyle w:val="mtk6"/>
          <w:rFonts w:eastAsiaTheme="majorEastAsia"/>
          <w:color w:val="0000FF"/>
          <w:spacing w:val="2"/>
          <w:lang w:val="en-US"/>
        </w:rPr>
        <w:t>int</w:t>
      </w:r>
      <w:r w:rsidRPr="00244222">
        <w:rPr>
          <w:rStyle w:val="mtk1"/>
          <w:color w:val="000000"/>
          <w:spacing w:val="2"/>
          <w:lang w:val="en-US"/>
        </w:rPr>
        <w:t> age;</w:t>
      </w:r>
      <w:r w:rsidRPr="00244222">
        <w:rPr>
          <w:color w:val="212529"/>
          <w:spacing w:val="2"/>
          <w:lang w:val="en-US"/>
        </w:rPr>
        <w:br/>
      </w:r>
      <w:r w:rsidRPr="00244222">
        <w:rPr>
          <w:rStyle w:val="mtk1"/>
          <w:color w:val="000000"/>
          <w:spacing w:val="2"/>
          <w:lang w:val="en-US"/>
        </w:rPr>
        <w:t>}</w:t>
      </w:r>
    </w:p>
    <w:p w14:paraId="36D3A243"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Here is an instance of this class:</w:t>
      </w:r>
    </w:p>
    <w:p w14:paraId="7004C632"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w:t>
      </w:r>
      <w:r w:rsidRPr="00244222">
        <w:rPr>
          <w:rStyle w:val="mtk6"/>
          <w:rFonts w:eastAsiaTheme="majorEastAsia"/>
          <w:color w:val="0000FF"/>
          <w:spacing w:val="2"/>
          <w:lang w:val="en-US"/>
        </w:rPr>
        <w:t>new</w:t>
      </w:r>
      <w:r w:rsidRPr="00244222">
        <w:rPr>
          <w:rStyle w:val="mtk1"/>
          <w:color w:val="000000"/>
          <w:spacing w:val="2"/>
          <w:lang w:val="en-US"/>
        </w:rPr>
        <w:t> </w:t>
      </w:r>
      <w:proofErr w:type="gramStart"/>
      <w:r w:rsidRPr="00244222">
        <w:rPr>
          <w:rStyle w:val="mtk1"/>
          <w:color w:val="000000"/>
          <w:spacing w:val="2"/>
          <w:lang w:val="en-US"/>
        </w:rPr>
        <w:t>Patient(</w:t>
      </w:r>
      <w:proofErr w:type="gramEnd"/>
      <w:r w:rsidRPr="00244222">
        <w:rPr>
          <w:rStyle w:val="mtk1"/>
          <w:color w:val="000000"/>
          <w:spacing w:val="2"/>
          <w:lang w:val="en-US"/>
        </w:rPr>
        <w:t>);</w:t>
      </w:r>
    </w:p>
    <w:p w14:paraId="02344E8D"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Despite the fact that </w:t>
      </w:r>
      <w:r w:rsidRPr="00244222">
        <w:rPr>
          <w:rStyle w:val="HTML"/>
          <w:b/>
          <w:bCs/>
          <w:color w:val="212529"/>
          <w:spacing w:val="2"/>
          <w:lang w:val="en-US"/>
        </w:rPr>
        <w:t>String</w:t>
      </w:r>
      <w:r w:rsidRPr="00244222">
        <w:rPr>
          <w:rFonts w:ascii="Segoe UI" w:hAnsi="Segoe UI" w:cs="Segoe UI"/>
          <w:color w:val="212529"/>
          <w:spacing w:val="2"/>
          <w:lang w:val="en-US"/>
        </w:rPr>
        <w:t> is a standard class and </w:t>
      </w:r>
      <w:r w:rsidRPr="00244222">
        <w:rPr>
          <w:rStyle w:val="HTML"/>
          <w:b/>
          <w:bCs/>
          <w:color w:val="212529"/>
          <w:spacing w:val="2"/>
          <w:lang w:val="en-US"/>
        </w:rPr>
        <w:t>Patient</w:t>
      </w:r>
      <w:r w:rsidRPr="00244222">
        <w:rPr>
          <w:rFonts w:ascii="Segoe UI" w:hAnsi="Segoe UI" w:cs="Segoe UI"/>
          <w:color w:val="212529"/>
          <w:spacing w:val="2"/>
          <w:lang w:val="en-US"/>
        </w:rPr>
        <w:t> is our own class, both classes are regular reference types. However, there is a big difference between those classes and we will discuss it below.</w:t>
      </w:r>
    </w:p>
    <w:p w14:paraId="2BB6175E"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Immutability of objects</w:t>
      </w:r>
    </w:p>
    <w:p w14:paraId="03AB4812"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There is an important concept in programming called </w:t>
      </w:r>
      <w:r w:rsidRPr="00244222">
        <w:rPr>
          <w:rStyle w:val="a4"/>
          <w:rFonts w:ascii="Segoe UI" w:hAnsi="Segoe UI" w:cs="Segoe UI"/>
          <w:color w:val="212529"/>
          <w:spacing w:val="2"/>
          <w:lang w:val="en-US"/>
        </w:rPr>
        <w:t>immutability</w:t>
      </w:r>
      <w:r w:rsidRPr="00244222">
        <w:rPr>
          <w:rFonts w:ascii="Segoe UI" w:hAnsi="Segoe UI" w:cs="Segoe UI"/>
          <w:color w:val="212529"/>
          <w:spacing w:val="2"/>
          <w:lang w:val="en-US"/>
        </w:rPr>
        <w:t xml:space="preserve">. Immutability means that an object always stores the same values. If we need to modify these values, we should create a new object. The common example is the </w:t>
      </w:r>
      <w:r w:rsidRPr="00244222">
        <w:rPr>
          <w:rFonts w:ascii="Segoe UI" w:hAnsi="Segoe UI" w:cs="Segoe UI"/>
          <w:color w:val="212529"/>
          <w:spacing w:val="2"/>
          <w:lang w:val="en-US"/>
        </w:rPr>
        <w:lastRenderedPageBreak/>
        <w:t>standard </w:t>
      </w:r>
      <w:r w:rsidRPr="00244222">
        <w:rPr>
          <w:rStyle w:val="HTML"/>
          <w:b/>
          <w:bCs/>
          <w:color w:val="212529"/>
          <w:spacing w:val="2"/>
          <w:lang w:val="en-US"/>
        </w:rPr>
        <w:t>String</w:t>
      </w:r>
      <w:r w:rsidRPr="00244222">
        <w:rPr>
          <w:rFonts w:ascii="Segoe UI" w:hAnsi="Segoe UI" w:cs="Segoe UI"/>
          <w:color w:val="212529"/>
          <w:spacing w:val="2"/>
          <w:lang w:val="en-US"/>
        </w:rPr>
        <w:t> class. Strings are immutable objects so all string operations produce a new string. Immutable types allow you to write programs with fewer errors.</w:t>
      </w:r>
    </w:p>
    <w:p w14:paraId="5CF899A1"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The class </w:t>
      </w:r>
      <w:r w:rsidRPr="00244222">
        <w:rPr>
          <w:rStyle w:val="HTML"/>
          <w:b/>
          <w:bCs/>
          <w:color w:val="212529"/>
          <w:spacing w:val="2"/>
          <w:lang w:val="en-US"/>
        </w:rPr>
        <w:t>Patient</w:t>
      </w:r>
      <w:r w:rsidRPr="00244222">
        <w:rPr>
          <w:rFonts w:ascii="Segoe UI" w:hAnsi="Segoe UI" w:cs="Segoe UI"/>
          <w:color w:val="212529"/>
          <w:spacing w:val="2"/>
          <w:lang w:val="en-US"/>
        </w:rPr>
        <w:t> is not immutable because it is possible to change any field of an object.</w:t>
      </w:r>
    </w:p>
    <w:p w14:paraId="482A8D14"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w:t>
      </w:r>
      <w:r w:rsidRPr="00244222">
        <w:rPr>
          <w:rStyle w:val="mtk6"/>
          <w:rFonts w:eastAsiaTheme="majorEastAsia"/>
          <w:color w:val="0000FF"/>
          <w:spacing w:val="2"/>
          <w:lang w:val="en-US"/>
        </w:rPr>
        <w:t>new</w:t>
      </w:r>
      <w:r w:rsidRPr="00244222">
        <w:rPr>
          <w:rStyle w:val="mtk1"/>
          <w:color w:val="000000"/>
          <w:spacing w:val="2"/>
          <w:lang w:val="en-US"/>
        </w:rPr>
        <w:t> </w:t>
      </w:r>
      <w:proofErr w:type="gramStart"/>
      <w:r w:rsidRPr="00244222">
        <w:rPr>
          <w:rStyle w:val="mtk1"/>
          <w:color w:val="000000"/>
          <w:spacing w:val="2"/>
          <w:lang w:val="en-US"/>
        </w:rPr>
        <w:t>Patient(</w:t>
      </w:r>
      <w:proofErr w:type="gramEnd"/>
      <w:r w:rsidRPr="00244222">
        <w:rPr>
          <w:rStyle w:val="mtk1"/>
          <w:color w:val="000000"/>
          <w:spacing w:val="2"/>
          <w:lang w:val="en-US"/>
        </w:rPr>
        <w:t>);</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"Mary"</w:t>
      </w:r>
      <w:r w:rsidRPr="00244222">
        <w:rPr>
          <w:rStyle w:val="mtk1"/>
          <w:color w:val="000000"/>
          <w:spacing w:val="2"/>
          <w:lang w:val="en-US"/>
        </w:rPr>
        <w:t>;</w:t>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"Alice"</w:t>
      </w:r>
      <w:r w:rsidRPr="00244222">
        <w:rPr>
          <w:rStyle w:val="mtk1"/>
          <w:color w:val="000000"/>
          <w:spacing w:val="2"/>
          <w:lang w:val="en-US"/>
        </w:rPr>
        <w:t>;</w:t>
      </w:r>
    </w:p>
    <w:p w14:paraId="23731F12"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In the following topics, we will look at the existing immutable classes as well as learn how to create new ones and when to use them.</w:t>
      </w:r>
    </w:p>
    <w:p w14:paraId="127BB11C"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Sharing references</w:t>
      </w:r>
    </w:p>
    <w:p w14:paraId="2E464229"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More than one variable can refer to the same object.</w:t>
      </w:r>
    </w:p>
    <w:p w14:paraId="5864E134" w14:textId="77777777" w:rsidR="00244222" w:rsidRPr="00244222" w:rsidRDefault="00244222" w:rsidP="00244222">
      <w:pPr>
        <w:pStyle w:val="HTML0"/>
        <w:shd w:val="clear" w:color="auto" w:fill="FFFFFF"/>
        <w:rPr>
          <w:color w:val="212529"/>
          <w:spacing w:val="2"/>
          <w:lang w:val="en-US"/>
        </w:rPr>
      </w:pPr>
      <w:bookmarkStart w:id="2" w:name="_Hlk110117244"/>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w:t>
      </w:r>
      <w:r w:rsidRPr="00244222">
        <w:rPr>
          <w:rStyle w:val="mtk6"/>
          <w:rFonts w:eastAsiaTheme="majorEastAsia"/>
          <w:color w:val="0000FF"/>
          <w:spacing w:val="2"/>
          <w:lang w:val="en-US"/>
        </w:rPr>
        <w:t>new</w:t>
      </w:r>
      <w:r w:rsidRPr="00244222">
        <w:rPr>
          <w:rStyle w:val="mtk1"/>
          <w:color w:val="000000"/>
          <w:spacing w:val="2"/>
          <w:lang w:val="en-US"/>
        </w:rPr>
        <w:t> </w:t>
      </w:r>
      <w:proofErr w:type="gramStart"/>
      <w:r w:rsidRPr="00244222">
        <w:rPr>
          <w:rStyle w:val="mtk1"/>
          <w:color w:val="000000"/>
          <w:spacing w:val="2"/>
          <w:lang w:val="en-US"/>
        </w:rPr>
        <w:t>Patient(</w:t>
      </w:r>
      <w:proofErr w:type="gramEnd"/>
      <w:r w:rsidRPr="00244222">
        <w:rPr>
          <w:rStyle w:val="mtk1"/>
          <w:color w:val="000000"/>
          <w:spacing w:val="2"/>
          <w:lang w:val="en-US"/>
        </w:rPr>
        <w:t>);</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patient.name = </w:t>
      </w:r>
      <w:r w:rsidRPr="00244222">
        <w:rPr>
          <w:rStyle w:val="mtk20"/>
          <w:color w:val="A31515"/>
          <w:spacing w:val="2"/>
          <w:lang w:val="en-US"/>
        </w:rPr>
        <w:t>"Mary"</w:t>
      </w:r>
      <w:r w:rsidRPr="00244222">
        <w:rPr>
          <w:rStyle w:val="mtk1"/>
          <w:color w:val="000000"/>
          <w:spacing w:val="2"/>
          <w:lang w:val="en-US"/>
        </w:rPr>
        <w:t>;</w:t>
      </w:r>
      <w:r w:rsidRPr="00244222">
        <w:rPr>
          <w:color w:val="212529"/>
          <w:spacing w:val="2"/>
          <w:lang w:val="en-US"/>
        </w:rPr>
        <w:br/>
      </w:r>
      <w:proofErr w:type="spellStart"/>
      <w:r w:rsidRPr="00244222">
        <w:rPr>
          <w:rStyle w:val="mtk1"/>
          <w:color w:val="000000"/>
          <w:spacing w:val="2"/>
          <w:lang w:val="en-US"/>
        </w:rPr>
        <w:t>patient.age</w:t>
      </w:r>
      <w:proofErr w:type="spellEnd"/>
      <w:r w:rsidRPr="00244222">
        <w:rPr>
          <w:rStyle w:val="mtk1"/>
          <w:color w:val="000000"/>
          <w:spacing w:val="2"/>
          <w:lang w:val="en-US"/>
        </w:rPr>
        <w:t> = </w:t>
      </w:r>
      <w:r w:rsidRPr="00244222">
        <w:rPr>
          <w:rStyle w:val="mtk7"/>
          <w:rFonts w:eastAsiaTheme="majorEastAsia"/>
          <w:color w:val="098658"/>
          <w:spacing w:val="2"/>
          <w:lang w:val="en-US"/>
        </w:rPr>
        <w:t>24</w:t>
      </w:r>
      <w:r w:rsidRPr="00244222">
        <w:rPr>
          <w:rStyle w:val="mtk1"/>
          <w:color w:val="000000"/>
          <w:spacing w:val="2"/>
          <w:lang w:val="en-US"/>
        </w:rPr>
        <w:t>;</w:t>
      </w:r>
      <w:r w:rsidRPr="00244222">
        <w:rPr>
          <w:color w:val="212529"/>
          <w:spacing w:val="2"/>
          <w:lang w:val="en-US"/>
        </w:rPr>
        <w:br/>
      </w:r>
      <w:r w:rsidRPr="00244222">
        <w:rPr>
          <w:color w:val="212529"/>
          <w:spacing w:val="2"/>
          <w:lang w:val="en-US"/>
        </w:rPr>
        <w:br/>
      </w:r>
      <w:proofErr w:type="spellStart"/>
      <w:r w:rsidRPr="00244222">
        <w:rPr>
          <w:rStyle w:val="mtk1"/>
          <w:color w:val="000000"/>
          <w:spacing w:val="2"/>
          <w:lang w:val="en-US"/>
        </w:rPr>
        <w:t>System.out.println</w:t>
      </w:r>
      <w:proofErr w:type="spellEnd"/>
      <w:r w:rsidRPr="00244222">
        <w:rPr>
          <w:rStyle w:val="mtk1"/>
          <w:color w:val="000000"/>
          <w:spacing w:val="2"/>
          <w:lang w:val="en-US"/>
        </w:rPr>
        <w:t>(patient.name + </w:t>
      </w:r>
      <w:r w:rsidRPr="00244222">
        <w:rPr>
          <w:rStyle w:val="mtk20"/>
          <w:color w:val="A31515"/>
          <w:spacing w:val="2"/>
          <w:lang w:val="en-US"/>
        </w:rPr>
        <w:t>" "</w:t>
      </w:r>
      <w:r w:rsidRPr="00244222">
        <w:rPr>
          <w:rStyle w:val="mtk1"/>
          <w:color w:val="000000"/>
          <w:spacing w:val="2"/>
          <w:lang w:val="en-US"/>
        </w:rPr>
        <w:t> + </w:t>
      </w:r>
      <w:proofErr w:type="spellStart"/>
      <w:r w:rsidRPr="00244222">
        <w:rPr>
          <w:rStyle w:val="mtk1"/>
          <w:color w:val="000000"/>
          <w:spacing w:val="2"/>
          <w:lang w:val="en-US"/>
        </w:rPr>
        <w:t>patient.age</w:t>
      </w:r>
      <w:proofErr w:type="spellEnd"/>
      <w:r w:rsidRPr="00244222">
        <w:rPr>
          <w:rStyle w:val="mtk1"/>
          <w:color w:val="000000"/>
          <w:spacing w:val="2"/>
          <w:lang w:val="en-US"/>
        </w:rPr>
        <w:t>); </w:t>
      </w:r>
      <w:r w:rsidRPr="00244222">
        <w:rPr>
          <w:rStyle w:val="mtk8"/>
          <w:color w:val="008000"/>
          <w:spacing w:val="2"/>
          <w:lang w:val="en-US"/>
        </w:rPr>
        <w:t>// Mary 24</w:t>
      </w:r>
      <w:r w:rsidRPr="00244222">
        <w:rPr>
          <w:color w:val="212529"/>
          <w:spacing w:val="2"/>
          <w:lang w:val="en-US"/>
        </w:rPr>
        <w:br/>
      </w:r>
      <w:r w:rsidRPr="00244222">
        <w:rPr>
          <w:color w:val="212529"/>
          <w:spacing w:val="2"/>
          <w:lang w:val="en-US"/>
        </w:rPr>
        <w:br/>
      </w:r>
      <w:r w:rsidRPr="00244222">
        <w:rPr>
          <w:rStyle w:val="mtk1"/>
          <w:color w:val="000000"/>
          <w:spacing w:val="2"/>
          <w:lang w:val="en-US"/>
        </w:rPr>
        <w:t>Patient p = patient;</w:t>
      </w:r>
      <w:r w:rsidRPr="00244222">
        <w:rPr>
          <w:color w:val="212529"/>
          <w:spacing w:val="2"/>
          <w:lang w:val="en-US"/>
        </w:rPr>
        <w:br/>
      </w:r>
      <w:r w:rsidRPr="00244222">
        <w:rPr>
          <w:color w:val="212529"/>
          <w:spacing w:val="2"/>
          <w:lang w:val="en-US"/>
        </w:rPr>
        <w:br/>
      </w:r>
      <w:proofErr w:type="spellStart"/>
      <w:r w:rsidRPr="00244222">
        <w:rPr>
          <w:rStyle w:val="mtk1"/>
          <w:color w:val="000000"/>
          <w:spacing w:val="2"/>
          <w:lang w:val="en-US"/>
        </w:rPr>
        <w:t>System.out.println</w:t>
      </w:r>
      <w:proofErr w:type="spellEnd"/>
      <w:r w:rsidRPr="00244222">
        <w:rPr>
          <w:rStyle w:val="mtk1"/>
          <w:color w:val="000000"/>
          <w:spacing w:val="2"/>
          <w:lang w:val="en-US"/>
        </w:rPr>
        <w:t>(p.name + </w:t>
      </w:r>
      <w:r w:rsidRPr="00244222">
        <w:rPr>
          <w:rStyle w:val="mtk20"/>
          <w:color w:val="A31515"/>
          <w:spacing w:val="2"/>
          <w:lang w:val="en-US"/>
        </w:rPr>
        <w:t>" "</w:t>
      </w:r>
      <w:r w:rsidRPr="00244222">
        <w:rPr>
          <w:rStyle w:val="mtk1"/>
          <w:color w:val="000000"/>
          <w:spacing w:val="2"/>
          <w:lang w:val="en-US"/>
        </w:rPr>
        <w:t> + </w:t>
      </w:r>
      <w:proofErr w:type="spellStart"/>
      <w:r w:rsidRPr="00244222">
        <w:rPr>
          <w:rStyle w:val="mtk1"/>
          <w:color w:val="000000"/>
          <w:spacing w:val="2"/>
          <w:lang w:val="en-US"/>
        </w:rPr>
        <w:t>p.age</w:t>
      </w:r>
      <w:proofErr w:type="spellEnd"/>
      <w:r w:rsidRPr="00244222">
        <w:rPr>
          <w:rStyle w:val="mtk1"/>
          <w:color w:val="000000"/>
          <w:spacing w:val="2"/>
          <w:lang w:val="en-US"/>
        </w:rPr>
        <w:t>); </w:t>
      </w:r>
      <w:r w:rsidRPr="00244222">
        <w:rPr>
          <w:rStyle w:val="mtk8"/>
          <w:color w:val="008000"/>
          <w:spacing w:val="2"/>
          <w:lang w:val="en-US"/>
        </w:rPr>
        <w:t>// Mary 24</w:t>
      </w:r>
    </w:p>
    <w:p w14:paraId="31207E94"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It is important to understand that two variables refer to the same data in memory rather than two independent copies. Since our class is mutable, we can modify the object using both references.</w:t>
      </w:r>
    </w:p>
    <w:p w14:paraId="46A4C2D1" w14:textId="77777777" w:rsidR="00244222" w:rsidRPr="00244222" w:rsidRDefault="00244222" w:rsidP="00244222">
      <w:pPr>
        <w:pStyle w:val="HTML0"/>
        <w:shd w:val="clear" w:color="auto" w:fill="FFFFFF"/>
        <w:rPr>
          <w:color w:val="212529"/>
          <w:spacing w:val="2"/>
          <w:lang w:val="en-US"/>
        </w:rPr>
      </w:pPr>
      <w:proofErr w:type="spellStart"/>
      <w:r w:rsidRPr="00244222">
        <w:rPr>
          <w:rStyle w:val="mtk1"/>
          <w:color w:val="000000"/>
          <w:spacing w:val="2"/>
          <w:lang w:val="en-US"/>
        </w:rPr>
        <w:t>patient.age</w:t>
      </w:r>
      <w:proofErr w:type="spellEnd"/>
      <w:r w:rsidRPr="00244222">
        <w:rPr>
          <w:rStyle w:val="mtk1"/>
          <w:color w:val="000000"/>
          <w:spacing w:val="2"/>
          <w:lang w:val="en-US"/>
        </w:rPr>
        <w:t> = </w:t>
      </w:r>
      <w:r w:rsidRPr="00244222">
        <w:rPr>
          <w:rStyle w:val="mtk7"/>
          <w:rFonts w:eastAsiaTheme="majorEastAsia"/>
          <w:color w:val="098658"/>
          <w:spacing w:val="2"/>
          <w:lang w:val="en-US"/>
        </w:rPr>
        <w:t>25</w:t>
      </w:r>
      <w:r w:rsidRPr="00244222">
        <w:rPr>
          <w:rStyle w:val="mtk1"/>
          <w:color w:val="000000"/>
          <w:spacing w:val="2"/>
          <w:lang w:val="en-US"/>
        </w:rPr>
        <w:t>;</w:t>
      </w:r>
      <w:r w:rsidRPr="00244222">
        <w:rPr>
          <w:color w:val="212529"/>
          <w:spacing w:val="2"/>
          <w:lang w:val="en-US"/>
        </w:rPr>
        <w:br/>
      </w:r>
      <w:proofErr w:type="spellStart"/>
      <w:r w:rsidRPr="00244222">
        <w:rPr>
          <w:rStyle w:val="mtk1"/>
          <w:color w:val="000000"/>
          <w:spacing w:val="2"/>
          <w:lang w:val="en-US"/>
        </w:rPr>
        <w:t>System.out.println</w:t>
      </w:r>
      <w:proofErr w:type="spellEnd"/>
      <w:r w:rsidRPr="00244222">
        <w:rPr>
          <w:rStyle w:val="mtk1"/>
          <w:color w:val="000000"/>
          <w:spacing w:val="2"/>
          <w:lang w:val="en-US"/>
        </w:rPr>
        <w:t>(</w:t>
      </w:r>
      <w:proofErr w:type="spellStart"/>
      <w:r w:rsidRPr="00244222">
        <w:rPr>
          <w:rStyle w:val="mtk1"/>
          <w:color w:val="000000"/>
          <w:spacing w:val="2"/>
          <w:lang w:val="en-US"/>
        </w:rPr>
        <w:t>p.age</w:t>
      </w:r>
      <w:proofErr w:type="spellEnd"/>
      <w:r w:rsidRPr="00244222">
        <w:rPr>
          <w:rStyle w:val="mtk1"/>
          <w:color w:val="000000"/>
          <w:spacing w:val="2"/>
          <w:lang w:val="en-US"/>
        </w:rPr>
        <w:t>); </w:t>
      </w:r>
      <w:r w:rsidRPr="00244222">
        <w:rPr>
          <w:rStyle w:val="mtk8"/>
          <w:color w:val="008000"/>
          <w:spacing w:val="2"/>
          <w:lang w:val="en-US"/>
        </w:rPr>
        <w:t>// 25</w:t>
      </w:r>
    </w:p>
    <w:bookmarkEnd w:id="2"/>
    <w:p w14:paraId="39D2979B" w14:textId="77777777" w:rsidR="00244222" w:rsidRPr="00244222" w:rsidRDefault="00244222" w:rsidP="00244222">
      <w:pPr>
        <w:pStyle w:val="5"/>
        <w:shd w:val="clear" w:color="auto" w:fill="FFFFFF"/>
        <w:jc w:val="center"/>
        <w:rPr>
          <w:rFonts w:ascii="Segoe UI" w:hAnsi="Segoe UI" w:cs="Segoe UI"/>
          <w:color w:val="212529"/>
          <w:spacing w:val="2"/>
          <w:lang w:val="en-US"/>
        </w:rPr>
      </w:pPr>
      <w:r w:rsidRPr="00244222">
        <w:rPr>
          <w:rFonts w:ascii="Segoe UI" w:hAnsi="Segoe UI" w:cs="Segoe UI"/>
          <w:color w:val="212529"/>
          <w:spacing w:val="2"/>
          <w:lang w:val="en-US"/>
        </w:rPr>
        <w:t>Nullability</w:t>
      </w:r>
    </w:p>
    <w:p w14:paraId="5F0EDA51"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As for any reference types, a variable of class type can be </w:t>
      </w:r>
      <w:r w:rsidRPr="00244222">
        <w:rPr>
          <w:rStyle w:val="a4"/>
          <w:rFonts w:ascii="Segoe UI" w:hAnsi="Segoe UI" w:cs="Segoe UI"/>
          <w:color w:val="212529"/>
          <w:spacing w:val="2"/>
          <w:lang w:val="en-US"/>
        </w:rPr>
        <w:t>null</w:t>
      </w:r>
      <w:r w:rsidRPr="00244222">
        <w:rPr>
          <w:rFonts w:ascii="Segoe UI" w:hAnsi="Segoe UI" w:cs="Segoe UI"/>
          <w:color w:val="212529"/>
          <w:spacing w:val="2"/>
          <w:lang w:val="en-US"/>
        </w:rPr>
        <w:t> which means it is not initialized yet.</w:t>
      </w:r>
    </w:p>
    <w:p w14:paraId="57DA3A6E" w14:textId="77777777" w:rsidR="00244222" w:rsidRPr="00244222" w:rsidRDefault="00244222" w:rsidP="00244222">
      <w:pPr>
        <w:pStyle w:val="HTML0"/>
        <w:shd w:val="clear" w:color="auto" w:fill="FFFFFF"/>
        <w:rPr>
          <w:color w:val="212529"/>
          <w:spacing w:val="2"/>
          <w:lang w:val="en-US"/>
        </w:rPr>
      </w:pPr>
      <w:r w:rsidRPr="00244222">
        <w:rPr>
          <w:rStyle w:val="mtk1"/>
          <w:color w:val="000000"/>
          <w:spacing w:val="2"/>
          <w:lang w:val="en-US"/>
        </w:rPr>
        <w:t>Patient </w:t>
      </w:r>
      <w:proofErr w:type="spellStart"/>
      <w:r w:rsidRPr="00244222">
        <w:rPr>
          <w:rStyle w:val="mtk1"/>
          <w:color w:val="000000"/>
          <w:spacing w:val="2"/>
          <w:lang w:val="en-US"/>
        </w:rPr>
        <w:t>patient</w:t>
      </w:r>
      <w:proofErr w:type="spellEnd"/>
      <w:r w:rsidRPr="00244222">
        <w:rPr>
          <w:rStyle w:val="mtk1"/>
          <w:color w:val="000000"/>
          <w:spacing w:val="2"/>
          <w:lang w:val="en-US"/>
        </w:rPr>
        <w:t> = null;</w:t>
      </w:r>
    </w:p>
    <w:p w14:paraId="6A00621A" w14:textId="77777777" w:rsidR="00244222" w:rsidRPr="00244222" w:rsidRDefault="00244222" w:rsidP="00244222">
      <w:pPr>
        <w:pStyle w:val="a3"/>
        <w:shd w:val="clear" w:color="auto" w:fill="FFFFFF"/>
        <w:rPr>
          <w:rFonts w:ascii="Segoe UI" w:hAnsi="Segoe UI" w:cs="Segoe UI"/>
          <w:color w:val="212529"/>
          <w:spacing w:val="2"/>
          <w:lang w:val="en-US"/>
        </w:rPr>
      </w:pPr>
      <w:r w:rsidRPr="00244222">
        <w:rPr>
          <w:rFonts w:ascii="Segoe UI" w:hAnsi="Segoe UI" w:cs="Segoe UI"/>
          <w:color w:val="212529"/>
          <w:spacing w:val="2"/>
          <w:lang w:val="en-US"/>
        </w:rPr>
        <w:t>This is a common feature in Java available for classes since they are reference types.</w:t>
      </w:r>
    </w:p>
    <w:p w14:paraId="14A23E01" w14:textId="1889DA97" w:rsidR="00244222" w:rsidRDefault="00244222" w:rsidP="008876B1">
      <w:pPr>
        <w:pStyle w:val="a3"/>
        <w:shd w:val="clear" w:color="auto" w:fill="FFFFFF"/>
        <w:jc w:val="both"/>
        <w:rPr>
          <w:rFonts w:ascii="Segoe UI" w:hAnsi="Segoe UI" w:cs="Segoe UI"/>
          <w:color w:val="333333"/>
          <w:lang w:val="en-US"/>
        </w:rPr>
      </w:pPr>
    </w:p>
    <w:p w14:paraId="7B93891A" w14:textId="65FF97C4" w:rsidR="007C4F7D" w:rsidRDefault="007C4F7D" w:rsidP="008876B1">
      <w:pPr>
        <w:pStyle w:val="a3"/>
        <w:shd w:val="clear" w:color="auto" w:fill="FFFFFF"/>
        <w:jc w:val="both"/>
        <w:rPr>
          <w:rFonts w:ascii="Segoe UI" w:hAnsi="Segoe UI" w:cs="Segoe UI"/>
          <w:color w:val="333333"/>
          <w:lang w:val="en-US"/>
        </w:rPr>
      </w:pPr>
    </w:p>
    <w:p w14:paraId="196E14A5" w14:textId="2F1ABAA2" w:rsidR="007C4F7D" w:rsidRDefault="007C4F7D" w:rsidP="008876B1">
      <w:pPr>
        <w:pStyle w:val="a3"/>
        <w:shd w:val="clear" w:color="auto" w:fill="FFFFFF"/>
        <w:jc w:val="both"/>
        <w:rPr>
          <w:rFonts w:ascii="Segoe UI" w:hAnsi="Segoe UI" w:cs="Segoe UI"/>
          <w:color w:val="333333"/>
          <w:lang w:val="en-US"/>
        </w:rPr>
      </w:pPr>
    </w:p>
    <w:p w14:paraId="016A5CE2" w14:textId="77777777" w:rsidR="007C4F7D" w:rsidRPr="00A028B6" w:rsidRDefault="007C4F7D" w:rsidP="007C4F7D">
      <w:pPr>
        <w:pStyle w:val="1"/>
        <w:shd w:val="clear" w:color="auto" w:fill="FFFFFF"/>
        <w:spacing w:before="75" w:line="312" w:lineRule="atLeast"/>
        <w:jc w:val="both"/>
        <w:rPr>
          <w:rFonts w:ascii="Helvetica" w:hAnsi="Helvetica"/>
          <w:color w:val="610B38"/>
          <w:sz w:val="39"/>
          <w:szCs w:val="39"/>
          <w:lang w:val="en-US"/>
        </w:rPr>
      </w:pPr>
      <w:r w:rsidRPr="00A028B6">
        <w:rPr>
          <w:rFonts w:ascii="Helvetica" w:hAnsi="Helvetica"/>
          <w:b/>
          <w:bCs/>
          <w:color w:val="610B38"/>
          <w:sz w:val="39"/>
          <w:szCs w:val="39"/>
          <w:lang w:val="en-US"/>
        </w:rPr>
        <w:lastRenderedPageBreak/>
        <w:t>Collections in Java</w:t>
      </w:r>
    </w:p>
    <w:p w14:paraId="51249591" w14:textId="72993540" w:rsidR="007C4F7D" w:rsidRPr="00A028B6" w:rsidRDefault="007C4F7D" w:rsidP="007C4F7D">
      <w:pPr>
        <w:shd w:val="clear" w:color="auto" w:fill="FFFFFF"/>
        <w:spacing w:before="60" w:after="100" w:afterAutospacing="1" w:line="375" w:lineRule="atLeast"/>
        <w:ind w:left="720"/>
        <w:jc w:val="both"/>
        <w:rPr>
          <w:rFonts w:ascii="Segoe UI" w:hAnsi="Segoe UI" w:cs="Segoe UI"/>
          <w:color w:val="000000"/>
          <w:sz w:val="24"/>
          <w:szCs w:val="24"/>
          <w:lang w:val="en-US"/>
        </w:rPr>
      </w:pPr>
    </w:p>
    <w:p w14:paraId="038AAAB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w:t>
      </w:r>
      <w:r w:rsidRPr="007C4F7D">
        <w:rPr>
          <w:rStyle w:val="a4"/>
          <w:rFonts w:ascii="Segoe UI" w:hAnsi="Segoe UI" w:cs="Segoe UI"/>
          <w:color w:val="333333"/>
          <w:lang w:val="en-US"/>
        </w:rPr>
        <w:t>Collection in Java</w:t>
      </w:r>
      <w:r w:rsidRPr="007C4F7D">
        <w:rPr>
          <w:rFonts w:ascii="Segoe UI" w:hAnsi="Segoe UI" w:cs="Segoe UI"/>
          <w:color w:val="333333"/>
          <w:lang w:val="en-US"/>
        </w:rPr>
        <w:t> is a framework that provides an architecture to store and manipulate the group of objects.</w:t>
      </w:r>
    </w:p>
    <w:p w14:paraId="79C46D3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Java Collections can achieve all the operations that you perform on a data such as searching, sorting, insertion, manipulation, and deletion.</w:t>
      </w:r>
    </w:p>
    <w:p w14:paraId="63BB300B" w14:textId="77777777" w:rsidR="007C4F7D" w:rsidRPr="007C4F7D" w:rsidRDefault="007C4F7D" w:rsidP="007C4F7D">
      <w:pPr>
        <w:pStyle w:val="a3"/>
        <w:shd w:val="clear" w:color="auto" w:fill="FFFFFF"/>
        <w:jc w:val="both"/>
        <w:rPr>
          <w:rStyle w:val="a5"/>
          <w:rFonts w:ascii="Segoe UI" w:hAnsi="Segoe UI" w:cs="Segoe UI"/>
          <w:color w:val="000000" w:themeColor="text1"/>
          <w:u w:val="none"/>
          <w:lang w:val="en-US"/>
        </w:rPr>
      </w:pPr>
      <w:r w:rsidRPr="007C4F7D">
        <w:rPr>
          <w:rFonts w:ascii="Segoe UI" w:hAnsi="Segoe UI" w:cs="Segoe UI"/>
          <w:color w:val="333333"/>
          <w:lang w:val="en-US"/>
        </w:rPr>
        <w:t xml:space="preserve">Java Collection means a single unit of objects. Java Collection framework provides many interfaces (Set, List, Queue, Deque) and classes </w:t>
      </w:r>
      <w:r w:rsidRPr="007C4F7D">
        <w:rPr>
          <w:rFonts w:ascii="Segoe UI" w:hAnsi="Segoe UI" w:cs="Segoe UI"/>
          <w:color w:val="000000" w:themeColor="text1"/>
          <w:lang w:val="en-US"/>
        </w:rPr>
        <w:t>(</w:t>
      </w:r>
      <w:proofErr w:type="spellStart"/>
      <w:r w:rsidRPr="007C4F7D">
        <w:rPr>
          <w:rFonts w:ascii="Segoe UI" w:hAnsi="Segoe UI" w:cs="Segoe UI"/>
          <w:color w:val="000000" w:themeColor="text1"/>
        </w:rPr>
        <w:fldChar w:fldCharType="begin"/>
      </w:r>
      <w:r w:rsidRPr="007C4F7D">
        <w:rPr>
          <w:rFonts w:ascii="Segoe UI" w:hAnsi="Segoe UI" w:cs="Segoe UI"/>
          <w:color w:val="000000" w:themeColor="text1"/>
          <w:lang w:val="en-US"/>
        </w:rPr>
        <w:instrText xml:space="preserve"> HYPERLINK "https://www.javatpoint.com/java-arraylist" </w:instrText>
      </w:r>
      <w:r w:rsidRPr="007C4F7D">
        <w:rPr>
          <w:rFonts w:ascii="Segoe UI" w:hAnsi="Segoe UI" w:cs="Segoe UI"/>
          <w:color w:val="000000" w:themeColor="text1"/>
        </w:rPr>
        <w:fldChar w:fldCharType="separate"/>
      </w:r>
      <w:r w:rsidRPr="007C4F7D">
        <w:rPr>
          <w:rStyle w:val="a5"/>
          <w:rFonts w:ascii="Segoe UI" w:hAnsi="Segoe UI" w:cs="Segoe UI"/>
          <w:color w:val="000000" w:themeColor="text1"/>
          <w:u w:val="none"/>
          <w:lang w:val="en-US"/>
        </w:rPr>
        <w:t>ArrayList</w:t>
      </w:r>
      <w:proofErr w:type="spellEnd"/>
      <w:r w:rsidRPr="007C4F7D">
        <w:rPr>
          <w:rStyle w:val="a5"/>
          <w:rFonts w:ascii="Segoe UI" w:hAnsi="Segoe UI" w:cs="Segoe UI"/>
          <w:color w:val="000000" w:themeColor="text1"/>
          <w:u w:val="none"/>
          <w:lang w:val="en-US"/>
        </w:rPr>
        <w:t>, Vector, LinkedList</w:t>
      </w:r>
    </w:p>
    <w:p w14:paraId="1F2F0EDC" w14:textId="7DC1C2EE" w:rsidR="007C4F7D" w:rsidRPr="007C4F7D" w:rsidRDefault="007C4F7D" w:rsidP="007C4F7D">
      <w:pPr>
        <w:pStyle w:val="a3"/>
        <w:shd w:val="clear" w:color="auto" w:fill="FFFFFF"/>
        <w:jc w:val="both"/>
        <w:rPr>
          <w:rStyle w:val="a5"/>
          <w:rFonts w:ascii="Segoe UI" w:hAnsi="Segoe UI" w:cs="Segoe UI"/>
          <w:color w:val="000000" w:themeColor="text1"/>
          <w:u w:val="none"/>
          <w:lang w:val="en-US"/>
        </w:rPr>
      </w:pPr>
      <w:r w:rsidRPr="007C4F7D">
        <w:rPr>
          <w:rStyle w:val="a5"/>
          <w:rFonts w:ascii="Segoe UI" w:hAnsi="Segoe UI" w:cs="Segoe UI"/>
          <w:color w:val="000000" w:themeColor="text1"/>
          <w:u w:val="none"/>
          <w:lang w:val="en-US"/>
        </w:rPr>
        <w:t xml:space="preserve">, </w:t>
      </w:r>
      <w:proofErr w:type="spellStart"/>
      <w:r w:rsidRPr="007C4F7D">
        <w:rPr>
          <w:rStyle w:val="a5"/>
          <w:rFonts w:ascii="Segoe UI" w:hAnsi="Segoe UI" w:cs="Segoe UI"/>
          <w:color w:val="000000" w:themeColor="text1"/>
          <w:u w:val="none"/>
          <w:lang w:val="en-US"/>
        </w:rPr>
        <w:t>PriorityQueue</w:t>
      </w:r>
      <w:proofErr w:type="spellEnd"/>
      <w:r w:rsidRPr="007C4F7D">
        <w:rPr>
          <w:rStyle w:val="a5"/>
          <w:rFonts w:ascii="Segoe UI" w:hAnsi="Segoe UI" w:cs="Segoe UI"/>
          <w:color w:val="000000" w:themeColor="text1"/>
          <w:u w:val="none"/>
          <w:lang w:val="en-US"/>
        </w:rPr>
        <w:t xml:space="preserve">, HashSet, </w:t>
      </w:r>
      <w:proofErr w:type="spellStart"/>
      <w:r w:rsidRPr="007C4F7D">
        <w:rPr>
          <w:rStyle w:val="a5"/>
          <w:rFonts w:ascii="Segoe UI" w:hAnsi="Segoe UI" w:cs="Segoe UI"/>
          <w:color w:val="000000" w:themeColor="text1"/>
          <w:u w:val="none"/>
          <w:lang w:val="en-US"/>
        </w:rPr>
        <w:t>LinkedHashSet</w:t>
      </w:r>
      <w:proofErr w:type="spellEnd"/>
      <w:r w:rsidRPr="007C4F7D">
        <w:rPr>
          <w:rStyle w:val="a5"/>
          <w:rFonts w:ascii="Segoe UI" w:hAnsi="Segoe UI" w:cs="Segoe UI"/>
          <w:color w:val="000000" w:themeColor="text1"/>
          <w:u w:val="none"/>
          <w:lang w:val="en-US"/>
        </w:rPr>
        <w:t xml:space="preserve">, </w:t>
      </w:r>
      <w:proofErr w:type="spellStart"/>
      <w:r w:rsidRPr="007C4F7D">
        <w:rPr>
          <w:rStyle w:val="a5"/>
          <w:rFonts w:ascii="Segoe UI" w:hAnsi="Segoe UI" w:cs="Segoe UI"/>
          <w:color w:val="000000" w:themeColor="text1"/>
          <w:u w:val="none"/>
          <w:lang w:val="en-US"/>
        </w:rPr>
        <w:t>TreeSet</w:t>
      </w:r>
      <w:proofErr w:type="spellEnd"/>
      <w:r w:rsidRPr="007C4F7D">
        <w:rPr>
          <w:rStyle w:val="a5"/>
          <w:rFonts w:ascii="Segoe UI" w:hAnsi="Segoe UI" w:cs="Segoe UI"/>
          <w:color w:val="000000" w:themeColor="text1"/>
          <w:u w:val="none"/>
          <w:lang w:val="en-US"/>
        </w:rPr>
        <w:t>).</w:t>
      </w:r>
    </w:p>
    <w:p w14:paraId="1A8E9772" w14:textId="3262BFDF" w:rsidR="007C4F7D" w:rsidRPr="007C4F7D" w:rsidRDefault="007C4F7D" w:rsidP="007C4F7D">
      <w:pPr>
        <w:rPr>
          <w:lang w:val="en-US"/>
        </w:rPr>
      </w:pPr>
      <w:r w:rsidRPr="007C4F7D">
        <w:rPr>
          <w:rFonts w:ascii="Segoe UI" w:hAnsi="Segoe UI" w:cs="Segoe UI"/>
          <w:color w:val="000000" w:themeColor="text1"/>
        </w:rPr>
        <w:fldChar w:fldCharType="end"/>
      </w:r>
    </w:p>
    <w:p w14:paraId="6B54A5FC" w14:textId="77777777" w:rsidR="007C4F7D" w:rsidRPr="007C4F7D" w:rsidRDefault="007C4F7D" w:rsidP="007C4F7D">
      <w:pPr>
        <w:pStyle w:val="4"/>
        <w:shd w:val="clear" w:color="auto" w:fill="FFFFFF"/>
        <w:jc w:val="both"/>
        <w:rPr>
          <w:rFonts w:ascii="Helvetica" w:hAnsi="Helvetica"/>
          <w:color w:val="610B4B"/>
          <w:sz w:val="32"/>
          <w:szCs w:val="32"/>
          <w:lang w:val="en-US"/>
        </w:rPr>
      </w:pPr>
      <w:r w:rsidRPr="007C4F7D">
        <w:rPr>
          <w:rFonts w:ascii="Helvetica" w:hAnsi="Helvetica"/>
          <w:b/>
          <w:bCs/>
          <w:color w:val="610B4B"/>
          <w:sz w:val="32"/>
          <w:szCs w:val="32"/>
          <w:lang w:val="en-US"/>
        </w:rPr>
        <w:t>What is Collection in Java</w:t>
      </w:r>
    </w:p>
    <w:p w14:paraId="2970AFE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A Collection represents a single unit of objects, i.e., a group.</w:t>
      </w:r>
    </w:p>
    <w:p w14:paraId="631823FA" w14:textId="77777777" w:rsidR="007C4F7D" w:rsidRPr="007C4F7D" w:rsidRDefault="007C4F7D" w:rsidP="007C4F7D">
      <w:pPr>
        <w:pStyle w:val="4"/>
        <w:shd w:val="clear" w:color="auto" w:fill="FFFFFF"/>
        <w:jc w:val="both"/>
        <w:rPr>
          <w:rFonts w:ascii="Helvetica" w:hAnsi="Helvetica" w:cs="Times New Roman"/>
          <w:color w:val="610B4B"/>
          <w:sz w:val="32"/>
          <w:szCs w:val="32"/>
          <w:lang w:val="en-US"/>
        </w:rPr>
      </w:pPr>
      <w:r w:rsidRPr="007C4F7D">
        <w:rPr>
          <w:rFonts w:ascii="Helvetica" w:hAnsi="Helvetica"/>
          <w:b/>
          <w:bCs/>
          <w:color w:val="610B4B"/>
          <w:sz w:val="32"/>
          <w:szCs w:val="32"/>
          <w:lang w:val="en-US"/>
        </w:rPr>
        <w:t>What is a framework in Java</w:t>
      </w:r>
    </w:p>
    <w:p w14:paraId="30291479" w14:textId="77777777" w:rsidR="007C4F7D" w:rsidRDefault="007C4F7D">
      <w:pPr>
        <w:numPr>
          <w:ilvl w:val="0"/>
          <w:numId w:val="3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It </w:t>
      </w:r>
      <w:proofErr w:type="spellStart"/>
      <w:r>
        <w:rPr>
          <w:rFonts w:ascii="Segoe UI" w:hAnsi="Segoe UI" w:cs="Segoe UI"/>
          <w:color w:val="000000"/>
        </w:rPr>
        <w:t>provides</w:t>
      </w:r>
      <w:proofErr w:type="spellEnd"/>
      <w:r>
        <w:rPr>
          <w:rFonts w:ascii="Segoe UI" w:hAnsi="Segoe UI" w:cs="Segoe UI"/>
          <w:color w:val="000000"/>
        </w:rPr>
        <w:t xml:space="preserve"> </w:t>
      </w:r>
      <w:proofErr w:type="spellStart"/>
      <w:r>
        <w:rPr>
          <w:rFonts w:ascii="Segoe UI" w:hAnsi="Segoe UI" w:cs="Segoe UI"/>
          <w:color w:val="000000"/>
        </w:rPr>
        <w:t>readymade</w:t>
      </w:r>
      <w:proofErr w:type="spellEnd"/>
      <w:r>
        <w:rPr>
          <w:rFonts w:ascii="Segoe UI" w:hAnsi="Segoe UI" w:cs="Segoe UI"/>
          <w:color w:val="000000"/>
        </w:rPr>
        <w:t xml:space="preserve"> </w:t>
      </w:r>
      <w:proofErr w:type="spellStart"/>
      <w:r>
        <w:rPr>
          <w:rFonts w:ascii="Segoe UI" w:hAnsi="Segoe UI" w:cs="Segoe UI"/>
          <w:color w:val="000000"/>
        </w:rPr>
        <w:t>architecture</w:t>
      </w:r>
      <w:proofErr w:type="spellEnd"/>
      <w:r>
        <w:rPr>
          <w:rFonts w:ascii="Segoe UI" w:hAnsi="Segoe UI" w:cs="Segoe UI"/>
          <w:color w:val="000000"/>
        </w:rPr>
        <w:t>.</w:t>
      </w:r>
    </w:p>
    <w:p w14:paraId="330339F4" w14:textId="77777777" w:rsidR="007C4F7D" w:rsidRPr="007C4F7D" w:rsidRDefault="007C4F7D">
      <w:pPr>
        <w:numPr>
          <w:ilvl w:val="0"/>
          <w:numId w:val="33"/>
        </w:numPr>
        <w:shd w:val="clear" w:color="auto" w:fill="FFFFFF"/>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It represents a set of classes and interfaces.</w:t>
      </w:r>
    </w:p>
    <w:p w14:paraId="1DD310DF" w14:textId="77777777" w:rsidR="007C4F7D" w:rsidRDefault="007C4F7D">
      <w:pPr>
        <w:numPr>
          <w:ilvl w:val="0"/>
          <w:numId w:val="3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w:t>
      </w:r>
      <w:proofErr w:type="spellStart"/>
      <w:r>
        <w:rPr>
          <w:rFonts w:ascii="Segoe UI" w:hAnsi="Segoe UI" w:cs="Segoe UI"/>
          <w:color w:val="000000"/>
        </w:rPr>
        <w:t>is</w:t>
      </w:r>
      <w:proofErr w:type="spellEnd"/>
      <w:r>
        <w:rPr>
          <w:rFonts w:ascii="Segoe UI" w:hAnsi="Segoe UI" w:cs="Segoe UI"/>
          <w:color w:val="000000"/>
        </w:rPr>
        <w:t xml:space="preserve"> </w:t>
      </w:r>
      <w:proofErr w:type="spellStart"/>
      <w:r>
        <w:rPr>
          <w:rFonts w:ascii="Segoe UI" w:hAnsi="Segoe UI" w:cs="Segoe UI"/>
          <w:color w:val="000000"/>
        </w:rPr>
        <w:t>optional</w:t>
      </w:r>
      <w:proofErr w:type="spellEnd"/>
      <w:r>
        <w:rPr>
          <w:rFonts w:ascii="Segoe UI" w:hAnsi="Segoe UI" w:cs="Segoe UI"/>
          <w:color w:val="000000"/>
        </w:rPr>
        <w:t>.</w:t>
      </w:r>
    </w:p>
    <w:p w14:paraId="453AFC93" w14:textId="77777777" w:rsidR="007C4F7D" w:rsidRDefault="007C4F7D" w:rsidP="007C4F7D">
      <w:pPr>
        <w:pStyle w:val="4"/>
        <w:shd w:val="clear" w:color="auto" w:fill="FFFFFF"/>
        <w:jc w:val="both"/>
        <w:rPr>
          <w:rFonts w:ascii="Helvetica" w:hAnsi="Helvetica" w:cs="Times New Roman"/>
          <w:color w:val="610B4B"/>
          <w:sz w:val="26"/>
          <w:szCs w:val="26"/>
        </w:rPr>
      </w:pPr>
      <w:r>
        <w:rPr>
          <w:rFonts w:ascii="Helvetica" w:hAnsi="Helvetica"/>
          <w:b/>
          <w:bCs/>
          <w:color w:val="610B4B"/>
          <w:sz w:val="26"/>
          <w:szCs w:val="26"/>
        </w:rPr>
        <w:t xml:space="preserve">What </w:t>
      </w:r>
      <w:proofErr w:type="spellStart"/>
      <w:r>
        <w:rPr>
          <w:rFonts w:ascii="Helvetica" w:hAnsi="Helvetica"/>
          <w:b/>
          <w:bCs/>
          <w:color w:val="610B4B"/>
          <w:sz w:val="26"/>
          <w:szCs w:val="26"/>
        </w:rPr>
        <w:t>is</w:t>
      </w:r>
      <w:proofErr w:type="spellEnd"/>
      <w:r>
        <w:rPr>
          <w:rFonts w:ascii="Helvetica" w:hAnsi="Helvetica"/>
          <w:b/>
          <w:bCs/>
          <w:color w:val="610B4B"/>
          <w:sz w:val="26"/>
          <w:szCs w:val="26"/>
        </w:rPr>
        <w:t xml:space="preserve"> Collection </w:t>
      </w:r>
      <w:proofErr w:type="spellStart"/>
      <w:r>
        <w:rPr>
          <w:rFonts w:ascii="Helvetica" w:hAnsi="Helvetica"/>
          <w:b/>
          <w:bCs/>
          <w:color w:val="610B4B"/>
          <w:sz w:val="26"/>
          <w:szCs w:val="26"/>
        </w:rPr>
        <w:t>framework</w:t>
      </w:r>
      <w:proofErr w:type="spellEnd"/>
    </w:p>
    <w:p w14:paraId="02F86AC6"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 Collection framework represents a unified architecture for storing and manipulating a group of objects. </w:t>
      </w:r>
      <w:r>
        <w:rPr>
          <w:rFonts w:ascii="Segoe UI" w:hAnsi="Segoe UI" w:cs="Segoe UI"/>
          <w:color w:val="333333"/>
        </w:rPr>
        <w:t xml:space="preserve">It </w:t>
      </w:r>
      <w:proofErr w:type="spellStart"/>
      <w:r>
        <w:rPr>
          <w:rFonts w:ascii="Segoe UI" w:hAnsi="Segoe UI" w:cs="Segoe UI"/>
          <w:color w:val="333333"/>
        </w:rPr>
        <w:t>has</w:t>
      </w:r>
      <w:proofErr w:type="spellEnd"/>
      <w:r>
        <w:rPr>
          <w:rFonts w:ascii="Segoe UI" w:hAnsi="Segoe UI" w:cs="Segoe UI"/>
          <w:color w:val="333333"/>
        </w:rPr>
        <w:t>:</w:t>
      </w:r>
    </w:p>
    <w:p w14:paraId="0F24D977" w14:textId="77777777" w:rsidR="007C4F7D" w:rsidRPr="007C4F7D" w:rsidRDefault="007C4F7D">
      <w:pPr>
        <w:numPr>
          <w:ilvl w:val="0"/>
          <w:numId w:val="34"/>
        </w:numPr>
        <w:shd w:val="clear" w:color="auto" w:fill="FFFFFF"/>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Interfaces and its implementations, i.e., classes</w:t>
      </w:r>
    </w:p>
    <w:p w14:paraId="13B7722B" w14:textId="77777777" w:rsidR="007C4F7D" w:rsidRDefault="007C4F7D">
      <w:pPr>
        <w:numPr>
          <w:ilvl w:val="0"/>
          <w:numId w:val="34"/>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Algorithm</w:t>
      </w:r>
      <w:proofErr w:type="spellEnd"/>
    </w:p>
    <w:p w14:paraId="7FA38E1F" w14:textId="77777777" w:rsidR="007C4F7D" w:rsidRDefault="007C4F7D" w:rsidP="007C4F7D">
      <w:pPr>
        <w:spacing w:after="0" w:line="240" w:lineRule="auto"/>
        <w:rPr>
          <w:ins w:id="3" w:author="Unknown"/>
          <w:rFonts w:ascii="Segoe UI" w:hAnsi="Segoe UI" w:cs="Segoe UI"/>
          <w:color w:val="333333"/>
          <w:shd w:val="clear" w:color="auto" w:fill="FFFFFF"/>
        </w:rPr>
      </w:pPr>
      <w:r>
        <w:rPr>
          <w:rFonts w:ascii="Segoe UI" w:hAnsi="Segoe UI" w:cs="Segoe UI"/>
          <w:color w:val="333333"/>
        </w:rPr>
        <w:br/>
      </w:r>
    </w:p>
    <w:p w14:paraId="4090256F" w14:textId="77777777" w:rsidR="007C4F7D" w:rsidRDefault="007C4F7D" w:rsidP="007C4F7D">
      <w:pPr>
        <w:rPr>
          <w:rFonts w:ascii="Times New Roman" w:hAnsi="Times New Roman" w:cs="Times New Roman"/>
        </w:rPr>
      </w:pPr>
      <w:proofErr w:type="spellStart"/>
      <w:r>
        <w:t>Do</w:t>
      </w:r>
      <w:proofErr w:type="spellEnd"/>
      <w:r>
        <w:t xml:space="preserve"> You </w:t>
      </w:r>
      <w:proofErr w:type="spellStart"/>
      <w:r>
        <w:t>Know</w:t>
      </w:r>
      <w:proofErr w:type="spellEnd"/>
      <w:r>
        <w:t>?</w:t>
      </w:r>
    </w:p>
    <w:p w14:paraId="74F8FBFF"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are the two ways to iterate the elements of a collection?</w:t>
      </w:r>
    </w:p>
    <w:p w14:paraId="0EE85C54" w14:textId="5CD7AB51"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 xml:space="preserve">What is the difference between </w:t>
      </w:r>
      <w:proofErr w:type="spellStart"/>
      <w:r w:rsidRPr="007C4F7D">
        <w:rPr>
          <w:rFonts w:ascii="Segoe UI" w:hAnsi="Segoe UI" w:cs="Segoe UI"/>
          <w:color w:val="000000"/>
          <w:lang w:val="en-US"/>
        </w:rPr>
        <w:t>ArrayList</w:t>
      </w:r>
      <w:proofErr w:type="spellEnd"/>
      <w:r w:rsidRPr="007C4F7D">
        <w:rPr>
          <w:rFonts w:ascii="Segoe UI" w:hAnsi="Segoe UI" w:cs="Segoe UI"/>
          <w:color w:val="000000"/>
          <w:lang w:val="en-US"/>
        </w:rPr>
        <w:t xml:space="preserve"> and LinkedList classes in collection framework?</w:t>
      </w:r>
      <w:r w:rsidR="0020289E">
        <w:rPr>
          <w:rFonts w:ascii="Segoe UI" w:hAnsi="Segoe UI" w:cs="Segoe UI"/>
          <w:color w:val="000000"/>
          <w:lang w:val="en-US"/>
        </w:rPr>
        <w:t xml:space="preserve"> </w:t>
      </w:r>
    </w:p>
    <w:p w14:paraId="032AAB35"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 xml:space="preserve">What is the difference between </w:t>
      </w:r>
      <w:proofErr w:type="spellStart"/>
      <w:r w:rsidRPr="007C4F7D">
        <w:rPr>
          <w:rFonts w:ascii="Segoe UI" w:hAnsi="Segoe UI" w:cs="Segoe UI"/>
          <w:color w:val="000000"/>
          <w:lang w:val="en-US"/>
        </w:rPr>
        <w:t>ArrayList</w:t>
      </w:r>
      <w:proofErr w:type="spellEnd"/>
      <w:r w:rsidRPr="007C4F7D">
        <w:rPr>
          <w:rFonts w:ascii="Segoe UI" w:hAnsi="Segoe UI" w:cs="Segoe UI"/>
          <w:color w:val="000000"/>
          <w:lang w:val="en-US"/>
        </w:rPr>
        <w:t xml:space="preserve"> and Vector classes in collection framework?</w:t>
      </w:r>
    </w:p>
    <w:p w14:paraId="16F6B592"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HashSet and HashMap classes in collection framework?</w:t>
      </w:r>
    </w:p>
    <w:p w14:paraId="11A0670E" w14:textId="77777777" w:rsidR="007C4F7D" w:rsidRPr="00376CA4" w:rsidRDefault="007C4F7D">
      <w:pPr>
        <w:numPr>
          <w:ilvl w:val="0"/>
          <w:numId w:val="35"/>
        </w:numPr>
        <w:spacing w:before="60" w:after="100" w:afterAutospacing="1" w:line="375" w:lineRule="atLeast"/>
        <w:jc w:val="both"/>
        <w:rPr>
          <w:rFonts w:ascii="Segoe UI" w:hAnsi="Segoe UI" w:cs="Segoe UI"/>
          <w:color w:val="000000"/>
          <w:highlight w:val="yellow"/>
          <w:lang w:val="en-US"/>
        </w:rPr>
      </w:pPr>
      <w:r w:rsidRPr="00376CA4">
        <w:rPr>
          <w:rFonts w:ascii="Segoe UI" w:hAnsi="Segoe UI" w:cs="Segoe UI"/>
          <w:color w:val="000000"/>
          <w:highlight w:val="yellow"/>
          <w:lang w:val="en-US"/>
        </w:rPr>
        <w:lastRenderedPageBreak/>
        <w:t xml:space="preserve">What is the difference between HashMap and </w:t>
      </w:r>
      <w:proofErr w:type="spellStart"/>
      <w:r w:rsidRPr="00376CA4">
        <w:rPr>
          <w:rFonts w:ascii="Segoe UI" w:hAnsi="Segoe UI" w:cs="Segoe UI"/>
          <w:color w:val="000000"/>
          <w:highlight w:val="yellow"/>
          <w:lang w:val="en-US"/>
        </w:rPr>
        <w:t>Hashtable</w:t>
      </w:r>
      <w:proofErr w:type="spellEnd"/>
      <w:r w:rsidRPr="00376CA4">
        <w:rPr>
          <w:rFonts w:ascii="Segoe UI" w:hAnsi="Segoe UI" w:cs="Segoe UI"/>
          <w:color w:val="000000"/>
          <w:highlight w:val="yellow"/>
          <w:lang w:val="en-US"/>
        </w:rPr>
        <w:t xml:space="preserve"> class?</w:t>
      </w:r>
    </w:p>
    <w:p w14:paraId="519E335D" w14:textId="77777777" w:rsidR="007C4F7D" w:rsidRPr="00376CA4" w:rsidRDefault="007C4F7D">
      <w:pPr>
        <w:numPr>
          <w:ilvl w:val="0"/>
          <w:numId w:val="35"/>
        </w:numPr>
        <w:spacing w:before="60" w:after="100" w:afterAutospacing="1" w:line="375" w:lineRule="atLeast"/>
        <w:jc w:val="both"/>
        <w:rPr>
          <w:rFonts w:ascii="Segoe UI" w:hAnsi="Segoe UI" w:cs="Segoe UI"/>
          <w:color w:val="000000"/>
          <w:highlight w:val="yellow"/>
          <w:lang w:val="en-US"/>
        </w:rPr>
      </w:pPr>
      <w:r w:rsidRPr="00376CA4">
        <w:rPr>
          <w:rFonts w:ascii="Segoe UI" w:hAnsi="Segoe UI" w:cs="Segoe UI"/>
          <w:color w:val="000000"/>
          <w:highlight w:val="yellow"/>
          <w:lang w:val="en-US"/>
        </w:rPr>
        <w:t>What is the difference between Iterator and Enumeration interface in collection framework?</w:t>
      </w:r>
    </w:p>
    <w:p w14:paraId="3D25683A" w14:textId="77777777" w:rsidR="007C4F7D" w:rsidRPr="00376CA4" w:rsidRDefault="007C4F7D">
      <w:pPr>
        <w:numPr>
          <w:ilvl w:val="0"/>
          <w:numId w:val="35"/>
        </w:numPr>
        <w:spacing w:before="60" w:after="100" w:afterAutospacing="1" w:line="375" w:lineRule="atLeast"/>
        <w:jc w:val="both"/>
        <w:rPr>
          <w:rFonts w:ascii="Segoe UI" w:hAnsi="Segoe UI" w:cs="Segoe UI"/>
          <w:color w:val="000000"/>
          <w:highlight w:val="yellow"/>
          <w:lang w:val="en-US"/>
        </w:rPr>
      </w:pPr>
      <w:r w:rsidRPr="00376CA4">
        <w:rPr>
          <w:rFonts w:ascii="Segoe UI" w:hAnsi="Segoe UI" w:cs="Segoe UI"/>
          <w:color w:val="000000"/>
          <w:highlight w:val="yellow"/>
          <w:lang w:val="en-US"/>
        </w:rPr>
        <w:t>How can we sort the elements of an object? What is the difference between Comparable and Comparator interfaces?</w:t>
      </w:r>
    </w:p>
    <w:p w14:paraId="5F1C530F" w14:textId="77777777" w:rsidR="007C4F7D" w:rsidRP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 xml:space="preserve">What does the </w:t>
      </w:r>
      <w:proofErr w:type="spellStart"/>
      <w:proofErr w:type="gramStart"/>
      <w:r w:rsidRPr="007C4F7D">
        <w:rPr>
          <w:rFonts w:ascii="Segoe UI" w:hAnsi="Segoe UI" w:cs="Segoe UI"/>
          <w:color w:val="000000"/>
          <w:lang w:val="en-US"/>
        </w:rPr>
        <w:t>hashcode</w:t>
      </w:r>
      <w:proofErr w:type="spellEnd"/>
      <w:r w:rsidRPr="007C4F7D">
        <w:rPr>
          <w:rFonts w:ascii="Segoe UI" w:hAnsi="Segoe UI" w:cs="Segoe UI"/>
          <w:color w:val="000000"/>
          <w:lang w:val="en-US"/>
        </w:rPr>
        <w:t>(</w:t>
      </w:r>
      <w:proofErr w:type="gramEnd"/>
      <w:r w:rsidRPr="007C4F7D">
        <w:rPr>
          <w:rFonts w:ascii="Segoe UI" w:hAnsi="Segoe UI" w:cs="Segoe UI"/>
          <w:color w:val="000000"/>
          <w:lang w:val="en-US"/>
        </w:rPr>
        <w:t>) method?</w:t>
      </w:r>
    </w:p>
    <w:p w14:paraId="5CAB460E" w14:textId="099CF3C1" w:rsidR="007C4F7D" w:rsidRDefault="007C4F7D">
      <w:pPr>
        <w:numPr>
          <w:ilvl w:val="0"/>
          <w:numId w:val="35"/>
        </w:numPr>
        <w:spacing w:before="60" w:after="100" w:afterAutospacing="1" w:line="375" w:lineRule="atLeast"/>
        <w:jc w:val="both"/>
        <w:rPr>
          <w:rFonts w:ascii="Segoe UI" w:hAnsi="Segoe UI" w:cs="Segoe UI"/>
          <w:color w:val="000000"/>
          <w:lang w:val="en-US"/>
        </w:rPr>
      </w:pPr>
      <w:r w:rsidRPr="007C4F7D">
        <w:rPr>
          <w:rFonts w:ascii="Segoe UI" w:hAnsi="Segoe UI" w:cs="Segoe UI"/>
          <w:color w:val="000000"/>
          <w:lang w:val="en-US"/>
        </w:rPr>
        <w:t>What is the difference between Java collection and Java collections?</w:t>
      </w:r>
    </w:p>
    <w:p w14:paraId="653FD940" w14:textId="77777777" w:rsidR="007C4F7D" w:rsidRPr="007C4F7D" w:rsidRDefault="007C4F7D" w:rsidP="007C4F7D">
      <w:pPr>
        <w:spacing w:before="60" w:after="100" w:afterAutospacing="1" w:line="375" w:lineRule="atLeast"/>
        <w:ind w:left="720"/>
        <w:jc w:val="both"/>
        <w:rPr>
          <w:rFonts w:ascii="Segoe UI" w:hAnsi="Segoe UI" w:cs="Segoe UI"/>
          <w:color w:val="000000"/>
          <w:lang w:val="en-US"/>
        </w:rPr>
      </w:pPr>
    </w:p>
    <w:p w14:paraId="31AB7E99" w14:textId="77777777" w:rsidR="007C4F7D" w:rsidRPr="007C4F7D" w:rsidRDefault="007C4F7D" w:rsidP="007C4F7D">
      <w:pPr>
        <w:pStyle w:val="3"/>
        <w:shd w:val="clear" w:color="auto" w:fill="FFFFFF"/>
        <w:spacing w:line="312" w:lineRule="atLeast"/>
        <w:jc w:val="both"/>
        <w:rPr>
          <w:rFonts w:ascii="Helvetica" w:hAnsi="Helvetica" w:cs="Times New Roman"/>
          <w:color w:val="610B38"/>
          <w:sz w:val="38"/>
          <w:szCs w:val="38"/>
          <w:lang w:val="en-US"/>
        </w:rPr>
      </w:pPr>
      <w:r w:rsidRPr="007C4F7D">
        <w:rPr>
          <w:rFonts w:ascii="Helvetica" w:hAnsi="Helvetica"/>
          <w:b/>
          <w:bCs/>
          <w:color w:val="610B38"/>
          <w:sz w:val="38"/>
          <w:szCs w:val="38"/>
          <w:lang w:val="en-US"/>
        </w:rPr>
        <w:t>Hierarchy of Collection Framework</w:t>
      </w:r>
    </w:p>
    <w:p w14:paraId="4BA25886" w14:textId="2556D308" w:rsidR="007C4F7D" w:rsidRPr="006D5689" w:rsidRDefault="007C4F7D" w:rsidP="006D5689">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Let us see the hierarchy of Collection framework. The </w:t>
      </w:r>
      <w:proofErr w:type="spellStart"/>
      <w:proofErr w:type="gramStart"/>
      <w:r w:rsidRPr="007C4F7D">
        <w:rPr>
          <w:rStyle w:val="a4"/>
          <w:rFonts w:ascii="Segoe UI" w:hAnsi="Segoe UI" w:cs="Segoe UI"/>
          <w:color w:val="333333"/>
          <w:lang w:val="en-US"/>
        </w:rPr>
        <w:t>java.util</w:t>
      </w:r>
      <w:proofErr w:type="spellEnd"/>
      <w:proofErr w:type="gramEnd"/>
      <w:r w:rsidRPr="007C4F7D">
        <w:rPr>
          <w:rFonts w:ascii="Segoe UI" w:hAnsi="Segoe UI" w:cs="Segoe UI"/>
          <w:color w:val="333333"/>
          <w:lang w:val="en-US"/>
        </w:rPr>
        <w:t> package contains all the </w:t>
      </w:r>
      <w:r w:rsidRPr="006D5689">
        <w:rPr>
          <w:rFonts w:ascii="Segoe UI" w:hAnsi="Segoe UI" w:cs="Segoe UI"/>
          <w:color w:val="333333"/>
          <w:lang w:val="en-US"/>
        </w:rPr>
        <w:t>classes</w:t>
      </w:r>
      <w:r w:rsidR="006D5689">
        <w:rPr>
          <w:rFonts w:ascii="Segoe UI" w:hAnsi="Segoe UI" w:cs="Segoe UI"/>
          <w:color w:val="333333"/>
          <w:lang w:val="en-US"/>
        </w:rPr>
        <w:t xml:space="preserve"> </w:t>
      </w:r>
      <w:r w:rsidRPr="007C4F7D">
        <w:rPr>
          <w:lang w:val="en-US"/>
        </w:rPr>
        <w:t>and </w:t>
      </w:r>
      <w:r w:rsidRPr="006D5689">
        <w:rPr>
          <w:lang w:val="en-US"/>
        </w:rPr>
        <w:t>interfaces</w:t>
      </w:r>
      <w:r w:rsidR="006D5689">
        <w:rPr>
          <w:lang w:val="en-US"/>
        </w:rPr>
        <w:t xml:space="preserve"> </w:t>
      </w:r>
      <w:r w:rsidRPr="007C4F7D">
        <w:rPr>
          <w:lang w:val="en-US"/>
        </w:rPr>
        <w:t>for the Collection framework.</w:t>
      </w:r>
    </w:p>
    <w:p w14:paraId="2E2AF14F" w14:textId="5F26D363" w:rsidR="007C4F7D" w:rsidRDefault="007C4F7D" w:rsidP="007C4F7D">
      <w:r>
        <w:rPr>
          <w:noProof/>
        </w:rPr>
        <w:drawing>
          <wp:inline distT="0" distB="0" distL="0" distR="0" wp14:anchorId="0DD00BF9" wp14:editId="4CE743F4">
            <wp:extent cx="5731510" cy="4799330"/>
            <wp:effectExtent l="0" t="0" r="2540" b="1270"/>
            <wp:docPr id="17" name="Рисунок 17"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ierarchy of Java Collection framework"/>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4799330"/>
                    </a:xfrm>
                    <a:prstGeom prst="rect">
                      <a:avLst/>
                    </a:prstGeom>
                    <a:noFill/>
                    <a:ln>
                      <a:noFill/>
                    </a:ln>
                  </pic:spPr>
                </pic:pic>
              </a:graphicData>
            </a:graphic>
          </wp:inline>
        </w:drawing>
      </w:r>
    </w:p>
    <w:p w14:paraId="0385700D" w14:textId="16659AD4" w:rsidR="0020289E" w:rsidRDefault="0020289E" w:rsidP="007C4F7D">
      <w:r>
        <w:rPr>
          <w:noProof/>
        </w:rPr>
        <w:lastRenderedPageBreak/>
        <w:drawing>
          <wp:inline distT="0" distB="0" distL="0" distR="0" wp14:anchorId="6729E19F" wp14:editId="76F3720C">
            <wp:extent cx="5731510" cy="2775585"/>
            <wp:effectExtent l="0" t="0" r="2540" b="5715"/>
            <wp:docPr id="18" name="Рисунок 18" descr="Java Collection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ava Collections Framewor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775585"/>
                    </a:xfrm>
                    <a:prstGeom prst="rect">
                      <a:avLst/>
                    </a:prstGeom>
                    <a:noFill/>
                    <a:ln>
                      <a:noFill/>
                    </a:ln>
                  </pic:spPr>
                </pic:pic>
              </a:graphicData>
            </a:graphic>
          </wp:inline>
        </w:drawing>
      </w:r>
    </w:p>
    <w:p w14:paraId="40783B5E" w14:textId="2CA2FB0A" w:rsidR="007C4F7D" w:rsidRDefault="00000000" w:rsidP="007C4F7D">
      <w:r>
        <w:pict w14:anchorId="01680CC1">
          <v:rect id="_x0000_i1045" style="width:0;height:.75pt" o:hrstd="t" o:hrnoshade="t" o:hr="t" fillcolor="#d4d4d4" stroked="f"/>
        </w:pict>
      </w:r>
    </w:p>
    <w:p w14:paraId="38DD2FCF" w14:textId="77777777" w:rsidR="007C4F7D" w:rsidRDefault="007C4F7D" w:rsidP="007C4F7D">
      <w:pPr>
        <w:pStyle w:val="3"/>
        <w:shd w:val="clear" w:color="auto" w:fill="FFFFFF"/>
        <w:spacing w:line="312" w:lineRule="atLeast"/>
        <w:jc w:val="both"/>
        <w:rPr>
          <w:rFonts w:ascii="Helvetica" w:hAnsi="Helvetica"/>
          <w:b/>
          <w:bCs/>
          <w:color w:val="610B38"/>
          <w:sz w:val="38"/>
          <w:szCs w:val="38"/>
          <w:lang w:val="en-US"/>
        </w:rPr>
      </w:pPr>
    </w:p>
    <w:p w14:paraId="7E8985E8" w14:textId="77777777" w:rsidR="007C4F7D" w:rsidRDefault="007C4F7D" w:rsidP="007C4F7D">
      <w:pPr>
        <w:pStyle w:val="3"/>
        <w:shd w:val="clear" w:color="auto" w:fill="FFFFFF"/>
        <w:spacing w:line="312" w:lineRule="atLeast"/>
        <w:jc w:val="both"/>
        <w:rPr>
          <w:rFonts w:ascii="Helvetica" w:hAnsi="Helvetica"/>
          <w:b/>
          <w:bCs/>
          <w:color w:val="610B38"/>
          <w:sz w:val="38"/>
          <w:szCs w:val="38"/>
          <w:lang w:val="en-US"/>
        </w:rPr>
      </w:pPr>
    </w:p>
    <w:p w14:paraId="5F8A4C8E" w14:textId="187FEBE6" w:rsidR="007C4F7D" w:rsidRPr="007C4F7D" w:rsidRDefault="007C4F7D" w:rsidP="007C4F7D">
      <w:pPr>
        <w:pStyle w:val="3"/>
        <w:shd w:val="clear" w:color="auto" w:fill="FFFFFF"/>
        <w:spacing w:line="312" w:lineRule="atLeast"/>
        <w:jc w:val="both"/>
        <w:rPr>
          <w:rFonts w:ascii="Helvetica" w:hAnsi="Helvetica"/>
          <w:color w:val="610B38"/>
          <w:sz w:val="38"/>
          <w:szCs w:val="38"/>
          <w:lang w:val="en-US"/>
        </w:rPr>
      </w:pPr>
      <w:r w:rsidRPr="007C4F7D">
        <w:rPr>
          <w:rFonts w:ascii="Helvetica" w:hAnsi="Helvetica"/>
          <w:b/>
          <w:bCs/>
          <w:color w:val="610B38"/>
          <w:sz w:val="38"/>
          <w:szCs w:val="38"/>
          <w:lang w:val="en-US"/>
        </w:rPr>
        <w:t>Methods of Collection interface</w:t>
      </w:r>
    </w:p>
    <w:p w14:paraId="57A7C165"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There are many methods declared in the Collection interface. </w:t>
      </w:r>
      <w:proofErr w:type="spellStart"/>
      <w:r>
        <w:rPr>
          <w:rFonts w:ascii="Segoe UI" w:hAnsi="Segoe UI" w:cs="Segoe UI"/>
          <w:color w:val="333333"/>
        </w:rPr>
        <w:t>They</w:t>
      </w:r>
      <w:proofErr w:type="spellEnd"/>
      <w:r>
        <w:rPr>
          <w:rFonts w:ascii="Segoe UI" w:hAnsi="Segoe UI" w:cs="Segoe UI"/>
          <w:color w:val="333333"/>
        </w:rPr>
        <w:t xml:space="preserve"> </w:t>
      </w:r>
      <w:proofErr w:type="spellStart"/>
      <w:r>
        <w:rPr>
          <w:rFonts w:ascii="Segoe UI" w:hAnsi="Segoe UI" w:cs="Segoe UI"/>
          <w:color w:val="333333"/>
        </w:rPr>
        <w:t>are</w:t>
      </w:r>
      <w:proofErr w:type="spellEnd"/>
      <w:r>
        <w:rPr>
          <w:rFonts w:ascii="Segoe UI" w:hAnsi="Segoe UI" w:cs="Segoe UI"/>
          <w:color w:val="333333"/>
        </w:rPr>
        <w:t xml:space="preserve"> </w:t>
      </w:r>
      <w:proofErr w:type="spellStart"/>
      <w:r>
        <w:rPr>
          <w:rFonts w:ascii="Segoe UI" w:hAnsi="Segoe UI" w:cs="Segoe UI"/>
          <w:color w:val="333333"/>
        </w:rPr>
        <w:t>as</w:t>
      </w:r>
      <w:proofErr w:type="spellEnd"/>
      <w:r>
        <w:rPr>
          <w:rFonts w:ascii="Segoe UI" w:hAnsi="Segoe UI" w:cs="Segoe UI"/>
          <w:color w:val="333333"/>
        </w:rPr>
        <w:t xml:space="preserve"> </w:t>
      </w:r>
      <w:proofErr w:type="spellStart"/>
      <w:r>
        <w:rPr>
          <w:rFonts w:ascii="Segoe UI" w:hAnsi="Segoe UI" w:cs="Segoe UI"/>
          <w:color w:val="333333"/>
        </w:rPr>
        <w:t>follows</w:t>
      </w:r>
      <w:proofErr w:type="spellEnd"/>
      <w:r>
        <w:rPr>
          <w:rFonts w:ascii="Segoe UI" w:hAnsi="Segoe UI" w:cs="Segoe UI"/>
          <w:color w:val="333333"/>
        </w:rPr>
        <w:t>:</w:t>
      </w:r>
    </w:p>
    <w:tbl>
      <w:tblPr>
        <w:tblW w:w="11474"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221"/>
        <w:gridCol w:w="6512"/>
      </w:tblGrid>
      <w:tr w:rsidR="007C4F7D" w14:paraId="28E9663F" w14:textId="77777777" w:rsidTr="007C4F7D">
        <w:trPr>
          <w:trHeight w:val="496"/>
        </w:trPr>
        <w:tc>
          <w:tcPr>
            <w:tcW w:w="0" w:type="auto"/>
            <w:shd w:val="clear" w:color="auto" w:fill="C7CCBE"/>
            <w:tcMar>
              <w:top w:w="180" w:type="dxa"/>
              <w:left w:w="180" w:type="dxa"/>
              <w:bottom w:w="180" w:type="dxa"/>
              <w:right w:w="180" w:type="dxa"/>
            </w:tcMar>
            <w:hideMark/>
          </w:tcPr>
          <w:p w14:paraId="59B3296A" w14:textId="77777777" w:rsidR="007C4F7D" w:rsidRDefault="007C4F7D">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4948ACA9" w14:textId="77777777" w:rsidR="007C4F7D" w:rsidRDefault="007C4F7D">
            <w:pPr>
              <w:rPr>
                <w:b/>
                <w:bCs/>
                <w:color w:val="000000"/>
                <w:sz w:val="26"/>
                <w:szCs w:val="26"/>
              </w:rPr>
            </w:pPr>
            <w:proofErr w:type="spellStart"/>
            <w:r>
              <w:rPr>
                <w:b/>
                <w:bCs/>
                <w:color w:val="000000"/>
                <w:sz w:val="26"/>
                <w:szCs w:val="26"/>
              </w:rPr>
              <w:t>Method</w:t>
            </w:r>
            <w:proofErr w:type="spellEnd"/>
          </w:p>
        </w:tc>
        <w:tc>
          <w:tcPr>
            <w:tcW w:w="0" w:type="auto"/>
            <w:shd w:val="clear" w:color="auto" w:fill="C7CCBE"/>
            <w:tcMar>
              <w:top w:w="180" w:type="dxa"/>
              <w:left w:w="180" w:type="dxa"/>
              <w:bottom w:w="180" w:type="dxa"/>
              <w:right w:w="180" w:type="dxa"/>
            </w:tcMar>
            <w:hideMark/>
          </w:tcPr>
          <w:p w14:paraId="0414B17B" w14:textId="77777777" w:rsidR="007C4F7D" w:rsidRDefault="007C4F7D">
            <w:pPr>
              <w:rPr>
                <w:b/>
                <w:bCs/>
                <w:color w:val="000000"/>
                <w:sz w:val="26"/>
                <w:szCs w:val="26"/>
              </w:rPr>
            </w:pPr>
            <w:proofErr w:type="spellStart"/>
            <w:r>
              <w:rPr>
                <w:b/>
                <w:bCs/>
                <w:color w:val="000000"/>
                <w:sz w:val="26"/>
                <w:szCs w:val="26"/>
              </w:rPr>
              <w:t>Description</w:t>
            </w:r>
            <w:proofErr w:type="spellEnd"/>
          </w:p>
        </w:tc>
      </w:tr>
      <w:tr w:rsidR="007C4F7D" w:rsidRPr="004143D2" w14:paraId="2F7D7143"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0438F5" w14:textId="77777777" w:rsidR="007C4F7D" w:rsidRDefault="007C4F7D">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09E014"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add(</w:t>
            </w:r>
            <w:proofErr w:type="gramEnd"/>
            <w:r w:rsidRPr="007C4F7D">
              <w:rPr>
                <w:rFonts w:ascii="Segoe UI" w:hAnsi="Segoe UI" w:cs="Segoe UI"/>
                <w:color w:val="333333"/>
                <w:lang w:val="en-US"/>
              </w:rPr>
              <w:t>E 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E6274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insert an element in this collection.</w:t>
            </w:r>
          </w:p>
        </w:tc>
      </w:tr>
      <w:tr w:rsidR="007C4F7D" w:rsidRPr="004143D2" w14:paraId="67BC3302"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6EE018" w14:textId="77777777" w:rsidR="007C4F7D" w:rsidRDefault="007C4F7D">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97E0DF"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addAll</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9A911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insert the specified collection elements in the invoking collection.</w:t>
            </w:r>
          </w:p>
        </w:tc>
      </w:tr>
      <w:tr w:rsidR="007C4F7D" w:rsidRPr="004143D2" w14:paraId="53E64BEE"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FDBB0E" w14:textId="77777777" w:rsidR="007C4F7D" w:rsidRDefault="007C4F7D">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FDCE1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remove(</w:t>
            </w:r>
            <w:proofErr w:type="gramEnd"/>
            <w:r w:rsidRPr="007C4F7D">
              <w:rPr>
                <w:rFonts w:ascii="Segoe UI" w:hAnsi="Segoe UI" w:cs="Segoe UI"/>
                <w:color w:val="333333"/>
                <w:lang w:val="en-US"/>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D7550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an element from the collection.</w:t>
            </w:r>
          </w:p>
        </w:tc>
      </w:tr>
      <w:tr w:rsidR="007C4F7D" w:rsidRPr="004143D2" w14:paraId="2CD4BF76"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BC77F" w14:textId="77777777" w:rsidR="007C4F7D" w:rsidRDefault="007C4F7D">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212B68"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removeAll</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8AE735"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the specified collection from the invoking collection.</w:t>
            </w:r>
          </w:p>
        </w:tc>
      </w:tr>
      <w:tr w:rsidR="007C4F7D" w:rsidRPr="004143D2" w14:paraId="1ACF8929"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1D839" w14:textId="77777777" w:rsidR="007C4F7D" w:rsidRDefault="007C4F7D">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90F20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default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removeIf</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Predicate&lt;? super E&gt; filter)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A2B39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the collection that satisfy the specified predicate.</w:t>
            </w:r>
          </w:p>
        </w:tc>
      </w:tr>
      <w:tr w:rsidR="007C4F7D" w:rsidRPr="004143D2" w14:paraId="45F6440F"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DA850" w14:textId="77777777" w:rsidR="007C4F7D" w:rsidRDefault="007C4F7D">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BEC44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retainAll</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7DA380"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delete all the elements of invoking collection except the specified collection.</w:t>
            </w:r>
          </w:p>
        </w:tc>
      </w:tr>
      <w:tr w:rsidR="007C4F7D" w:rsidRPr="004143D2" w14:paraId="31CF05F9"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9DD622" w14:textId="77777777" w:rsidR="007C4F7D" w:rsidRDefault="007C4F7D">
            <w:pPr>
              <w:jc w:val="both"/>
              <w:rPr>
                <w:rFonts w:ascii="Segoe UI" w:hAnsi="Segoe UI" w:cs="Segoe UI"/>
                <w:color w:val="333333"/>
              </w:rPr>
            </w:pPr>
            <w:r>
              <w:rPr>
                <w:rFonts w:ascii="Segoe UI" w:hAnsi="Segoe UI" w:cs="Segoe UI"/>
                <w:color w:val="333333"/>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2C924C"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proofErr w:type="gramStart"/>
            <w:r>
              <w:rPr>
                <w:rFonts w:ascii="Segoe UI" w:hAnsi="Segoe UI" w:cs="Segoe UI"/>
                <w:color w:val="333333"/>
              </w:rPr>
              <w:t>size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F52D1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total number of elements in the collection.</w:t>
            </w:r>
          </w:p>
        </w:tc>
      </w:tr>
      <w:tr w:rsidR="007C4F7D" w:rsidRPr="004143D2" w14:paraId="40758F67"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24F3A7" w14:textId="77777777" w:rsidR="007C4F7D" w:rsidRDefault="007C4F7D">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A4317A"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void</w:t>
            </w:r>
            <w:proofErr w:type="spellEnd"/>
            <w:r>
              <w:rPr>
                <w:rFonts w:ascii="Segoe UI" w:hAnsi="Segoe UI" w:cs="Segoe UI"/>
                <w:color w:val="333333"/>
              </w:rPr>
              <w:t xml:space="preserve"> </w:t>
            </w:r>
            <w:proofErr w:type="spellStart"/>
            <w:proofErr w:type="gramStart"/>
            <w:r>
              <w:rPr>
                <w:rFonts w:ascii="Segoe UI" w:hAnsi="Segoe UI" w:cs="Segoe UI"/>
                <w:color w:val="333333"/>
              </w:rPr>
              <w:t>clear</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0AC6B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removes the total number of elements from the collection.</w:t>
            </w:r>
          </w:p>
        </w:tc>
      </w:tr>
      <w:tr w:rsidR="007C4F7D" w:rsidRPr="004143D2" w14:paraId="3646587C"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0B3C1B" w14:textId="77777777" w:rsidR="007C4F7D" w:rsidRDefault="007C4F7D">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DC1E8"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contains(</w:t>
            </w:r>
            <w:proofErr w:type="gramEnd"/>
            <w:r w:rsidRPr="007C4F7D">
              <w:rPr>
                <w:rFonts w:ascii="Segoe UI" w:hAnsi="Segoe UI" w:cs="Segoe UI"/>
                <w:color w:val="333333"/>
                <w:lang w:val="en-US"/>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4C2E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search an element.</w:t>
            </w:r>
          </w:p>
        </w:tc>
      </w:tr>
      <w:tr w:rsidR="007C4F7D" w:rsidRPr="004143D2" w14:paraId="5C5522F9"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BD5FD8" w14:textId="77777777" w:rsidR="007C4F7D" w:rsidRDefault="007C4F7D">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12B04B"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spellStart"/>
            <w:proofErr w:type="gramStart"/>
            <w:r w:rsidRPr="007C4F7D">
              <w:rPr>
                <w:rFonts w:ascii="Segoe UI" w:hAnsi="Segoe UI" w:cs="Segoe UI"/>
                <w:color w:val="333333"/>
                <w:lang w:val="en-US"/>
              </w:rPr>
              <w:t>containsAll</w:t>
            </w:r>
            <w:proofErr w:type="spellEnd"/>
            <w:r w:rsidRPr="007C4F7D">
              <w:rPr>
                <w:rFonts w:ascii="Segoe UI" w:hAnsi="Segoe UI" w:cs="Segoe UI"/>
                <w:color w:val="333333"/>
                <w:lang w:val="en-US"/>
              </w:rPr>
              <w:t>(</w:t>
            </w:r>
            <w:proofErr w:type="gramEnd"/>
            <w:r w:rsidRPr="007C4F7D">
              <w:rPr>
                <w:rFonts w:ascii="Segoe UI" w:hAnsi="Segoe UI" w:cs="Segoe UI"/>
                <w:color w:val="333333"/>
                <w:lang w:val="en-US"/>
              </w:rPr>
              <w:t>Collection&lt;?&gt;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020A63"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is used to search the specified collection in the collection.</w:t>
            </w:r>
          </w:p>
        </w:tc>
      </w:tr>
      <w:tr w:rsidR="007C4F7D" w14:paraId="17F82C42"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2B8E56" w14:textId="77777777" w:rsidR="007C4F7D" w:rsidRDefault="007C4F7D">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057F4"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Iterator</w:t>
            </w:r>
            <w:proofErr w:type="spellEnd"/>
            <w:r>
              <w:rPr>
                <w:rFonts w:ascii="Segoe UI" w:hAnsi="Segoe UI" w:cs="Segoe UI"/>
                <w:color w:val="333333"/>
              </w:rPr>
              <w:t xml:space="preserve"> </w:t>
            </w:r>
            <w:proofErr w:type="spellStart"/>
            <w:proofErr w:type="gramStart"/>
            <w:r>
              <w:rPr>
                <w:rFonts w:ascii="Segoe UI" w:hAnsi="Segoe UI" w:cs="Segoe UI"/>
                <w:color w:val="333333"/>
              </w:rPr>
              <w:t>iterator</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3AF5E5" w14:textId="77777777" w:rsidR="007C4F7D" w:rsidRDefault="007C4F7D">
            <w:pPr>
              <w:jc w:val="both"/>
              <w:rPr>
                <w:rFonts w:ascii="Segoe UI" w:hAnsi="Segoe UI" w:cs="Segoe UI"/>
                <w:color w:val="333333"/>
              </w:rPr>
            </w:pPr>
            <w:r>
              <w:rPr>
                <w:rFonts w:ascii="Segoe UI" w:hAnsi="Segoe UI" w:cs="Segoe UI"/>
                <w:color w:val="333333"/>
              </w:rPr>
              <w:t xml:space="preserve">It </w:t>
            </w:r>
            <w:proofErr w:type="spellStart"/>
            <w:r>
              <w:rPr>
                <w:rFonts w:ascii="Segoe UI" w:hAnsi="Segoe UI" w:cs="Segoe UI"/>
                <w:color w:val="333333"/>
              </w:rPr>
              <w:t>returns</w:t>
            </w:r>
            <w:proofErr w:type="spellEnd"/>
            <w:r>
              <w:rPr>
                <w:rFonts w:ascii="Segoe UI" w:hAnsi="Segoe UI" w:cs="Segoe UI"/>
                <w:color w:val="333333"/>
              </w:rPr>
              <w:t xml:space="preserve"> </w:t>
            </w:r>
            <w:proofErr w:type="spellStart"/>
            <w:r>
              <w:rPr>
                <w:rFonts w:ascii="Segoe UI" w:hAnsi="Segoe UI" w:cs="Segoe UI"/>
                <w:color w:val="333333"/>
              </w:rPr>
              <w:t>an</w:t>
            </w:r>
            <w:proofErr w:type="spellEnd"/>
            <w:r>
              <w:rPr>
                <w:rFonts w:ascii="Segoe UI" w:hAnsi="Segoe UI" w:cs="Segoe UI"/>
                <w:color w:val="333333"/>
              </w:rPr>
              <w:t xml:space="preserve"> </w:t>
            </w:r>
            <w:proofErr w:type="spellStart"/>
            <w:r>
              <w:rPr>
                <w:rFonts w:ascii="Segoe UI" w:hAnsi="Segoe UI" w:cs="Segoe UI"/>
                <w:color w:val="333333"/>
              </w:rPr>
              <w:t>iterator</w:t>
            </w:r>
            <w:proofErr w:type="spellEnd"/>
            <w:r>
              <w:rPr>
                <w:rFonts w:ascii="Segoe UI" w:hAnsi="Segoe UI" w:cs="Segoe UI"/>
                <w:color w:val="333333"/>
              </w:rPr>
              <w:t>.</w:t>
            </w:r>
          </w:p>
        </w:tc>
      </w:tr>
      <w:tr w:rsidR="007C4F7D" w:rsidRPr="004143D2" w14:paraId="6489FF56"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C6A031" w14:textId="77777777" w:rsidR="007C4F7D" w:rsidRDefault="007C4F7D">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FC44D4"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gramStart"/>
            <w:r>
              <w:rPr>
                <w:rFonts w:ascii="Segoe UI" w:hAnsi="Segoe UI" w:cs="Segoe UI"/>
                <w:color w:val="333333"/>
              </w:rPr>
              <w:t>Object[</w:t>
            </w:r>
            <w:proofErr w:type="gramEnd"/>
            <w:r>
              <w:rPr>
                <w:rFonts w:ascii="Segoe UI" w:hAnsi="Segoe UI" w:cs="Segoe UI"/>
                <w:color w:val="333333"/>
              </w:rPr>
              <w:t xml:space="preserve">] </w:t>
            </w:r>
            <w:proofErr w:type="spellStart"/>
            <w:r>
              <w:rPr>
                <w:rFonts w:ascii="Segoe UI" w:hAnsi="Segoe UI" w:cs="Segoe UI"/>
                <w:color w:val="333333"/>
              </w:rPr>
              <w:t>toArray</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9485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converts collection into array.</w:t>
            </w:r>
          </w:p>
        </w:tc>
      </w:tr>
      <w:tr w:rsidR="007C4F7D" w:rsidRPr="004143D2" w14:paraId="7623E6D9" w14:textId="77777777" w:rsidTr="007C4F7D">
        <w:trPr>
          <w:trHeight w:val="8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156122" w14:textId="77777777" w:rsidR="007C4F7D" w:rsidRDefault="007C4F7D">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3C157D"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&lt;T&gt; </w:t>
            </w:r>
            <w:proofErr w:type="gramStart"/>
            <w:r w:rsidRPr="007C4F7D">
              <w:rPr>
                <w:rFonts w:ascii="Segoe UI" w:hAnsi="Segoe UI" w:cs="Segoe UI"/>
                <w:color w:val="333333"/>
                <w:lang w:val="en-US"/>
              </w:rPr>
              <w:t>T[</w:t>
            </w:r>
            <w:proofErr w:type="gramEnd"/>
            <w:r w:rsidRPr="007C4F7D">
              <w:rPr>
                <w:rFonts w:ascii="Segoe UI" w:hAnsi="Segoe UI" w:cs="Segoe UI"/>
                <w:color w:val="333333"/>
                <w:lang w:val="en-US"/>
              </w:rPr>
              <w:t xml:space="preserve">] </w:t>
            </w:r>
            <w:proofErr w:type="spellStart"/>
            <w:r w:rsidRPr="007C4F7D">
              <w:rPr>
                <w:rFonts w:ascii="Segoe UI" w:hAnsi="Segoe UI" w:cs="Segoe UI"/>
                <w:color w:val="333333"/>
                <w:lang w:val="en-US"/>
              </w:rPr>
              <w:t>toArray</w:t>
            </w:r>
            <w:proofErr w:type="spellEnd"/>
            <w:r w:rsidRPr="007C4F7D">
              <w:rPr>
                <w:rFonts w:ascii="Segoe UI" w:hAnsi="Segoe UI" w:cs="Segoe UI"/>
                <w:color w:val="333333"/>
                <w:lang w:val="en-US"/>
              </w:rPr>
              <w:t>(T[]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1148D6"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converts collection into array. Here, the runtime type of the returned array is that of the specified array.</w:t>
            </w:r>
          </w:p>
        </w:tc>
      </w:tr>
      <w:tr w:rsidR="007C4F7D" w:rsidRPr="004143D2" w14:paraId="45F968F1"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5BFA02" w14:textId="77777777" w:rsidR="007C4F7D" w:rsidRDefault="007C4F7D">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2FD37"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isEmpty</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08DC54"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checks if collection is empty.</w:t>
            </w:r>
          </w:p>
        </w:tc>
      </w:tr>
      <w:tr w:rsidR="007C4F7D" w:rsidRPr="004143D2" w14:paraId="2F7EA7FC"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BCB02" w14:textId="77777777" w:rsidR="007C4F7D" w:rsidRDefault="007C4F7D">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E7BCF4" w14:textId="77777777" w:rsidR="007C4F7D" w:rsidRDefault="007C4F7D">
            <w:pPr>
              <w:jc w:val="both"/>
              <w:rPr>
                <w:rFonts w:ascii="Segoe UI" w:hAnsi="Segoe UI" w:cs="Segoe UI"/>
                <w:color w:val="333333"/>
              </w:rPr>
            </w:pPr>
            <w:proofErr w:type="spellStart"/>
            <w:r>
              <w:rPr>
                <w:rFonts w:ascii="Segoe UI" w:hAnsi="Segoe UI" w:cs="Segoe UI"/>
                <w:color w:val="333333"/>
              </w:rPr>
              <w:t>default</w:t>
            </w:r>
            <w:proofErr w:type="spellEnd"/>
            <w:r>
              <w:rPr>
                <w:rFonts w:ascii="Segoe UI" w:hAnsi="Segoe UI" w:cs="Segoe UI"/>
                <w:color w:val="333333"/>
              </w:rPr>
              <w:t xml:space="preserve"> Stream&lt;E&gt; </w:t>
            </w:r>
            <w:proofErr w:type="spellStart"/>
            <w:proofErr w:type="gramStart"/>
            <w:r>
              <w:rPr>
                <w:rFonts w:ascii="Segoe UI" w:hAnsi="Segoe UI" w:cs="Segoe UI"/>
                <w:color w:val="333333"/>
              </w:rPr>
              <w:t>parallelStream</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48C372"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a possibly parallel Stream with the collection as its source.</w:t>
            </w:r>
          </w:p>
        </w:tc>
      </w:tr>
      <w:tr w:rsidR="007C4F7D" w:rsidRPr="004143D2" w14:paraId="73646FB0"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FF3189" w14:textId="77777777" w:rsidR="007C4F7D" w:rsidRDefault="007C4F7D">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1C1714" w14:textId="77777777" w:rsidR="007C4F7D" w:rsidRDefault="007C4F7D">
            <w:pPr>
              <w:jc w:val="both"/>
              <w:rPr>
                <w:rFonts w:ascii="Segoe UI" w:hAnsi="Segoe UI" w:cs="Segoe UI"/>
                <w:color w:val="333333"/>
              </w:rPr>
            </w:pPr>
            <w:proofErr w:type="spellStart"/>
            <w:r>
              <w:rPr>
                <w:rFonts w:ascii="Segoe UI" w:hAnsi="Segoe UI" w:cs="Segoe UI"/>
                <w:color w:val="333333"/>
              </w:rPr>
              <w:t>default</w:t>
            </w:r>
            <w:proofErr w:type="spellEnd"/>
            <w:r>
              <w:rPr>
                <w:rFonts w:ascii="Segoe UI" w:hAnsi="Segoe UI" w:cs="Segoe UI"/>
                <w:color w:val="333333"/>
              </w:rPr>
              <w:t xml:space="preserve"> Stream&lt;E&gt; </w:t>
            </w:r>
            <w:proofErr w:type="spellStart"/>
            <w:proofErr w:type="gramStart"/>
            <w:r>
              <w:rPr>
                <w:rFonts w:ascii="Segoe UI" w:hAnsi="Segoe UI" w:cs="Segoe UI"/>
                <w:color w:val="333333"/>
              </w:rPr>
              <w:t>stream</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AE50F5"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a sequential Stream with the collection as its source.</w:t>
            </w:r>
          </w:p>
        </w:tc>
      </w:tr>
      <w:tr w:rsidR="007C4F7D" w:rsidRPr="004143D2" w14:paraId="799A58A1"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1DA4FA" w14:textId="77777777" w:rsidR="007C4F7D" w:rsidRDefault="007C4F7D">
            <w:pPr>
              <w:jc w:val="both"/>
              <w:rPr>
                <w:rFonts w:ascii="Segoe UI" w:hAnsi="Segoe UI" w:cs="Segoe UI"/>
                <w:color w:val="333333"/>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4EF657" w14:textId="77777777" w:rsidR="007C4F7D" w:rsidRDefault="007C4F7D">
            <w:pPr>
              <w:jc w:val="both"/>
              <w:rPr>
                <w:rFonts w:ascii="Segoe UI" w:hAnsi="Segoe UI" w:cs="Segoe UI"/>
                <w:color w:val="333333"/>
              </w:rPr>
            </w:pPr>
            <w:proofErr w:type="spellStart"/>
            <w:r>
              <w:rPr>
                <w:rFonts w:ascii="Segoe UI" w:hAnsi="Segoe UI" w:cs="Segoe UI"/>
                <w:color w:val="333333"/>
              </w:rPr>
              <w:t>default</w:t>
            </w:r>
            <w:proofErr w:type="spellEnd"/>
            <w:r>
              <w:rPr>
                <w:rFonts w:ascii="Segoe UI" w:hAnsi="Segoe UI" w:cs="Segoe UI"/>
                <w:color w:val="333333"/>
              </w:rPr>
              <w:t xml:space="preserve"> </w:t>
            </w:r>
            <w:proofErr w:type="spellStart"/>
            <w:r>
              <w:rPr>
                <w:rFonts w:ascii="Segoe UI" w:hAnsi="Segoe UI" w:cs="Segoe UI"/>
                <w:color w:val="333333"/>
              </w:rPr>
              <w:t>Spliterator</w:t>
            </w:r>
            <w:proofErr w:type="spellEnd"/>
            <w:r>
              <w:rPr>
                <w:rFonts w:ascii="Segoe UI" w:hAnsi="Segoe UI" w:cs="Segoe UI"/>
                <w:color w:val="333333"/>
              </w:rPr>
              <w:t xml:space="preserve">&lt;E&gt; </w:t>
            </w:r>
            <w:proofErr w:type="spellStart"/>
            <w:proofErr w:type="gramStart"/>
            <w:r>
              <w:rPr>
                <w:rFonts w:ascii="Segoe UI" w:hAnsi="Segoe UI" w:cs="Segoe UI"/>
                <w:color w:val="333333"/>
              </w:rPr>
              <w:t>spliterator</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4D5A9E"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It generates a </w:t>
            </w:r>
            <w:proofErr w:type="spellStart"/>
            <w:r w:rsidRPr="007C4F7D">
              <w:rPr>
                <w:rFonts w:ascii="Segoe UI" w:hAnsi="Segoe UI" w:cs="Segoe UI"/>
                <w:color w:val="333333"/>
                <w:lang w:val="en-US"/>
              </w:rPr>
              <w:t>Spliterator</w:t>
            </w:r>
            <w:proofErr w:type="spellEnd"/>
            <w:r w:rsidRPr="007C4F7D">
              <w:rPr>
                <w:rFonts w:ascii="Segoe UI" w:hAnsi="Segoe UI" w:cs="Segoe UI"/>
                <w:color w:val="333333"/>
                <w:lang w:val="en-US"/>
              </w:rPr>
              <w:t xml:space="preserve"> over the specified elements in the collection.</w:t>
            </w:r>
          </w:p>
        </w:tc>
      </w:tr>
      <w:tr w:rsidR="007C4F7D" w14:paraId="40841E67"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4714CC" w14:textId="77777777" w:rsidR="007C4F7D" w:rsidRDefault="007C4F7D">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F596C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 xml:space="preserve">public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equals(</w:t>
            </w:r>
            <w:proofErr w:type="gramEnd"/>
            <w:r w:rsidRPr="007C4F7D">
              <w:rPr>
                <w:rFonts w:ascii="Segoe UI" w:hAnsi="Segoe UI" w:cs="Segoe UI"/>
                <w:color w:val="333333"/>
                <w:lang w:val="en-US"/>
              </w:rPr>
              <w:t>Object element)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A5FA66" w14:textId="77777777" w:rsidR="007C4F7D" w:rsidRDefault="007C4F7D">
            <w:pPr>
              <w:jc w:val="both"/>
              <w:rPr>
                <w:rFonts w:ascii="Segoe UI" w:hAnsi="Segoe UI" w:cs="Segoe UI"/>
                <w:color w:val="333333"/>
              </w:rPr>
            </w:pPr>
            <w:r>
              <w:rPr>
                <w:rFonts w:ascii="Segoe UI" w:hAnsi="Segoe UI" w:cs="Segoe UI"/>
                <w:color w:val="333333"/>
              </w:rPr>
              <w:t xml:space="preserve">It </w:t>
            </w:r>
            <w:proofErr w:type="spellStart"/>
            <w:r>
              <w:rPr>
                <w:rFonts w:ascii="Segoe UI" w:hAnsi="Segoe UI" w:cs="Segoe UI"/>
                <w:color w:val="333333"/>
              </w:rPr>
              <w:t>matches</w:t>
            </w:r>
            <w:proofErr w:type="spellEnd"/>
            <w:r>
              <w:rPr>
                <w:rFonts w:ascii="Segoe UI" w:hAnsi="Segoe UI" w:cs="Segoe UI"/>
                <w:color w:val="333333"/>
              </w:rPr>
              <w:t xml:space="preserve"> </w:t>
            </w:r>
            <w:proofErr w:type="spellStart"/>
            <w:r>
              <w:rPr>
                <w:rFonts w:ascii="Segoe UI" w:hAnsi="Segoe UI" w:cs="Segoe UI"/>
                <w:color w:val="333333"/>
              </w:rPr>
              <w:t>two</w:t>
            </w:r>
            <w:proofErr w:type="spellEnd"/>
            <w:r>
              <w:rPr>
                <w:rFonts w:ascii="Segoe UI" w:hAnsi="Segoe UI" w:cs="Segoe UI"/>
                <w:color w:val="333333"/>
              </w:rPr>
              <w:t xml:space="preserve"> </w:t>
            </w:r>
            <w:proofErr w:type="spellStart"/>
            <w:r>
              <w:rPr>
                <w:rFonts w:ascii="Segoe UI" w:hAnsi="Segoe UI" w:cs="Segoe UI"/>
                <w:color w:val="333333"/>
              </w:rPr>
              <w:t>collections</w:t>
            </w:r>
            <w:proofErr w:type="spellEnd"/>
            <w:r>
              <w:rPr>
                <w:rFonts w:ascii="Segoe UI" w:hAnsi="Segoe UI" w:cs="Segoe UI"/>
                <w:color w:val="333333"/>
              </w:rPr>
              <w:t>.</w:t>
            </w:r>
          </w:p>
        </w:tc>
      </w:tr>
      <w:tr w:rsidR="007C4F7D" w:rsidRPr="004143D2" w14:paraId="4615C348" w14:textId="77777777" w:rsidTr="007C4F7D">
        <w:trPr>
          <w:trHeight w:val="4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F3F4B" w14:textId="77777777" w:rsidR="007C4F7D" w:rsidRDefault="007C4F7D">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BECF9"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int</w:t>
            </w:r>
            <w:proofErr w:type="spellEnd"/>
            <w:r>
              <w:rPr>
                <w:rFonts w:ascii="Segoe UI" w:hAnsi="Segoe UI" w:cs="Segoe UI"/>
                <w:color w:val="333333"/>
              </w:rPr>
              <w:t xml:space="preserve"> </w:t>
            </w:r>
            <w:proofErr w:type="spellStart"/>
            <w:proofErr w:type="gramStart"/>
            <w:r>
              <w:rPr>
                <w:rFonts w:ascii="Segoe UI" w:hAnsi="Segoe UI" w:cs="Segoe UI"/>
                <w:color w:val="333333"/>
              </w:rPr>
              <w:t>hashCode</w:t>
            </w:r>
            <w:proofErr w:type="spellEnd"/>
            <w:r>
              <w:rPr>
                <w:rFonts w:ascii="Segoe UI" w:hAnsi="Segoe UI" w:cs="Segoe UI"/>
                <w:color w:val="333333"/>
              </w:rPr>
              <w: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EE64C"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hash code number of the collection.</w:t>
            </w:r>
          </w:p>
        </w:tc>
      </w:tr>
    </w:tbl>
    <w:p w14:paraId="3A1DBD21" w14:textId="77777777" w:rsidR="0020289E" w:rsidRPr="00A028B6" w:rsidRDefault="0020289E" w:rsidP="007C4F7D">
      <w:pPr>
        <w:pStyle w:val="3"/>
        <w:shd w:val="clear" w:color="auto" w:fill="FFFFFF"/>
        <w:spacing w:line="312" w:lineRule="atLeast"/>
        <w:jc w:val="both"/>
        <w:rPr>
          <w:rFonts w:asciiTheme="minorHAnsi" w:hAnsiTheme="minorHAnsi"/>
          <w:b/>
          <w:bCs/>
          <w:color w:val="610B38"/>
          <w:sz w:val="36"/>
          <w:szCs w:val="36"/>
          <w:lang w:val="en-US"/>
        </w:rPr>
      </w:pPr>
    </w:p>
    <w:p w14:paraId="5F54C1E0" w14:textId="6116097C" w:rsidR="0020289E" w:rsidRPr="0020289E" w:rsidRDefault="0020289E" w:rsidP="007C4F7D">
      <w:pPr>
        <w:pStyle w:val="3"/>
        <w:shd w:val="clear" w:color="auto" w:fill="FFFFFF"/>
        <w:spacing w:line="312" w:lineRule="atLeast"/>
        <w:jc w:val="both"/>
        <w:rPr>
          <w:rFonts w:asciiTheme="minorHAnsi" w:hAnsiTheme="minorHAnsi"/>
          <w:b/>
          <w:bCs/>
          <w:color w:val="610B38"/>
          <w:sz w:val="36"/>
          <w:szCs w:val="36"/>
          <w:lang w:val="en-US"/>
        </w:rPr>
      </w:pPr>
      <w:r>
        <w:rPr>
          <w:rFonts w:asciiTheme="minorHAnsi" w:hAnsiTheme="minorHAnsi"/>
          <w:b/>
          <w:bCs/>
          <w:color w:val="610B38"/>
          <w:sz w:val="36"/>
          <w:szCs w:val="36"/>
          <w:lang w:val="en-US"/>
        </w:rPr>
        <w:t xml:space="preserve">                                                                                                                                </w:t>
      </w:r>
    </w:p>
    <w:p w14:paraId="09F71B17" w14:textId="2588515A" w:rsidR="007C4F7D" w:rsidRDefault="007C4F7D" w:rsidP="007C4F7D">
      <w:pPr>
        <w:pStyle w:val="3"/>
        <w:shd w:val="clear" w:color="auto" w:fill="FFFFFF"/>
        <w:spacing w:line="312" w:lineRule="atLeast"/>
        <w:jc w:val="both"/>
        <w:rPr>
          <w:rFonts w:ascii="Helvetica" w:hAnsi="Helvetica"/>
          <w:color w:val="610B38"/>
          <w:sz w:val="36"/>
          <w:szCs w:val="36"/>
        </w:rPr>
      </w:pPr>
      <w:proofErr w:type="spellStart"/>
      <w:r>
        <w:rPr>
          <w:rFonts w:ascii="Helvetica" w:hAnsi="Helvetica"/>
          <w:b/>
          <w:bCs/>
          <w:color w:val="610B38"/>
          <w:sz w:val="36"/>
          <w:szCs w:val="36"/>
        </w:rPr>
        <w:t>Iterator</w:t>
      </w:r>
      <w:proofErr w:type="spellEnd"/>
      <w:r>
        <w:rPr>
          <w:rFonts w:ascii="Helvetica" w:hAnsi="Helvetica"/>
          <w:b/>
          <w:bCs/>
          <w:color w:val="610B38"/>
          <w:sz w:val="36"/>
          <w:szCs w:val="36"/>
        </w:rPr>
        <w:t xml:space="preserve"> </w:t>
      </w:r>
      <w:proofErr w:type="spellStart"/>
      <w:r>
        <w:rPr>
          <w:rFonts w:ascii="Helvetica" w:hAnsi="Helvetica"/>
          <w:b/>
          <w:bCs/>
          <w:color w:val="610B38"/>
          <w:sz w:val="36"/>
          <w:szCs w:val="36"/>
        </w:rPr>
        <w:t>interface</w:t>
      </w:r>
      <w:proofErr w:type="spellEnd"/>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7C4F7D" w:rsidRPr="004143D2" w14:paraId="3A5EF95D" w14:textId="77777777" w:rsidTr="007C4F7D">
        <w:trPr>
          <w:tblCellSpacing w:w="15" w:type="dxa"/>
        </w:trPr>
        <w:tc>
          <w:tcPr>
            <w:tcW w:w="0" w:type="auto"/>
            <w:shd w:val="clear" w:color="auto" w:fill="FFFFFF"/>
            <w:vAlign w:val="center"/>
            <w:hideMark/>
          </w:tcPr>
          <w:p w14:paraId="67D6E6BE" w14:textId="77777777" w:rsidR="007C4F7D" w:rsidRPr="007C4F7D" w:rsidRDefault="007C4F7D">
            <w:pPr>
              <w:jc w:val="both"/>
              <w:rPr>
                <w:rFonts w:ascii="Segoe UI" w:hAnsi="Segoe UI" w:cs="Segoe UI"/>
                <w:color w:val="333333"/>
                <w:sz w:val="24"/>
                <w:szCs w:val="24"/>
                <w:lang w:val="en-US"/>
              </w:rPr>
            </w:pPr>
            <w:r w:rsidRPr="007C4F7D">
              <w:rPr>
                <w:rFonts w:ascii="Segoe UI" w:hAnsi="Segoe UI" w:cs="Segoe UI"/>
                <w:color w:val="333333"/>
                <w:lang w:val="en-US"/>
              </w:rPr>
              <w:t>Iterator interface provides the facility of iterating the elements in a forward direction only.</w:t>
            </w:r>
          </w:p>
        </w:tc>
      </w:tr>
    </w:tbl>
    <w:p w14:paraId="689145AA" w14:textId="77777777" w:rsidR="007C4F7D" w:rsidRPr="007C4F7D" w:rsidRDefault="007C4F7D" w:rsidP="007C4F7D">
      <w:pPr>
        <w:pStyle w:val="4"/>
        <w:shd w:val="clear" w:color="auto" w:fill="FFFFFF"/>
        <w:jc w:val="both"/>
        <w:rPr>
          <w:rFonts w:ascii="Helvetica" w:hAnsi="Helvetica" w:cs="Times New Roman"/>
          <w:color w:val="610B4B"/>
          <w:sz w:val="26"/>
          <w:szCs w:val="26"/>
          <w:lang w:val="en-US"/>
        </w:rPr>
      </w:pPr>
      <w:r w:rsidRPr="007C4F7D">
        <w:rPr>
          <w:rFonts w:ascii="Helvetica" w:hAnsi="Helvetica"/>
          <w:b/>
          <w:bCs/>
          <w:color w:val="610B4B"/>
          <w:sz w:val="26"/>
          <w:szCs w:val="26"/>
          <w:lang w:val="en-US"/>
        </w:rPr>
        <w:t>Methods of Iterator interface</w:t>
      </w:r>
    </w:p>
    <w:p w14:paraId="282A85A4"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There are only three methods in the Iterator interface. </w:t>
      </w:r>
      <w:proofErr w:type="spellStart"/>
      <w:r>
        <w:rPr>
          <w:rFonts w:ascii="Segoe UI" w:hAnsi="Segoe UI" w:cs="Segoe UI"/>
          <w:color w:val="333333"/>
        </w:rPr>
        <w:t>They</w:t>
      </w:r>
      <w:proofErr w:type="spellEnd"/>
      <w:r>
        <w:rPr>
          <w:rFonts w:ascii="Segoe UI" w:hAnsi="Segoe UI" w:cs="Segoe UI"/>
          <w:color w:val="333333"/>
        </w:rPr>
        <w:t xml:space="preserve"> </w:t>
      </w:r>
      <w:proofErr w:type="spellStart"/>
      <w:r>
        <w:rPr>
          <w:rFonts w:ascii="Segoe UI" w:hAnsi="Segoe UI" w:cs="Segoe UI"/>
          <w:color w:val="333333"/>
        </w:rPr>
        <w:t>are</w:t>
      </w:r>
      <w:proofErr w:type="spellEnd"/>
      <w:r>
        <w:rPr>
          <w:rFonts w:ascii="Segoe UI" w:hAnsi="Segoe UI" w:cs="Segoe UI"/>
          <w:color w:val="333333"/>
        </w:rPr>
        <w:t>:</w:t>
      </w:r>
    </w:p>
    <w:tbl>
      <w:tblPr>
        <w:tblW w:w="11058" w:type="dxa"/>
        <w:tblInd w:w="-10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9"/>
        <w:gridCol w:w="1048"/>
        <w:gridCol w:w="1612"/>
        <w:gridCol w:w="763"/>
        <w:gridCol w:w="6916"/>
      </w:tblGrid>
      <w:tr w:rsidR="007C4F7D" w14:paraId="1C1D1757" w14:textId="77777777" w:rsidTr="007C4F7D">
        <w:trPr>
          <w:trHeight w:val="508"/>
        </w:trPr>
        <w:tc>
          <w:tcPr>
            <w:tcW w:w="1226" w:type="dxa"/>
            <w:gridSpan w:val="2"/>
            <w:shd w:val="clear" w:color="auto" w:fill="C7CCBE"/>
            <w:tcMar>
              <w:top w:w="180" w:type="dxa"/>
              <w:left w:w="180" w:type="dxa"/>
              <w:bottom w:w="180" w:type="dxa"/>
              <w:right w:w="180" w:type="dxa"/>
            </w:tcMar>
            <w:hideMark/>
          </w:tcPr>
          <w:p w14:paraId="0255BA3A" w14:textId="77777777" w:rsidR="007C4F7D" w:rsidRDefault="007C4F7D">
            <w:pPr>
              <w:rPr>
                <w:rFonts w:ascii="Times New Roman" w:hAnsi="Times New Roman" w:cs="Times New Roman"/>
                <w:b/>
                <w:bCs/>
                <w:color w:val="000000"/>
                <w:sz w:val="26"/>
                <w:szCs w:val="26"/>
              </w:rPr>
            </w:pPr>
            <w:r>
              <w:rPr>
                <w:b/>
                <w:bCs/>
                <w:color w:val="000000"/>
                <w:sz w:val="26"/>
                <w:szCs w:val="26"/>
              </w:rPr>
              <w:lastRenderedPageBreak/>
              <w:t>No.</w:t>
            </w:r>
          </w:p>
        </w:tc>
        <w:tc>
          <w:tcPr>
            <w:tcW w:w="0" w:type="auto"/>
            <w:gridSpan w:val="2"/>
            <w:shd w:val="clear" w:color="auto" w:fill="C7CCBE"/>
            <w:tcMar>
              <w:top w:w="180" w:type="dxa"/>
              <w:left w:w="180" w:type="dxa"/>
              <w:bottom w:w="180" w:type="dxa"/>
              <w:right w:w="180" w:type="dxa"/>
            </w:tcMar>
            <w:hideMark/>
          </w:tcPr>
          <w:p w14:paraId="2DD5E7C9" w14:textId="77777777" w:rsidR="007C4F7D" w:rsidRDefault="007C4F7D">
            <w:pPr>
              <w:rPr>
                <w:b/>
                <w:bCs/>
                <w:color w:val="000000"/>
                <w:sz w:val="26"/>
                <w:szCs w:val="26"/>
              </w:rPr>
            </w:pPr>
            <w:proofErr w:type="spellStart"/>
            <w:r>
              <w:rPr>
                <w:b/>
                <w:bCs/>
                <w:color w:val="000000"/>
                <w:sz w:val="26"/>
                <w:szCs w:val="26"/>
              </w:rPr>
              <w:t>Method</w:t>
            </w:r>
            <w:proofErr w:type="spellEnd"/>
          </w:p>
        </w:tc>
        <w:tc>
          <w:tcPr>
            <w:tcW w:w="5568" w:type="dxa"/>
            <w:shd w:val="clear" w:color="auto" w:fill="C7CCBE"/>
            <w:tcMar>
              <w:top w:w="180" w:type="dxa"/>
              <w:left w:w="180" w:type="dxa"/>
              <w:bottom w:w="180" w:type="dxa"/>
              <w:right w:w="180" w:type="dxa"/>
            </w:tcMar>
            <w:hideMark/>
          </w:tcPr>
          <w:p w14:paraId="0229E404" w14:textId="77777777" w:rsidR="007C4F7D" w:rsidRDefault="007C4F7D">
            <w:pPr>
              <w:rPr>
                <w:b/>
                <w:bCs/>
                <w:color w:val="000000"/>
                <w:sz w:val="26"/>
                <w:szCs w:val="26"/>
              </w:rPr>
            </w:pPr>
            <w:proofErr w:type="spellStart"/>
            <w:r>
              <w:rPr>
                <w:b/>
                <w:bCs/>
                <w:color w:val="000000"/>
                <w:sz w:val="26"/>
                <w:szCs w:val="26"/>
              </w:rPr>
              <w:t>Description</w:t>
            </w:r>
            <w:proofErr w:type="spellEnd"/>
          </w:p>
        </w:tc>
      </w:tr>
      <w:tr w:rsidR="007C4F7D" w:rsidRPr="004143D2" w14:paraId="1F214048" w14:textId="77777777" w:rsidTr="007C4F7D">
        <w:trPr>
          <w:trHeight w:val="497"/>
        </w:trPr>
        <w:tc>
          <w:tcPr>
            <w:tcW w:w="7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152CB1" w14:textId="77777777" w:rsidR="007C4F7D" w:rsidRDefault="007C4F7D">
            <w:pPr>
              <w:jc w:val="both"/>
              <w:rPr>
                <w:rFonts w:ascii="Segoe UI" w:hAnsi="Segoe UI" w:cs="Segoe UI"/>
                <w:color w:val="333333"/>
                <w:sz w:val="24"/>
                <w:szCs w:val="24"/>
              </w:rPr>
            </w:pPr>
            <w:r>
              <w:rPr>
                <w:rFonts w:ascii="Segoe UI" w:hAnsi="Segoe UI" w:cs="Segoe UI"/>
                <w:color w:val="333333"/>
              </w:rPr>
              <w:t>1</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6042BC"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hasNext</w:t>
            </w:r>
            <w:proofErr w:type="spellEnd"/>
            <w:r>
              <w:rPr>
                <w:rFonts w:ascii="Segoe UI" w:hAnsi="Segoe UI" w:cs="Segoe UI"/>
                <w:color w:val="333333"/>
              </w:rPr>
              <w:t>(</w:t>
            </w:r>
            <w:proofErr w:type="gramEnd"/>
            <w:r>
              <w:rPr>
                <w:rFonts w:ascii="Segoe UI" w:hAnsi="Segoe UI" w:cs="Segoe UI"/>
                <w:color w:val="333333"/>
              </w:rPr>
              <w:t>)</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ED2E97"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true if the iterator has more elements otherwise it returns false.</w:t>
            </w:r>
          </w:p>
        </w:tc>
      </w:tr>
      <w:tr w:rsidR="007C4F7D" w:rsidRPr="004143D2" w14:paraId="66F3AAC4" w14:textId="77777777" w:rsidTr="007C4F7D">
        <w:trPr>
          <w:trHeight w:val="497"/>
        </w:trPr>
        <w:tc>
          <w:tcPr>
            <w:tcW w:w="7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ABD36F" w14:textId="77777777" w:rsidR="007C4F7D" w:rsidRDefault="007C4F7D">
            <w:pPr>
              <w:jc w:val="both"/>
              <w:rPr>
                <w:rFonts w:ascii="Segoe UI" w:hAnsi="Segoe UI" w:cs="Segoe UI"/>
                <w:color w:val="333333"/>
              </w:rPr>
            </w:pPr>
            <w:r>
              <w:rPr>
                <w:rFonts w:ascii="Segoe UI" w:hAnsi="Segoe UI" w:cs="Segoe UI"/>
                <w:color w:val="333333"/>
              </w:rPr>
              <w:t>2</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DB3BE4"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Object </w:t>
            </w:r>
            <w:proofErr w:type="spellStart"/>
            <w:proofErr w:type="gramStart"/>
            <w:r>
              <w:rPr>
                <w:rFonts w:ascii="Segoe UI" w:hAnsi="Segoe UI" w:cs="Segoe UI"/>
                <w:color w:val="333333"/>
              </w:rPr>
              <w:t>next</w:t>
            </w:r>
            <w:proofErr w:type="spellEnd"/>
            <w:r>
              <w:rPr>
                <w:rFonts w:ascii="Segoe UI" w:hAnsi="Segoe UI" w:cs="Segoe UI"/>
                <w:color w:val="333333"/>
              </w:rPr>
              <w:t>(</w:t>
            </w:r>
            <w:proofErr w:type="gramEnd"/>
            <w:r>
              <w:rPr>
                <w:rFonts w:ascii="Segoe UI" w:hAnsi="Segoe UI" w:cs="Segoe UI"/>
                <w:color w:val="333333"/>
              </w:rPr>
              <w:t>)</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956941" w14:textId="77777777" w:rsidR="007C4F7D" w:rsidRPr="007C4F7D" w:rsidRDefault="007C4F7D">
            <w:pPr>
              <w:jc w:val="both"/>
              <w:rPr>
                <w:rFonts w:ascii="Segoe UI" w:hAnsi="Segoe UI" w:cs="Segoe UI"/>
                <w:color w:val="333333"/>
                <w:lang w:val="en-US"/>
              </w:rPr>
            </w:pPr>
            <w:r w:rsidRPr="007C4F7D">
              <w:rPr>
                <w:rFonts w:ascii="Segoe UI" w:hAnsi="Segoe UI" w:cs="Segoe UI"/>
                <w:color w:val="333333"/>
                <w:lang w:val="en-US"/>
              </w:rPr>
              <w:t>It returns the element and moves the cursor pointer to the next element.</w:t>
            </w:r>
          </w:p>
        </w:tc>
      </w:tr>
      <w:tr w:rsidR="007C4F7D" w14:paraId="4A5D4A51" w14:textId="77777777" w:rsidTr="007C4F7D">
        <w:trPr>
          <w:trHeight w:val="508"/>
        </w:trPr>
        <w:tc>
          <w:tcPr>
            <w:tcW w:w="7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EB1E56" w14:textId="77777777" w:rsidR="007C4F7D" w:rsidRDefault="007C4F7D">
            <w:pPr>
              <w:jc w:val="both"/>
              <w:rPr>
                <w:rFonts w:ascii="Segoe UI" w:hAnsi="Segoe UI" w:cs="Segoe UI"/>
                <w:color w:val="333333"/>
              </w:rPr>
            </w:pPr>
            <w:r>
              <w:rPr>
                <w:rFonts w:ascii="Segoe UI" w:hAnsi="Segoe UI" w:cs="Segoe UI"/>
                <w:color w:val="333333"/>
              </w:rPr>
              <w:t>3</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789C1" w14:textId="77777777" w:rsidR="007C4F7D" w:rsidRDefault="007C4F7D">
            <w:pPr>
              <w:jc w:val="both"/>
              <w:rPr>
                <w:rFonts w:ascii="Segoe UI" w:hAnsi="Segoe UI" w:cs="Segoe UI"/>
                <w:color w:val="333333"/>
              </w:rPr>
            </w:pPr>
            <w:proofErr w:type="spellStart"/>
            <w:r>
              <w:rPr>
                <w:rFonts w:ascii="Segoe UI" w:hAnsi="Segoe UI" w:cs="Segoe UI"/>
                <w:color w:val="333333"/>
              </w:rPr>
              <w:t>public</w:t>
            </w:r>
            <w:proofErr w:type="spellEnd"/>
            <w:r>
              <w:rPr>
                <w:rFonts w:ascii="Segoe UI" w:hAnsi="Segoe UI" w:cs="Segoe UI"/>
                <w:color w:val="333333"/>
              </w:rPr>
              <w:t xml:space="preserve"> </w:t>
            </w:r>
            <w:proofErr w:type="spellStart"/>
            <w:r>
              <w:rPr>
                <w:rFonts w:ascii="Segoe UI" w:hAnsi="Segoe UI" w:cs="Segoe UI"/>
                <w:color w:val="333333"/>
              </w:rPr>
              <w:t>void</w:t>
            </w:r>
            <w:proofErr w:type="spellEnd"/>
            <w:r>
              <w:rPr>
                <w:rFonts w:ascii="Segoe UI" w:hAnsi="Segoe UI" w:cs="Segoe UI"/>
                <w:color w:val="333333"/>
              </w:rPr>
              <w:t xml:space="preserve"> </w:t>
            </w:r>
            <w:proofErr w:type="spellStart"/>
            <w:proofErr w:type="gramStart"/>
            <w:r>
              <w:rPr>
                <w:rFonts w:ascii="Segoe UI" w:hAnsi="Segoe UI" w:cs="Segoe UI"/>
                <w:color w:val="333333"/>
              </w:rPr>
              <w:t>remove</w:t>
            </w:r>
            <w:proofErr w:type="spellEnd"/>
            <w:r>
              <w:rPr>
                <w:rFonts w:ascii="Segoe UI" w:hAnsi="Segoe UI" w:cs="Segoe UI"/>
                <w:color w:val="333333"/>
              </w:rPr>
              <w:t>(</w:t>
            </w:r>
            <w:proofErr w:type="gramEnd"/>
            <w:r>
              <w:rPr>
                <w:rFonts w:ascii="Segoe UI" w:hAnsi="Segoe UI" w:cs="Segoe UI"/>
                <w:color w:val="333333"/>
              </w:rPr>
              <w:t>)</w:t>
            </w:r>
          </w:p>
        </w:tc>
        <w:tc>
          <w:tcPr>
            <w:tcW w:w="7679" w:type="dxa"/>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C9A02" w14:textId="77777777" w:rsidR="007C4F7D" w:rsidRDefault="007C4F7D">
            <w:pPr>
              <w:jc w:val="both"/>
              <w:rPr>
                <w:rFonts w:ascii="Segoe UI" w:hAnsi="Segoe UI" w:cs="Segoe UI"/>
                <w:color w:val="333333"/>
              </w:rPr>
            </w:pPr>
            <w:r w:rsidRPr="007C4F7D">
              <w:rPr>
                <w:rFonts w:ascii="Segoe UI" w:hAnsi="Segoe UI" w:cs="Segoe UI"/>
                <w:color w:val="333333"/>
                <w:lang w:val="en-US"/>
              </w:rPr>
              <w:t xml:space="preserve">It removes the last elements returned by the iterator. </w:t>
            </w:r>
            <w:r>
              <w:rPr>
                <w:rFonts w:ascii="Segoe UI" w:hAnsi="Segoe UI" w:cs="Segoe UI"/>
                <w:color w:val="333333"/>
              </w:rPr>
              <w:t xml:space="preserve">It </w:t>
            </w:r>
            <w:proofErr w:type="spellStart"/>
            <w:r>
              <w:rPr>
                <w:rFonts w:ascii="Segoe UI" w:hAnsi="Segoe UI" w:cs="Segoe UI"/>
                <w:color w:val="333333"/>
              </w:rPr>
              <w:t>is</w:t>
            </w:r>
            <w:proofErr w:type="spellEnd"/>
            <w:r>
              <w:rPr>
                <w:rFonts w:ascii="Segoe UI" w:hAnsi="Segoe UI" w:cs="Segoe UI"/>
                <w:color w:val="333333"/>
              </w:rPr>
              <w:t xml:space="preserve"> </w:t>
            </w:r>
            <w:proofErr w:type="spellStart"/>
            <w:r>
              <w:rPr>
                <w:rFonts w:ascii="Segoe UI" w:hAnsi="Segoe UI" w:cs="Segoe UI"/>
                <w:color w:val="333333"/>
              </w:rPr>
              <w:t>less</w:t>
            </w:r>
            <w:proofErr w:type="spellEnd"/>
            <w:r>
              <w:rPr>
                <w:rFonts w:ascii="Segoe UI" w:hAnsi="Segoe UI" w:cs="Segoe UI"/>
                <w:color w:val="333333"/>
              </w:rPr>
              <w:t xml:space="preserve"> </w:t>
            </w:r>
            <w:proofErr w:type="spellStart"/>
            <w:r>
              <w:rPr>
                <w:rFonts w:ascii="Segoe UI" w:hAnsi="Segoe UI" w:cs="Segoe UI"/>
                <w:color w:val="333333"/>
              </w:rPr>
              <w:t>used</w:t>
            </w:r>
            <w:proofErr w:type="spellEnd"/>
            <w:r>
              <w:rPr>
                <w:rFonts w:ascii="Segoe UI" w:hAnsi="Segoe UI" w:cs="Segoe UI"/>
                <w:color w:val="333333"/>
              </w:rPr>
              <w:t>.</w:t>
            </w:r>
          </w:p>
        </w:tc>
      </w:tr>
    </w:tbl>
    <w:p w14:paraId="2D91153F" w14:textId="77777777" w:rsidR="007C4F7D" w:rsidRDefault="007C4F7D" w:rsidP="007C4F7D">
      <w:pPr>
        <w:pStyle w:val="2"/>
        <w:shd w:val="clear" w:color="auto" w:fill="FFFFFF"/>
        <w:spacing w:line="312" w:lineRule="atLeast"/>
        <w:jc w:val="both"/>
        <w:rPr>
          <w:rFonts w:asciiTheme="minorHAnsi" w:hAnsiTheme="minorHAnsi"/>
          <w:b w:val="0"/>
          <w:bCs w:val="0"/>
          <w:color w:val="610B38"/>
          <w:sz w:val="38"/>
          <w:szCs w:val="38"/>
        </w:rPr>
      </w:pPr>
    </w:p>
    <w:p w14:paraId="77F8EE8C" w14:textId="7CE30DB0" w:rsidR="007C4F7D" w:rsidRDefault="007C4F7D" w:rsidP="007C4F7D">
      <w:pPr>
        <w:pStyle w:val="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Iterable</w:t>
      </w:r>
      <w:proofErr w:type="spellEnd"/>
      <w:r>
        <w:rPr>
          <w:rFonts w:ascii="Helvetica" w:hAnsi="Helvetica"/>
          <w:b w:val="0"/>
          <w:bCs w:val="0"/>
          <w:color w:val="610B38"/>
          <w:sz w:val="38"/>
          <w:szCs w:val="38"/>
        </w:rPr>
        <w:t xml:space="preserve"> Interface</w:t>
      </w:r>
    </w:p>
    <w:p w14:paraId="23E46AF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w:t>
      </w:r>
      <w:proofErr w:type="spellStart"/>
      <w:r w:rsidRPr="007C4F7D">
        <w:rPr>
          <w:rFonts w:ascii="Segoe UI" w:hAnsi="Segoe UI" w:cs="Segoe UI"/>
          <w:color w:val="333333"/>
          <w:lang w:val="en-US"/>
        </w:rPr>
        <w:t>Iterable</w:t>
      </w:r>
      <w:proofErr w:type="spellEnd"/>
      <w:r w:rsidRPr="007C4F7D">
        <w:rPr>
          <w:rFonts w:ascii="Segoe UI" w:hAnsi="Segoe UI" w:cs="Segoe UI"/>
          <w:color w:val="333333"/>
          <w:lang w:val="en-US"/>
        </w:rPr>
        <w:t xml:space="preserve"> interface is the root interface for all the collection classes. The Collection interface extends the </w:t>
      </w:r>
      <w:proofErr w:type="spellStart"/>
      <w:r w:rsidRPr="007C4F7D">
        <w:rPr>
          <w:rFonts w:ascii="Segoe UI" w:hAnsi="Segoe UI" w:cs="Segoe UI"/>
          <w:color w:val="333333"/>
          <w:lang w:val="en-US"/>
        </w:rPr>
        <w:t>Iterable</w:t>
      </w:r>
      <w:proofErr w:type="spellEnd"/>
      <w:r w:rsidRPr="007C4F7D">
        <w:rPr>
          <w:rFonts w:ascii="Segoe UI" w:hAnsi="Segoe UI" w:cs="Segoe UI"/>
          <w:color w:val="333333"/>
          <w:lang w:val="en-US"/>
        </w:rPr>
        <w:t xml:space="preserve"> interface and therefore all the subclasses of Collection interface also implement the </w:t>
      </w:r>
      <w:proofErr w:type="spellStart"/>
      <w:r w:rsidRPr="007C4F7D">
        <w:rPr>
          <w:rFonts w:ascii="Segoe UI" w:hAnsi="Segoe UI" w:cs="Segoe UI"/>
          <w:color w:val="333333"/>
          <w:lang w:val="en-US"/>
        </w:rPr>
        <w:t>Iterable</w:t>
      </w:r>
      <w:proofErr w:type="spellEnd"/>
      <w:r w:rsidRPr="007C4F7D">
        <w:rPr>
          <w:rFonts w:ascii="Segoe UI" w:hAnsi="Segoe UI" w:cs="Segoe UI"/>
          <w:color w:val="333333"/>
          <w:lang w:val="en-US"/>
        </w:rPr>
        <w:t xml:space="preserve"> interface.</w:t>
      </w:r>
    </w:p>
    <w:p w14:paraId="6F068859" w14:textId="1C5C3340" w:rsidR="00790B4E" w:rsidRPr="007C4F7D" w:rsidRDefault="007C4F7D" w:rsidP="00790B4E">
      <w:pPr>
        <w:pStyle w:val="a3"/>
        <w:shd w:val="clear" w:color="auto" w:fill="FFFFFF"/>
        <w:jc w:val="both"/>
        <w:rPr>
          <w:color w:val="333333"/>
          <w:lang w:val="en-US"/>
        </w:rPr>
      </w:pPr>
      <w:r w:rsidRPr="007C4F7D">
        <w:rPr>
          <w:rFonts w:ascii="Segoe UI" w:hAnsi="Segoe UI" w:cs="Segoe UI"/>
          <w:color w:val="333333"/>
          <w:lang w:val="en-US"/>
        </w:rPr>
        <w:t>It contains only one abstract method. i.e.,</w:t>
      </w:r>
      <w:r w:rsidR="00790B4E" w:rsidRPr="007C4F7D">
        <w:rPr>
          <w:color w:val="333333"/>
          <w:lang w:val="en-US"/>
        </w:rPr>
        <w:t xml:space="preserve"> </w:t>
      </w:r>
    </w:p>
    <w:p w14:paraId="68A9C400" w14:textId="41D69D3F" w:rsidR="007C4F7D" w:rsidRPr="007C4F7D" w:rsidRDefault="007C4F7D" w:rsidP="007C4F7D">
      <w:pPr>
        <w:jc w:val="both"/>
        <w:rPr>
          <w:color w:val="333333"/>
          <w:lang w:val="en-US"/>
        </w:rPr>
      </w:pPr>
    </w:p>
    <w:p w14:paraId="53D13600" w14:textId="1826DB8B" w:rsidR="007C4F7D" w:rsidRPr="00790B4E" w:rsidRDefault="007C4F7D">
      <w:pPr>
        <w:pStyle w:val="alt"/>
        <w:numPr>
          <w:ilvl w:val="0"/>
          <w:numId w:val="3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&lt;T&gt; </w:t>
      </w:r>
      <w:proofErr w:type="spellStart"/>
      <w:proofErr w:type="gram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25C12D4D" w14:textId="77777777" w:rsidR="00790B4E" w:rsidRDefault="00790B4E" w:rsidP="00790B4E">
      <w:pPr>
        <w:pStyle w:val="alt"/>
        <w:spacing w:before="0" w:beforeAutospacing="0" w:after="0" w:afterAutospacing="0" w:line="375" w:lineRule="atLeast"/>
        <w:ind w:left="720"/>
        <w:jc w:val="both"/>
        <w:rPr>
          <w:rFonts w:ascii="Segoe UI" w:hAnsi="Segoe UI" w:cs="Segoe UI"/>
          <w:color w:val="000000"/>
        </w:rPr>
      </w:pPr>
    </w:p>
    <w:p w14:paraId="1C117D76"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It returns the iterator over the elements of type T.</w:t>
      </w:r>
    </w:p>
    <w:p w14:paraId="6606DB13" w14:textId="77777777" w:rsidR="007C4F7D" w:rsidRDefault="00000000" w:rsidP="007C4F7D">
      <w:pPr>
        <w:rPr>
          <w:rFonts w:ascii="Times New Roman" w:hAnsi="Times New Roman" w:cs="Times New Roman"/>
        </w:rPr>
      </w:pPr>
      <w:r>
        <w:pict w14:anchorId="04027D35">
          <v:rect id="_x0000_i1046" style="width:0;height:.75pt" o:hrstd="t" o:hrnoshade="t" o:hr="t" fillcolor="#d4d4d4" stroked="f"/>
        </w:pict>
      </w:r>
    </w:p>
    <w:p w14:paraId="79BD8D04" w14:textId="77777777" w:rsidR="00790B4E" w:rsidRDefault="00790B4E" w:rsidP="007C4F7D">
      <w:pPr>
        <w:pStyle w:val="2"/>
        <w:shd w:val="clear" w:color="auto" w:fill="FFFFFF"/>
        <w:spacing w:line="312" w:lineRule="atLeast"/>
        <w:jc w:val="both"/>
        <w:rPr>
          <w:rFonts w:ascii="Helvetica" w:hAnsi="Helvetica"/>
          <w:b w:val="0"/>
          <w:bCs w:val="0"/>
          <w:color w:val="610B38"/>
          <w:sz w:val="38"/>
          <w:szCs w:val="38"/>
          <w:lang w:val="en-US"/>
        </w:rPr>
      </w:pPr>
    </w:p>
    <w:p w14:paraId="300F657C" w14:textId="3546D74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t>Collection Interface</w:t>
      </w:r>
    </w:p>
    <w:p w14:paraId="59B50A0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114DBEE7"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Some of the methods of Collection interface are Boolean add </w:t>
      </w:r>
      <w:proofErr w:type="gramStart"/>
      <w:r w:rsidRPr="007C4F7D">
        <w:rPr>
          <w:rFonts w:ascii="Segoe UI" w:hAnsi="Segoe UI" w:cs="Segoe UI"/>
          <w:color w:val="333333"/>
          <w:lang w:val="en-US"/>
        </w:rPr>
        <w:t>( Object</w:t>
      </w:r>
      <w:proofErr w:type="gramEnd"/>
      <w:r w:rsidRPr="007C4F7D">
        <w:rPr>
          <w:rFonts w:ascii="Segoe UI" w:hAnsi="Segoe UI" w:cs="Segoe UI"/>
          <w:color w:val="333333"/>
          <w:lang w:val="en-US"/>
        </w:rPr>
        <w:t xml:space="preserve"> obj), Boolean </w:t>
      </w:r>
      <w:proofErr w:type="spellStart"/>
      <w:r w:rsidRPr="007C4F7D">
        <w:rPr>
          <w:rFonts w:ascii="Segoe UI" w:hAnsi="Segoe UI" w:cs="Segoe UI"/>
          <w:color w:val="333333"/>
          <w:lang w:val="en-US"/>
        </w:rPr>
        <w:t>addAll</w:t>
      </w:r>
      <w:proofErr w:type="spellEnd"/>
      <w:r w:rsidRPr="007C4F7D">
        <w:rPr>
          <w:rFonts w:ascii="Segoe UI" w:hAnsi="Segoe UI" w:cs="Segoe UI"/>
          <w:color w:val="333333"/>
          <w:lang w:val="en-US"/>
        </w:rPr>
        <w:t xml:space="preserve"> ( Collection c), void clear(), etc. which are implemented by all the subclasses of Collection interface.</w:t>
      </w:r>
    </w:p>
    <w:p w14:paraId="6EA16507" w14:textId="77777777" w:rsidR="007C4F7D" w:rsidRDefault="00000000" w:rsidP="007C4F7D">
      <w:pPr>
        <w:rPr>
          <w:rFonts w:ascii="Times New Roman" w:hAnsi="Times New Roman" w:cs="Times New Roman"/>
        </w:rPr>
      </w:pPr>
      <w:r>
        <w:pict w14:anchorId="6E8A1854">
          <v:rect id="_x0000_i1047" style="width:0;height:.75pt" o:hrstd="t" o:hrnoshade="t" o:hr="t" fillcolor="#d4d4d4" stroked="f"/>
        </w:pict>
      </w:r>
    </w:p>
    <w:p w14:paraId="40ADB7D4" w14:textId="19121EAF"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lastRenderedPageBreak/>
        <w:t>List Interface</w:t>
      </w:r>
    </w:p>
    <w:p w14:paraId="63720446"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List interface is the child interface of Collection interface. It inhibits a list type data structure in which we can store the ordered collection of objects. It can have duplicate values.</w:t>
      </w:r>
    </w:p>
    <w:p w14:paraId="281ADD7A"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List interface is implemented by the classes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LinkedList, Vector, and Stack.</w:t>
      </w:r>
    </w:p>
    <w:p w14:paraId="73C973B1" w14:textId="3EA11A0D" w:rsidR="007C4F7D" w:rsidRPr="00D369DA" w:rsidRDefault="007C4F7D" w:rsidP="00D369DA">
      <w:pPr>
        <w:pStyle w:val="a3"/>
        <w:shd w:val="clear" w:color="auto" w:fill="FFFFFF"/>
        <w:jc w:val="both"/>
        <w:rPr>
          <w:rStyle w:val="a5"/>
          <w:rFonts w:ascii="Segoe UI" w:hAnsi="Segoe UI" w:cs="Segoe UI"/>
          <w:color w:val="333333"/>
          <w:u w:val="none"/>
          <w:lang w:val="en-US"/>
        </w:rPr>
      </w:pPr>
      <w:r w:rsidRPr="007C4F7D">
        <w:rPr>
          <w:rFonts w:ascii="Segoe UI" w:hAnsi="Segoe UI" w:cs="Segoe UI"/>
          <w:color w:val="333333"/>
          <w:lang w:val="en-US"/>
        </w:rPr>
        <w:t xml:space="preserve">To instantiate the List interface, we must </w:t>
      </w:r>
      <w:proofErr w:type="gramStart"/>
      <w:r w:rsidRPr="007C4F7D">
        <w:rPr>
          <w:rFonts w:ascii="Segoe UI" w:hAnsi="Segoe UI" w:cs="Segoe UI"/>
          <w:color w:val="333333"/>
          <w:lang w:val="en-US"/>
        </w:rPr>
        <w:t>use :</w:t>
      </w:r>
      <w:proofErr w:type="gramEnd"/>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268524D" w14:textId="77777777" w:rsidR="007C4F7D" w:rsidRPr="007C4F7D" w:rsidRDefault="007C4F7D" w:rsidP="007C4F7D">
      <w:pPr>
        <w:jc w:val="both"/>
        <w:rPr>
          <w:color w:val="333333"/>
          <w:lang w:val="en-US"/>
        </w:rPr>
      </w:pPr>
      <w:r>
        <w:rPr>
          <w:rFonts w:ascii="Segoe UI" w:hAnsi="Segoe UI" w:cs="Segoe UI"/>
          <w:color w:val="333333"/>
        </w:rPr>
        <w:fldChar w:fldCharType="end"/>
      </w:r>
    </w:p>
    <w:p w14:paraId="472A1755" w14:textId="77777777" w:rsidR="007C4F7D" w:rsidRPr="007C4F7D" w:rsidRDefault="007C4F7D">
      <w:pPr>
        <w:pStyle w:val="alt"/>
        <w:numPr>
          <w:ilvl w:val="0"/>
          <w:numId w:val="3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list1=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proofErr w:type="gramStart"/>
      <w:r w:rsidRPr="007C4F7D">
        <w:rPr>
          <w:rFonts w:ascii="Segoe UI" w:hAnsi="Segoe UI" w:cs="Segoe UI"/>
          <w:color w:val="000000"/>
          <w:bdr w:val="none" w:sz="0" w:space="0" w:color="auto" w:frame="1"/>
          <w:lang w:val="en-US"/>
        </w:rPr>
        <w:t>ArrayList</w:t>
      </w:r>
      <w:proofErr w:type="spellEnd"/>
      <w:r w:rsidRPr="007C4F7D">
        <w:rPr>
          <w:rFonts w:ascii="Segoe UI" w:hAnsi="Segoe UI" w:cs="Segoe UI"/>
          <w:color w:val="000000"/>
          <w:bdr w:val="none" w:sz="0" w:space="0" w:color="auto" w:frame="1"/>
          <w:lang w:val="en-US"/>
        </w:rPr>
        <w:t>(</w:t>
      </w:r>
      <w:proofErr w:type="gramEnd"/>
      <w:r w:rsidRPr="007C4F7D">
        <w:rPr>
          <w:rFonts w:ascii="Segoe UI" w:hAnsi="Segoe UI" w:cs="Segoe UI"/>
          <w:color w:val="000000"/>
          <w:bdr w:val="none" w:sz="0" w:space="0" w:color="auto" w:frame="1"/>
          <w:lang w:val="en-US"/>
        </w:rPr>
        <w:t>);  </w:t>
      </w:r>
    </w:p>
    <w:p w14:paraId="34CDFD08" w14:textId="77777777" w:rsidR="007C4F7D" w:rsidRPr="007C4F7D" w:rsidRDefault="007C4F7D">
      <w:pPr>
        <w:numPr>
          <w:ilvl w:val="0"/>
          <w:numId w:val="37"/>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LinkedList(</w:t>
      </w:r>
      <w:proofErr w:type="gramEnd"/>
      <w:r w:rsidRPr="007C4F7D">
        <w:rPr>
          <w:rFonts w:ascii="Segoe UI" w:hAnsi="Segoe UI" w:cs="Segoe UI"/>
          <w:color w:val="000000"/>
          <w:bdr w:val="none" w:sz="0" w:space="0" w:color="auto" w:frame="1"/>
          <w:lang w:val="en-US"/>
        </w:rPr>
        <w:t>);  </w:t>
      </w:r>
    </w:p>
    <w:p w14:paraId="5D70FDFC" w14:textId="77777777" w:rsidR="007C4F7D" w:rsidRPr="007C4F7D" w:rsidRDefault="007C4F7D">
      <w:pPr>
        <w:pStyle w:val="alt"/>
        <w:numPr>
          <w:ilvl w:val="0"/>
          <w:numId w:val="3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list3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Vector(</w:t>
      </w:r>
      <w:proofErr w:type="gramEnd"/>
      <w:r w:rsidRPr="007C4F7D">
        <w:rPr>
          <w:rFonts w:ascii="Segoe UI" w:hAnsi="Segoe UI" w:cs="Segoe UI"/>
          <w:color w:val="000000"/>
          <w:bdr w:val="none" w:sz="0" w:space="0" w:color="auto" w:frame="1"/>
          <w:lang w:val="en-US"/>
        </w:rPr>
        <w:t>);  </w:t>
      </w:r>
    </w:p>
    <w:p w14:paraId="52CCA3D5" w14:textId="77777777" w:rsidR="007C4F7D" w:rsidRPr="007C4F7D" w:rsidRDefault="007C4F7D">
      <w:pPr>
        <w:numPr>
          <w:ilvl w:val="0"/>
          <w:numId w:val="37"/>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List &lt;data-type&gt; list4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Stack(</w:t>
      </w:r>
      <w:proofErr w:type="gramEnd"/>
      <w:r w:rsidRPr="007C4F7D">
        <w:rPr>
          <w:rFonts w:ascii="Segoe UI" w:hAnsi="Segoe UI" w:cs="Segoe UI"/>
          <w:color w:val="000000"/>
          <w:bdr w:val="none" w:sz="0" w:space="0" w:color="auto" w:frame="1"/>
          <w:lang w:val="en-US"/>
        </w:rPr>
        <w:t>);  </w:t>
      </w:r>
    </w:p>
    <w:p w14:paraId="0FB602D1"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There are various methods in List interface that can be used to insert, delete, and access the elements from the list.</w:t>
      </w:r>
    </w:p>
    <w:p w14:paraId="5496B6A2"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 classes that implement the List interface are given below.</w:t>
      </w:r>
    </w:p>
    <w:p w14:paraId="34E95339" w14:textId="77777777" w:rsidR="007C4F7D" w:rsidRDefault="00000000" w:rsidP="007C4F7D">
      <w:pPr>
        <w:rPr>
          <w:rFonts w:ascii="Times New Roman" w:hAnsi="Times New Roman" w:cs="Times New Roman"/>
        </w:rPr>
      </w:pPr>
      <w:r>
        <w:pict w14:anchorId="42D44E4E">
          <v:rect id="_x0000_i1048" style="width:0;height:.75pt" o:hrstd="t" o:hrnoshade="t" o:hr="t" fillcolor="#d4d4d4" stroked="f"/>
        </w:pict>
      </w:r>
    </w:p>
    <w:p w14:paraId="762A7A89"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proofErr w:type="spellStart"/>
      <w:r w:rsidRPr="007C4F7D">
        <w:rPr>
          <w:rFonts w:ascii="Helvetica" w:hAnsi="Helvetica"/>
          <w:b w:val="0"/>
          <w:bCs w:val="0"/>
          <w:color w:val="610B38"/>
          <w:sz w:val="38"/>
          <w:szCs w:val="38"/>
          <w:lang w:val="en-US"/>
        </w:rPr>
        <w:t>ArrayList</w:t>
      </w:r>
      <w:proofErr w:type="spellEnd"/>
    </w:p>
    <w:p w14:paraId="56ABC8E3" w14:textId="77777777" w:rsidR="007C4F7D" w:rsidRPr="00376CA4"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class implements the List interface. It uses a dynamic array to store the duplicate element of different data types. The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class maintains the insertion order and is non-synchronized. The elements stored in the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class can be randomly accessed. </w:t>
      </w:r>
      <w:r w:rsidRPr="00376CA4">
        <w:rPr>
          <w:rFonts w:ascii="Segoe UI" w:hAnsi="Segoe UI" w:cs="Segoe UI"/>
          <w:color w:val="333333"/>
          <w:lang w:val="en-US"/>
        </w:rPr>
        <w:t>Consider the following example.</w:t>
      </w:r>
    </w:p>
    <w:p w14:paraId="174694B1" w14:textId="749EE54B" w:rsidR="00D369DA" w:rsidRPr="00376CA4" w:rsidRDefault="00A028B6" w:rsidP="00D369DA">
      <w:pPr>
        <w:jc w:val="both"/>
        <w:rPr>
          <w:color w:val="333333"/>
          <w:lang w:val="en-US"/>
        </w:rPr>
      </w:pPr>
      <w:r>
        <w:rPr>
          <w:rFonts w:ascii="Segoe UI" w:hAnsi="Segoe UI" w:cs="Segoe UI"/>
          <w:color w:val="333333"/>
          <w:lang w:val="en-US"/>
        </w:rPr>
        <w:t>Example in month2.lesson1.</w:t>
      </w:r>
      <w:r w:rsidR="00D369DA" w:rsidRPr="00376CA4">
        <w:rPr>
          <w:color w:val="333333"/>
          <w:lang w:val="en-US"/>
        </w:rPr>
        <w:t xml:space="preserve"> </w:t>
      </w:r>
    </w:p>
    <w:p w14:paraId="581E0947" w14:textId="218BADBE" w:rsidR="00A028B6" w:rsidRPr="00376CA4" w:rsidRDefault="00A028B6" w:rsidP="00D369DA">
      <w:pPr>
        <w:jc w:val="both"/>
        <w:rPr>
          <w:color w:val="333333"/>
          <w:lang w:val="en-US"/>
        </w:rPr>
      </w:pPr>
    </w:p>
    <w:p w14:paraId="18C5FF77" w14:textId="48BEBB23" w:rsidR="007C4F7D" w:rsidRPr="00376CA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376CA4">
        <w:rPr>
          <w:rFonts w:ascii="Helvetica" w:hAnsi="Helvetica"/>
          <w:b w:val="0"/>
          <w:bCs w:val="0"/>
          <w:color w:val="610B38"/>
          <w:sz w:val="38"/>
          <w:szCs w:val="38"/>
          <w:lang w:val="en-US"/>
        </w:rPr>
        <w:t>LinkedList</w:t>
      </w:r>
    </w:p>
    <w:p w14:paraId="7EE62688"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5E613959" w14:textId="77777777" w:rsidR="007C4F7D" w:rsidRPr="00A028B6" w:rsidRDefault="007C4F7D" w:rsidP="007C4F7D">
      <w:pPr>
        <w:pStyle w:val="a3"/>
        <w:shd w:val="clear" w:color="auto" w:fill="FFFFFF"/>
        <w:jc w:val="both"/>
        <w:rPr>
          <w:rFonts w:ascii="Segoe UI" w:hAnsi="Segoe UI" w:cs="Segoe UI"/>
          <w:color w:val="333333"/>
          <w:lang w:val="en-US"/>
        </w:rPr>
      </w:pPr>
      <w:r w:rsidRPr="00A028B6">
        <w:rPr>
          <w:rFonts w:ascii="Segoe UI" w:hAnsi="Segoe UI" w:cs="Segoe UI"/>
          <w:color w:val="333333"/>
          <w:lang w:val="en-US"/>
        </w:rPr>
        <w:t>Consider the following example.</w:t>
      </w:r>
    </w:p>
    <w:p w14:paraId="4171C004" w14:textId="66DA0DED" w:rsidR="00D369DA" w:rsidRPr="00376CA4" w:rsidRDefault="00A028B6" w:rsidP="00D369DA">
      <w:pPr>
        <w:jc w:val="both"/>
        <w:rPr>
          <w:lang w:val="en-US"/>
        </w:rPr>
      </w:pPr>
      <w:r>
        <w:rPr>
          <w:rFonts w:ascii="Segoe UI" w:hAnsi="Segoe UI" w:cs="Segoe UI"/>
          <w:color w:val="333333"/>
          <w:lang w:val="en-US"/>
        </w:rPr>
        <w:t>Example in month2.lesson1.</w:t>
      </w:r>
    </w:p>
    <w:p w14:paraId="1EB40C85" w14:textId="77777777" w:rsidR="007C4F7D" w:rsidRPr="00A028B6"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A028B6">
        <w:rPr>
          <w:rFonts w:ascii="Helvetica" w:hAnsi="Helvetica"/>
          <w:b w:val="0"/>
          <w:bCs w:val="0"/>
          <w:color w:val="610B38"/>
          <w:sz w:val="38"/>
          <w:szCs w:val="38"/>
          <w:lang w:val="en-US"/>
        </w:rPr>
        <w:lastRenderedPageBreak/>
        <w:t>Vector</w:t>
      </w:r>
    </w:p>
    <w:p w14:paraId="7C51055B"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Vector uses a dynamic array to store the data elements. It is similar to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However, </w:t>
      </w:r>
      <w:proofErr w:type="gramStart"/>
      <w:r w:rsidRPr="007C4F7D">
        <w:rPr>
          <w:rFonts w:ascii="Segoe UI" w:hAnsi="Segoe UI" w:cs="Segoe UI"/>
          <w:color w:val="333333"/>
          <w:lang w:val="en-US"/>
        </w:rPr>
        <w:t>It</w:t>
      </w:r>
      <w:proofErr w:type="gramEnd"/>
      <w:r w:rsidRPr="007C4F7D">
        <w:rPr>
          <w:rFonts w:ascii="Segoe UI" w:hAnsi="Segoe UI" w:cs="Segoe UI"/>
          <w:color w:val="333333"/>
          <w:lang w:val="en-US"/>
        </w:rPr>
        <w:t xml:space="preserve"> is synchronized and contains many methods that are not the part of Collection framework.</w:t>
      </w:r>
    </w:p>
    <w:p w14:paraId="4B47795B" w14:textId="77777777" w:rsidR="007C4F7D" w:rsidRPr="00D369DA" w:rsidRDefault="007C4F7D" w:rsidP="007C4F7D">
      <w:pPr>
        <w:pStyle w:val="a3"/>
        <w:shd w:val="clear" w:color="auto" w:fill="FFFFFF"/>
        <w:jc w:val="both"/>
        <w:rPr>
          <w:rFonts w:ascii="Segoe UI" w:hAnsi="Segoe UI" w:cs="Segoe UI"/>
          <w:color w:val="333333"/>
          <w:lang w:val="en-US"/>
        </w:rPr>
      </w:pPr>
      <w:r w:rsidRPr="00D369DA">
        <w:rPr>
          <w:rFonts w:ascii="Segoe UI" w:hAnsi="Segoe UI" w:cs="Segoe UI"/>
          <w:color w:val="333333"/>
          <w:lang w:val="en-US"/>
        </w:rPr>
        <w:t>Consider the following example.</w:t>
      </w:r>
    </w:p>
    <w:p w14:paraId="31C04F53" w14:textId="77777777" w:rsidR="00D369DA" w:rsidRPr="00D369DA" w:rsidRDefault="00D369DA" w:rsidP="00D369DA">
      <w:pPr>
        <w:jc w:val="both"/>
        <w:rPr>
          <w:lang w:val="en-US"/>
        </w:rPr>
      </w:pPr>
      <w:r>
        <w:rPr>
          <w:rFonts w:ascii="Segoe UI" w:hAnsi="Segoe UI" w:cs="Segoe UI"/>
          <w:color w:val="333333"/>
          <w:lang w:val="en-US"/>
        </w:rPr>
        <w:t>Example in month2.lesson1.</w:t>
      </w:r>
      <w:r w:rsidRPr="00D369DA">
        <w:rPr>
          <w:lang w:val="en-US"/>
        </w:rPr>
        <w:t xml:space="preserve"> </w:t>
      </w:r>
    </w:p>
    <w:p w14:paraId="1007774C" w14:textId="77777777" w:rsidR="007C4F7D" w:rsidRPr="00D369DA"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D369DA">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09784CEB" w14:textId="77777777" w:rsidR="007C4F7D" w:rsidRPr="00D369DA"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D369DA">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D343D73" w14:textId="144D0820" w:rsidR="007C4F7D" w:rsidRPr="00D369DA" w:rsidRDefault="007C4F7D" w:rsidP="00D369DA">
      <w:pPr>
        <w:jc w:val="both"/>
        <w:rPr>
          <w:color w:val="F9F9F9"/>
          <w:lang w:val="en-US"/>
        </w:rPr>
      </w:pPr>
      <w:r>
        <w:rPr>
          <w:rFonts w:ascii="Segoe UI" w:hAnsi="Segoe UI" w:cs="Segoe UI"/>
          <w:color w:val="333333"/>
        </w:rPr>
        <w:fldChar w:fldCharType="end"/>
      </w:r>
      <w:r w:rsidRPr="00D369DA">
        <w:rPr>
          <w:rFonts w:ascii="Helvetica" w:hAnsi="Helvetica"/>
          <w:color w:val="610B38"/>
          <w:sz w:val="38"/>
          <w:szCs w:val="38"/>
          <w:lang w:val="en-US"/>
        </w:rPr>
        <w:t>Stack</w:t>
      </w:r>
    </w:p>
    <w:p w14:paraId="782625D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stack is the subclass of Vector. It implements the last-in-first-out data structure, i.e., Stack. The stack contains all of the methods of Vector class and also provides its methods like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w:t>
      </w:r>
      <w:proofErr w:type="gramStart"/>
      <w:r w:rsidRPr="007C4F7D">
        <w:rPr>
          <w:rFonts w:ascii="Segoe UI" w:hAnsi="Segoe UI" w:cs="Segoe UI"/>
          <w:color w:val="333333"/>
          <w:lang w:val="en-US"/>
        </w:rPr>
        <w:t>push(</w:t>
      </w:r>
      <w:proofErr w:type="gramEnd"/>
      <w:r w:rsidRPr="007C4F7D">
        <w:rPr>
          <w:rFonts w:ascii="Segoe UI" w:hAnsi="Segoe UI" w:cs="Segoe UI"/>
          <w:color w:val="333333"/>
          <w:lang w:val="en-US"/>
        </w:rPr>
        <w:t xml:space="preserve">),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peek(), </w:t>
      </w:r>
      <w:proofErr w:type="spellStart"/>
      <w:r w:rsidRPr="007C4F7D">
        <w:rPr>
          <w:rFonts w:ascii="Segoe UI" w:hAnsi="Segoe UI" w:cs="Segoe UI"/>
          <w:color w:val="333333"/>
          <w:lang w:val="en-US"/>
        </w:rPr>
        <w:t>boolean</w:t>
      </w:r>
      <w:proofErr w:type="spellEnd"/>
      <w:r w:rsidRPr="007C4F7D">
        <w:rPr>
          <w:rFonts w:ascii="Segoe UI" w:hAnsi="Segoe UI" w:cs="Segoe UI"/>
          <w:color w:val="333333"/>
          <w:lang w:val="en-US"/>
        </w:rPr>
        <w:t xml:space="preserve"> push(object o), which defines its properties.</w:t>
      </w:r>
    </w:p>
    <w:p w14:paraId="6A858FE0" w14:textId="77777777" w:rsidR="007C4F7D" w:rsidRPr="00D369DA" w:rsidRDefault="007C4F7D" w:rsidP="007C4F7D">
      <w:pPr>
        <w:pStyle w:val="a3"/>
        <w:shd w:val="clear" w:color="auto" w:fill="FFFFFF"/>
        <w:jc w:val="both"/>
        <w:rPr>
          <w:rFonts w:ascii="Segoe UI" w:hAnsi="Segoe UI" w:cs="Segoe UI"/>
          <w:color w:val="333333"/>
          <w:lang w:val="en-US"/>
        </w:rPr>
      </w:pPr>
      <w:r w:rsidRPr="00D369DA">
        <w:rPr>
          <w:rFonts w:ascii="Segoe UI" w:hAnsi="Segoe UI" w:cs="Segoe UI"/>
          <w:color w:val="333333"/>
          <w:lang w:val="en-US"/>
        </w:rPr>
        <w:t>Consider the following example.</w:t>
      </w:r>
    </w:p>
    <w:p w14:paraId="5C8E1884" w14:textId="524F603C" w:rsidR="00CD39CB" w:rsidRDefault="00D369DA" w:rsidP="00D369DA">
      <w:pPr>
        <w:jc w:val="both"/>
        <w:rPr>
          <w:lang w:val="en-US"/>
        </w:rPr>
        <w:sectPr w:rsidR="00CD39CB">
          <w:pgSz w:w="11906" w:h="16838"/>
          <w:pgMar w:top="1440" w:right="1440" w:bottom="1440" w:left="1440" w:header="708" w:footer="708" w:gutter="0"/>
          <w:cols w:space="708"/>
          <w:docGrid w:linePitch="360"/>
        </w:sectPr>
      </w:pPr>
      <w:r>
        <w:rPr>
          <w:rFonts w:ascii="Segoe UI" w:hAnsi="Segoe UI" w:cs="Segoe UI"/>
          <w:color w:val="333333"/>
          <w:lang w:val="en-US"/>
        </w:rPr>
        <w:t>Example in month2.lesson1.</w:t>
      </w:r>
    </w:p>
    <w:p w14:paraId="327F091B" w14:textId="44EF189D" w:rsidR="007C4F7D" w:rsidRPr="00376CA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376CA4">
        <w:rPr>
          <w:rFonts w:ascii="Helvetica" w:hAnsi="Helvetica"/>
          <w:b w:val="0"/>
          <w:bCs w:val="0"/>
          <w:color w:val="610B38"/>
          <w:sz w:val="38"/>
          <w:szCs w:val="38"/>
          <w:lang w:val="en-US"/>
        </w:rPr>
        <w:lastRenderedPageBreak/>
        <w:t>Queue Interface</w:t>
      </w:r>
    </w:p>
    <w:p w14:paraId="4E8D0C6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Queue interface maintains the first-in-first-out order. It can be defined as an ordered list that is used to hold the elements which are about to be processed. There are various classes like </w:t>
      </w:r>
      <w:proofErr w:type="spellStart"/>
      <w:r w:rsidRPr="007C4F7D">
        <w:rPr>
          <w:rFonts w:ascii="Segoe UI" w:hAnsi="Segoe UI" w:cs="Segoe UI"/>
          <w:color w:val="333333"/>
          <w:lang w:val="en-US"/>
        </w:rPr>
        <w:t>PriorityQueue</w:t>
      </w:r>
      <w:proofErr w:type="spellEnd"/>
      <w:r w:rsidRPr="007C4F7D">
        <w:rPr>
          <w:rFonts w:ascii="Segoe UI" w:hAnsi="Segoe UI" w:cs="Segoe UI"/>
          <w:color w:val="333333"/>
          <w:lang w:val="en-US"/>
        </w:rPr>
        <w:t xml:space="preserve">, Deque, and </w:t>
      </w:r>
      <w:proofErr w:type="spellStart"/>
      <w:r w:rsidRPr="007C4F7D">
        <w:rPr>
          <w:rFonts w:ascii="Segoe UI" w:hAnsi="Segoe UI" w:cs="Segoe UI"/>
          <w:color w:val="333333"/>
          <w:lang w:val="en-US"/>
        </w:rPr>
        <w:t>ArrayDeque</w:t>
      </w:r>
      <w:proofErr w:type="spellEnd"/>
      <w:r w:rsidRPr="007C4F7D">
        <w:rPr>
          <w:rFonts w:ascii="Segoe UI" w:hAnsi="Segoe UI" w:cs="Segoe UI"/>
          <w:color w:val="333333"/>
          <w:lang w:val="en-US"/>
        </w:rPr>
        <w:t xml:space="preserve"> which implements the Queue interface.</w:t>
      </w:r>
    </w:p>
    <w:p w14:paraId="1420A83A"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Queue interface can be instantiated as:</w:t>
      </w:r>
    </w:p>
    <w:p w14:paraId="43E27B62" w14:textId="77777777" w:rsidR="007C4F7D" w:rsidRPr="007C4F7D" w:rsidRDefault="007C4F7D" w:rsidP="007C4F7D">
      <w:pPr>
        <w:jc w:val="both"/>
        <w:rPr>
          <w:rStyle w:val="a5"/>
          <w:color w:val="008000"/>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62A42EEC"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4FA90925" w14:textId="77777777" w:rsidR="007C4F7D" w:rsidRPr="007C4F7D" w:rsidRDefault="007C4F7D" w:rsidP="007C4F7D">
      <w:pPr>
        <w:jc w:val="both"/>
        <w:rPr>
          <w:rStyle w:val="a5"/>
          <w:rFonts w:ascii="Segoe UI" w:hAnsi="Segoe UI" w:cs="Segoe UI"/>
          <w:color w:val="008000"/>
          <w:bdr w:val="none" w:sz="0" w:space="0" w:color="auto" w:frame="1"/>
          <w:lang w:val="en-US"/>
        </w:rPr>
      </w:pPr>
      <w:r>
        <w:rPr>
          <w:rFonts w:ascii="Segoe UI" w:hAnsi="Segoe UI" w:cs="Segoe UI"/>
          <w:color w:val="333333"/>
        </w:rPr>
        <w:fldChar w:fldCharType="end"/>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22D0C27C" w14:textId="77777777" w:rsidR="007C4F7D" w:rsidRPr="007C4F7D" w:rsidRDefault="007C4F7D" w:rsidP="007C4F7D">
      <w:pPr>
        <w:jc w:val="both"/>
        <w:rPr>
          <w:color w:val="333333"/>
          <w:lang w:val="en-US"/>
        </w:rPr>
      </w:pPr>
      <w:r>
        <w:rPr>
          <w:rFonts w:ascii="Segoe UI" w:hAnsi="Segoe UI" w:cs="Segoe UI"/>
          <w:color w:val="333333"/>
        </w:rPr>
        <w:fldChar w:fldCharType="end"/>
      </w:r>
    </w:p>
    <w:p w14:paraId="3DC1D40E" w14:textId="77777777" w:rsidR="007C4F7D" w:rsidRPr="007C4F7D" w:rsidRDefault="007C4F7D">
      <w:pPr>
        <w:pStyle w:val="alt"/>
        <w:numPr>
          <w:ilvl w:val="0"/>
          <w:numId w:val="42"/>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Queue&lt;String&gt; q1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proofErr w:type="gramStart"/>
      <w:r w:rsidRPr="007C4F7D">
        <w:rPr>
          <w:rFonts w:ascii="Segoe UI" w:hAnsi="Segoe UI" w:cs="Segoe UI"/>
          <w:color w:val="000000"/>
          <w:bdr w:val="none" w:sz="0" w:space="0" w:color="auto" w:frame="1"/>
          <w:lang w:val="en-US"/>
        </w:rPr>
        <w:t>PriorityQueue</w:t>
      </w:r>
      <w:proofErr w:type="spellEnd"/>
      <w:r w:rsidRPr="007C4F7D">
        <w:rPr>
          <w:rFonts w:ascii="Segoe UI" w:hAnsi="Segoe UI" w:cs="Segoe UI"/>
          <w:color w:val="000000"/>
          <w:bdr w:val="none" w:sz="0" w:space="0" w:color="auto" w:frame="1"/>
          <w:lang w:val="en-US"/>
        </w:rPr>
        <w:t>(</w:t>
      </w:r>
      <w:proofErr w:type="gramEnd"/>
      <w:r w:rsidRPr="007C4F7D">
        <w:rPr>
          <w:rFonts w:ascii="Segoe UI" w:hAnsi="Segoe UI" w:cs="Segoe UI"/>
          <w:color w:val="000000"/>
          <w:bdr w:val="none" w:sz="0" w:space="0" w:color="auto" w:frame="1"/>
          <w:lang w:val="en-US"/>
        </w:rPr>
        <w:t>);  </w:t>
      </w:r>
    </w:p>
    <w:p w14:paraId="4FF10217" w14:textId="77777777" w:rsidR="007C4F7D" w:rsidRPr="007C4F7D" w:rsidRDefault="007C4F7D">
      <w:pPr>
        <w:numPr>
          <w:ilvl w:val="0"/>
          <w:numId w:val="42"/>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Queue&lt;String&gt; q2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proofErr w:type="gramStart"/>
      <w:r w:rsidRPr="007C4F7D">
        <w:rPr>
          <w:rFonts w:ascii="Segoe UI" w:hAnsi="Segoe UI" w:cs="Segoe UI"/>
          <w:color w:val="000000"/>
          <w:bdr w:val="none" w:sz="0" w:space="0" w:color="auto" w:frame="1"/>
          <w:lang w:val="en-US"/>
        </w:rPr>
        <w:t>ArrayDeque</w:t>
      </w:r>
      <w:proofErr w:type="spellEnd"/>
      <w:r w:rsidRPr="007C4F7D">
        <w:rPr>
          <w:rFonts w:ascii="Segoe UI" w:hAnsi="Segoe UI" w:cs="Segoe UI"/>
          <w:color w:val="000000"/>
          <w:bdr w:val="none" w:sz="0" w:space="0" w:color="auto" w:frame="1"/>
          <w:lang w:val="en-US"/>
        </w:rPr>
        <w:t>(</w:t>
      </w:r>
      <w:proofErr w:type="gramEnd"/>
      <w:r w:rsidRPr="007C4F7D">
        <w:rPr>
          <w:rFonts w:ascii="Segoe UI" w:hAnsi="Segoe UI" w:cs="Segoe UI"/>
          <w:color w:val="000000"/>
          <w:bdr w:val="none" w:sz="0" w:space="0" w:color="auto" w:frame="1"/>
          <w:lang w:val="en-US"/>
        </w:rPr>
        <w:t>);  </w:t>
      </w:r>
    </w:p>
    <w:p w14:paraId="6BEA007F"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There are various classes that implement the Queue interface, some of them are given below.</w:t>
      </w:r>
    </w:p>
    <w:p w14:paraId="0B2207AB" w14:textId="77777777" w:rsidR="007C4F7D" w:rsidRDefault="00000000" w:rsidP="007C4F7D">
      <w:pPr>
        <w:rPr>
          <w:rFonts w:ascii="Times New Roman" w:hAnsi="Times New Roman" w:cs="Times New Roman"/>
        </w:rPr>
      </w:pPr>
      <w:r>
        <w:pict w14:anchorId="65CCEB43">
          <v:rect id="_x0000_i1049" style="width:0;height:.75pt" o:hrstd="t" o:hrnoshade="t" o:hr="t" fillcolor="#d4d4d4" stroked="f"/>
        </w:pict>
      </w:r>
    </w:p>
    <w:p w14:paraId="338CE498"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proofErr w:type="spellStart"/>
      <w:r w:rsidRPr="007C4F7D">
        <w:rPr>
          <w:rFonts w:ascii="Helvetica" w:hAnsi="Helvetica"/>
          <w:b w:val="0"/>
          <w:bCs w:val="0"/>
          <w:color w:val="610B38"/>
          <w:sz w:val="38"/>
          <w:szCs w:val="38"/>
          <w:lang w:val="en-US"/>
        </w:rPr>
        <w:t>PriorityQueue</w:t>
      </w:r>
      <w:proofErr w:type="spellEnd"/>
    </w:p>
    <w:p w14:paraId="3F2A5AE8"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The </w:t>
      </w:r>
      <w:proofErr w:type="spellStart"/>
      <w:r w:rsidRPr="007C4F7D">
        <w:rPr>
          <w:rFonts w:ascii="Segoe UI" w:hAnsi="Segoe UI" w:cs="Segoe UI"/>
          <w:color w:val="333333"/>
          <w:lang w:val="en-US"/>
        </w:rPr>
        <w:t>PriorityQueue</w:t>
      </w:r>
      <w:proofErr w:type="spellEnd"/>
      <w:r w:rsidRPr="007C4F7D">
        <w:rPr>
          <w:rFonts w:ascii="Segoe UI" w:hAnsi="Segoe UI" w:cs="Segoe UI"/>
          <w:color w:val="333333"/>
          <w:lang w:val="en-US"/>
        </w:rPr>
        <w:t xml:space="preserve"> class implements the Queue interface. It holds the elements or objects which are to be processed by their priorities. </w:t>
      </w:r>
      <w:proofErr w:type="spellStart"/>
      <w:r w:rsidRPr="007C4F7D">
        <w:rPr>
          <w:rFonts w:ascii="Segoe UI" w:hAnsi="Segoe UI" w:cs="Segoe UI"/>
          <w:color w:val="333333"/>
          <w:lang w:val="en-US"/>
        </w:rPr>
        <w:t>PriorityQueue</w:t>
      </w:r>
      <w:proofErr w:type="spellEnd"/>
      <w:r w:rsidRPr="007C4F7D">
        <w:rPr>
          <w:rFonts w:ascii="Segoe UI" w:hAnsi="Segoe UI" w:cs="Segoe UI"/>
          <w:color w:val="333333"/>
          <w:lang w:val="en-US"/>
        </w:rPr>
        <w:t xml:space="preserve"> doesn't allow null values to be stored in the queue.</w:t>
      </w:r>
    </w:p>
    <w:p w14:paraId="56EE5F41"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Consider</w:t>
      </w:r>
      <w:proofErr w:type="spellEnd"/>
      <w:r>
        <w:rPr>
          <w:rFonts w:ascii="Segoe UI" w:hAnsi="Segoe UI" w:cs="Segoe UI"/>
          <w:color w:val="333333"/>
        </w:rPr>
        <w:t xml:space="preserve"> </w:t>
      </w:r>
      <w:proofErr w:type="spellStart"/>
      <w:r>
        <w:rPr>
          <w:rFonts w:ascii="Segoe UI" w:hAnsi="Segoe UI" w:cs="Segoe UI"/>
          <w:color w:val="333333"/>
        </w:rPr>
        <w:t>the</w:t>
      </w:r>
      <w:proofErr w:type="spellEnd"/>
      <w:r>
        <w:rPr>
          <w:rFonts w:ascii="Segoe UI" w:hAnsi="Segoe UI" w:cs="Segoe UI"/>
          <w:color w:val="333333"/>
        </w:rPr>
        <w:t xml:space="preserve"> </w:t>
      </w:r>
      <w:proofErr w:type="spellStart"/>
      <w:r>
        <w:rPr>
          <w:rFonts w:ascii="Segoe UI" w:hAnsi="Segoe UI" w:cs="Segoe UI"/>
          <w:color w:val="333333"/>
        </w:rPr>
        <w:t>following</w:t>
      </w:r>
      <w:proofErr w:type="spellEnd"/>
      <w:r>
        <w:rPr>
          <w:rFonts w:ascii="Segoe UI" w:hAnsi="Segoe UI" w:cs="Segoe UI"/>
          <w:color w:val="333333"/>
        </w:rPr>
        <w:t xml:space="preserve"> </w:t>
      </w:r>
      <w:proofErr w:type="spellStart"/>
      <w:r>
        <w:rPr>
          <w:rFonts w:ascii="Segoe UI" w:hAnsi="Segoe UI" w:cs="Segoe UI"/>
          <w:color w:val="333333"/>
        </w:rPr>
        <w:t>example</w:t>
      </w:r>
      <w:proofErr w:type="spellEnd"/>
      <w:r>
        <w:rPr>
          <w:rFonts w:ascii="Segoe UI" w:hAnsi="Segoe UI" w:cs="Segoe UI"/>
          <w:color w:val="333333"/>
        </w:rPr>
        <w:t>.</w:t>
      </w:r>
    </w:p>
    <w:p w14:paraId="11C92CD0" w14:textId="77777777" w:rsidR="007C4F7D" w:rsidRDefault="007C4F7D" w:rsidP="007C4F7D">
      <w:pPr>
        <w:jc w:val="both"/>
        <w:rPr>
          <w:rStyle w:val="a5"/>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6DC8E620"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4F314D2A" w14:textId="77777777" w:rsidR="007C4F7D" w:rsidRDefault="007C4F7D" w:rsidP="007C4F7D">
      <w:pPr>
        <w:jc w:val="both"/>
        <w:rPr>
          <w:rStyle w:val="a5"/>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316A21B2" w14:textId="77777777" w:rsidR="007C4F7D" w:rsidRDefault="007C4F7D" w:rsidP="007C4F7D">
      <w:pPr>
        <w:jc w:val="both"/>
        <w:rPr>
          <w:color w:val="333333"/>
        </w:rPr>
      </w:pPr>
      <w:r>
        <w:rPr>
          <w:rFonts w:ascii="Segoe UI" w:hAnsi="Segoe UI" w:cs="Segoe UI"/>
          <w:color w:val="333333"/>
        </w:rPr>
        <w:fldChar w:fldCharType="end"/>
      </w:r>
    </w:p>
    <w:p w14:paraId="4F9B708C"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19397E42" w14:textId="77777777" w:rsidR="007C4F7D" w:rsidRDefault="007C4F7D">
      <w:pPr>
        <w:numPr>
          <w:ilvl w:val="0"/>
          <w:numId w:val="43"/>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TestJavaCollection5{  </w:t>
      </w:r>
    </w:p>
    <w:p w14:paraId="4DAD63D2"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w:t>
      </w:r>
    </w:p>
    <w:p w14:paraId="0FDB51D3" w14:textId="77777777" w:rsidR="007C4F7D" w:rsidRPr="007C4F7D" w:rsidRDefault="007C4F7D">
      <w:pPr>
        <w:numPr>
          <w:ilvl w:val="0"/>
          <w:numId w:val="43"/>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PriorityQueue</w:t>
      </w:r>
      <w:proofErr w:type="spellEnd"/>
      <w:r w:rsidRPr="007C4F7D">
        <w:rPr>
          <w:rFonts w:ascii="Segoe UI" w:hAnsi="Segoe UI" w:cs="Segoe UI"/>
          <w:color w:val="000000"/>
          <w:bdr w:val="none" w:sz="0" w:space="0" w:color="auto" w:frame="1"/>
          <w:lang w:val="en-US"/>
        </w:rPr>
        <w:t>&lt;String&gt; queue=</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PriorityQueue</w:t>
      </w:r>
      <w:proofErr w:type="spellEnd"/>
      <w:r w:rsidRPr="007C4F7D">
        <w:rPr>
          <w:rFonts w:ascii="Segoe UI" w:hAnsi="Segoe UI" w:cs="Segoe UI"/>
          <w:color w:val="000000"/>
          <w:bdr w:val="none" w:sz="0" w:space="0" w:color="auto" w:frame="1"/>
          <w:lang w:val="en-US"/>
        </w:rPr>
        <w: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6BDEB9A8"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Amit</w:t>
      </w:r>
      <w:proofErr w:type="spellEnd"/>
      <w:r>
        <w:rPr>
          <w:rStyle w:val="string"/>
          <w:rFonts w:ascii="Segoe UI" w:hAnsi="Segoe UI" w:cs="Segoe UI"/>
          <w:color w:val="0000FF"/>
          <w:bdr w:val="none" w:sz="0" w:space="0" w:color="auto" w:frame="1"/>
        </w:rPr>
        <w:t> </w:t>
      </w:r>
      <w:proofErr w:type="spellStart"/>
      <w:r>
        <w:rPr>
          <w:rStyle w:val="string"/>
          <w:rFonts w:ascii="Segoe UI" w:hAnsi="Segoe UI" w:cs="Segoe UI"/>
          <w:color w:val="0000FF"/>
          <w:bdr w:val="none" w:sz="0" w:space="0" w:color="auto" w:frame="1"/>
        </w:rPr>
        <w:t>Sharma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A85501A" w14:textId="77777777" w:rsidR="007C4F7D" w:rsidRDefault="007C4F7D">
      <w:pPr>
        <w:numPr>
          <w:ilvl w:val="0"/>
          <w:numId w:val="4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lastRenderedPageBreak/>
        <w:t>queue.add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Vijay</w:t>
      </w:r>
      <w:proofErr w:type="spellEnd"/>
      <w:r>
        <w:rPr>
          <w:rStyle w:val="string"/>
          <w:rFonts w:ascii="Segoe UI" w:hAnsi="Segoe UI" w:cs="Segoe UI"/>
          <w:color w:val="0000FF"/>
          <w:bdr w:val="none" w:sz="0" w:space="0" w:color="auto" w:frame="1"/>
        </w:rPr>
        <w:t> </w:t>
      </w:r>
      <w:proofErr w:type="spellStart"/>
      <w:r>
        <w:rPr>
          <w:rStyle w:val="string"/>
          <w:rFonts w:ascii="Segoe UI" w:hAnsi="Segoe UI" w:cs="Segoe UI"/>
          <w:color w:val="0000FF"/>
          <w:bdr w:val="none" w:sz="0" w:space="0" w:color="auto" w:frame="1"/>
        </w:rPr>
        <w:t>Raj</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75EC8D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JaiShankar</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A4BC051" w14:textId="77777777" w:rsidR="007C4F7D" w:rsidRDefault="007C4F7D">
      <w:pPr>
        <w:numPr>
          <w:ilvl w:val="0"/>
          <w:numId w:val="4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queue.add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Raj</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671D9F97"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r w:rsidRPr="007C4F7D">
        <w:rPr>
          <w:rStyle w:val="string"/>
          <w:rFonts w:ascii="Segoe UI" w:hAnsi="Segoe UI" w:cs="Segoe UI"/>
          <w:color w:val="0000FF"/>
          <w:bdr w:val="none" w:sz="0" w:space="0" w:color="auto" w:frame="1"/>
          <w:lang w:val="en-US"/>
        </w:rPr>
        <w:t>"head:"</w:t>
      </w:r>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queue.element</w:t>
      </w:r>
      <w:proofErr w:type="spellEnd"/>
      <w:proofErr w:type="gramEnd"/>
      <w:r w:rsidRPr="007C4F7D">
        <w:rPr>
          <w:rFonts w:ascii="Segoe UI" w:hAnsi="Segoe UI" w:cs="Segoe UI"/>
          <w:color w:val="000000"/>
          <w:bdr w:val="none" w:sz="0" w:space="0" w:color="auto" w:frame="1"/>
          <w:lang w:val="en-US"/>
        </w:rPr>
        <w:t>());  </w:t>
      </w:r>
    </w:p>
    <w:p w14:paraId="76805E96" w14:textId="77777777" w:rsidR="007C4F7D" w:rsidRPr="007C4F7D" w:rsidRDefault="007C4F7D">
      <w:pPr>
        <w:numPr>
          <w:ilvl w:val="0"/>
          <w:numId w:val="43"/>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r w:rsidRPr="007C4F7D">
        <w:rPr>
          <w:rStyle w:val="string"/>
          <w:rFonts w:ascii="Segoe UI" w:hAnsi="Segoe UI" w:cs="Segoe UI"/>
          <w:color w:val="0000FF"/>
          <w:bdr w:val="none" w:sz="0" w:space="0" w:color="auto" w:frame="1"/>
          <w:lang w:val="en-US"/>
        </w:rPr>
        <w:t>"head:"</w:t>
      </w:r>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queue.peek</w:t>
      </w:r>
      <w:proofErr w:type="spellEnd"/>
      <w:proofErr w:type="gramEnd"/>
      <w:r w:rsidRPr="007C4F7D">
        <w:rPr>
          <w:rFonts w:ascii="Segoe UI" w:hAnsi="Segoe UI" w:cs="Segoe UI"/>
          <w:color w:val="000000"/>
          <w:bdr w:val="none" w:sz="0" w:space="0" w:color="auto" w:frame="1"/>
          <w:lang w:val="en-US"/>
        </w:rPr>
        <w:t>());  </w:t>
      </w:r>
    </w:p>
    <w:p w14:paraId="35B98E90"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r w:rsidRPr="007C4F7D">
        <w:rPr>
          <w:rStyle w:val="string"/>
          <w:rFonts w:ascii="Segoe UI" w:hAnsi="Segoe UI" w:cs="Segoe UI"/>
          <w:color w:val="0000FF"/>
          <w:bdr w:val="none" w:sz="0" w:space="0" w:color="auto" w:frame="1"/>
          <w:lang w:val="en-US"/>
        </w:rPr>
        <w:t>"iterating the queue elements:"</w:t>
      </w:r>
      <w:r w:rsidRPr="007C4F7D">
        <w:rPr>
          <w:rFonts w:ascii="Segoe UI" w:hAnsi="Segoe UI" w:cs="Segoe UI"/>
          <w:color w:val="000000"/>
          <w:bdr w:val="none" w:sz="0" w:space="0" w:color="auto" w:frame="1"/>
          <w:lang w:val="en-US"/>
        </w:rPr>
        <w:t>);  </w:t>
      </w:r>
    </w:p>
    <w:p w14:paraId="2A9EFDB6" w14:textId="77777777" w:rsidR="007C4F7D" w:rsidRDefault="007C4F7D">
      <w:pPr>
        <w:numPr>
          <w:ilvl w:val="0"/>
          <w:numId w:val="43"/>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Iterator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queue.iterator</w:t>
      </w:r>
      <w:proofErr w:type="spellEnd"/>
      <w:proofErr w:type="gramEnd"/>
      <w:r>
        <w:rPr>
          <w:rFonts w:ascii="Segoe UI" w:hAnsi="Segoe UI" w:cs="Segoe UI"/>
          <w:color w:val="000000"/>
          <w:bdr w:val="none" w:sz="0" w:space="0" w:color="auto" w:frame="1"/>
        </w:rPr>
        <w:t>();  </w:t>
      </w:r>
    </w:p>
    <w:p w14:paraId="3077E8F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033107E7" w14:textId="77777777" w:rsidR="007C4F7D" w:rsidRPr="007C4F7D" w:rsidRDefault="007C4F7D">
      <w:pPr>
        <w:numPr>
          <w:ilvl w:val="0"/>
          <w:numId w:val="43"/>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itr.next</w:t>
      </w:r>
      <w:proofErr w:type="spellEnd"/>
      <w:proofErr w:type="gramEnd"/>
      <w:r w:rsidRPr="007C4F7D">
        <w:rPr>
          <w:rFonts w:ascii="Segoe UI" w:hAnsi="Segoe UI" w:cs="Segoe UI"/>
          <w:color w:val="000000"/>
          <w:bdr w:val="none" w:sz="0" w:space="0" w:color="auto" w:frame="1"/>
          <w:lang w:val="en-US"/>
        </w:rPr>
        <w:t>());  </w:t>
      </w:r>
    </w:p>
    <w:p w14:paraId="0B08D6ED"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D2A09CE" w14:textId="77777777" w:rsidR="007C4F7D" w:rsidRDefault="007C4F7D">
      <w:pPr>
        <w:numPr>
          <w:ilvl w:val="0"/>
          <w:numId w:val="43"/>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queue.remove</w:t>
      </w:r>
      <w:proofErr w:type="spellEnd"/>
      <w:proofErr w:type="gramEnd"/>
      <w:r>
        <w:rPr>
          <w:rFonts w:ascii="Segoe UI" w:hAnsi="Segoe UI" w:cs="Segoe UI"/>
          <w:color w:val="000000"/>
          <w:bdr w:val="none" w:sz="0" w:space="0" w:color="auto" w:frame="1"/>
        </w:rPr>
        <w:t>();  </w:t>
      </w:r>
    </w:p>
    <w:p w14:paraId="00C70E27"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queue.poll</w:t>
      </w:r>
      <w:proofErr w:type="spellEnd"/>
      <w:proofErr w:type="gramEnd"/>
      <w:r>
        <w:rPr>
          <w:rFonts w:ascii="Segoe UI" w:hAnsi="Segoe UI" w:cs="Segoe UI"/>
          <w:color w:val="000000"/>
          <w:bdr w:val="none" w:sz="0" w:space="0" w:color="auto" w:frame="1"/>
        </w:rPr>
        <w:t>();  </w:t>
      </w:r>
    </w:p>
    <w:p w14:paraId="6F76AF21" w14:textId="77777777" w:rsidR="007C4F7D" w:rsidRPr="007C4F7D" w:rsidRDefault="007C4F7D">
      <w:pPr>
        <w:numPr>
          <w:ilvl w:val="0"/>
          <w:numId w:val="43"/>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r w:rsidRPr="007C4F7D">
        <w:rPr>
          <w:rStyle w:val="string"/>
          <w:rFonts w:ascii="Segoe UI" w:hAnsi="Segoe UI" w:cs="Segoe UI"/>
          <w:color w:val="0000FF"/>
          <w:bdr w:val="none" w:sz="0" w:space="0" w:color="auto" w:frame="1"/>
          <w:lang w:val="en-US"/>
        </w:rPr>
        <w:t>"after removing two elements:"</w:t>
      </w:r>
      <w:r w:rsidRPr="007C4F7D">
        <w:rPr>
          <w:rFonts w:ascii="Segoe UI" w:hAnsi="Segoe UI" w:cs="Segoe UI"/>
          <w:color w:val="000000"/>
          <w:bdr w:val="none" w:sz="0" w:space="0" w:color="auto" w:frame="1"/>
          <w:lang w:val="en-US"/>
        </w:rPr>
        <w:t>);  </w:t>
      </w:r>
    </w:p>
    <w:p w14:paraId="37297156"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itr2=</w:t>
      </w:r>
      <w:proofErr w:type="spellStart"/>
      <w:r w:rsidRPr="007C4F7D">
        <w:rPr>
          <w:rFonts w:ascii="Segoe UI" w:hAnsi="Segoe UI" w:cs="Segoe UI"/>
          <w:color w:val="000000"/>
          <w:bdr w:val="none" w:sz="0" w:space="0" w:color="auto" w:frame="1"/>
          <w:lang w:val="en-US"/>
        </w:rPr>
        <w:t>queue.iterator</w:t>
      </w:r>
      <w:proofErr w:type="spellEnd"/>
      <w:r w:rsidRPr="007C4F7D">
        <w:rPr>
          <w:rFonts w:ascii="Segoe UI" w:hAnsi="Segoe UI" w:cs="Segoe UI"/>
          <w:color w:val="000000"/>
          <w:bdr w:val="none" w:sz="0" w:space="0" w:color="auto" w:frame="1"/>
          <w:lang w:val="en-US"/>
        </w:rPr>
        <w:t>();  </w:t>
      </w:r>
    </w:p>
    <w:p w14:paraId="4BEDC848" w14:textId="77777777" w:rsidR="007C4F7D" w:rsidRDefault="007C4F7D">
      <w:pPr>
        <w:numPr>
          <w:ilvl w:val="0"/>
          <w:numId w:val="43"/>
        </w:numPr>
        <w:spacing w:after="0" w:line="375" w:lineRule="atLeast"/>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itr2.hasNext()){  </w:t>
      </w:r>
    </w:p>
    <w:p w14:paraId="7C295C67" w14:textId="77777777" w:rsidR="007C4F7D" w:rsidRPr="007C4F7D" w:rsidRDefault="007C4F7D">
      <w:pPr>
        <w:pStyle w:val="alt"/>
        <w:numPr>
          <w:ilvl w:val="0"/>
          <w:numId w:val="43"/>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(itr2.next());  </w:t>
      </w:r>
    </w:p>
    <w:p w14:paraId="59CACAFC"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3DA1138" w14:textId="77777777" w:rsidR="007C4F7D" w:rsidRDefault="007C4F7D">
      <w:pPr>
        <w:pStyle w:val="alt"/>
        <w:numPr>
          <w:ilvl w:val="0"/>
          <w:numId w:val="4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FD36BDB" w14:textId="77777777" w:rsidR="007C4F7D" w:rsidRDefault="007C4F7D">
      <w:pPr>
        <w:numPr>
          <w:ilvl w:val="0"/>
          <w:numId w:val="4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CDD9A96"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7C8020DD" w14:textId="77777777" w:rsidR="007C4F7D" w:rsidRPr="00376CA4" w:rsidRDefault="007C4F7D" w:rsidP="007C4F7D">
      <w:pPr>
        <w:pStyle w:val="HTML0"/>
        <w:shd w:val="clear" w:color="auto" w:fill="1C1D1C"/>
        <w:jc w:val="both"/>
        <w:rPr>
          <w:color w:val="F9F9F9"/>
          <w:lang w:val="en-US"/>
        </w:rPr>
      </w:pPr>
      <w:proofErr w:type="spellStart"/>
      <w:proofErr w:type="gramStart"/>
      <w:r w:rsidRPr="00376CA4">
        <w:rPr>
          <w:color w:val="F9F9F9"/>
          <w:lang w:val="en-US"/>
        </w:rPr>
        <w:t>head:Amit</w:t>
      </w:r>
      <w:proofErr w:type="spellEnd"/>
      <w:proofErr w:type="gramEnd"/>
      <w:r w:rsidRPr="00376CA4">
        <w:rPr>
          <w:color w:val="F9F9F9"/>
          <w:lang w:val="en-US"/>
        </w:rPr>
        <w:t xml:space="preserve"> Sharma</w:t>
      </w:r>
    </w:p>
    <w:p w14:paraId="5A79BD36" w14:textId="77777777" w:rsidR="007C4F7D" w:rsidRPr="00376CA4" w:rsidRDefault="007C4F7D" w:rsidP="007C4F7D">
      <w:pPr>
        <w:pStyle w:val="HTML0"/>
        <w:shd w:val="clear" w:color="auto" w:fill="1C1D1C"/>
        <w:jc w:val="both"/>
        <w:rPr>
          <w:color w:val="F9F9F9"/>
          <w:lang w:val="en-US"/>
        </w:rPr>
      </w:pPr>
      <w:proofErr w:type="spellStart"/>
      <w:proofErr w:type="gramStart"/>
      <w:r w:rsidRPr="00376CA4">
        <w:rPr>
          <w:color w:val="F9F9F9"/>
          <w:lang w:val="en-US"/>
        </w:rPr>
        <w:t>head:Amit</w:t>
      </w:r>
      <w:proofErr w:type="spellEnd"/>
      <w:proofErr w:type="gramEnd"/>
      <w:r w:rsidRPr="00376CA4">
        <w:rPr>
          <w:color w:val="F9F9F9"/>
          <w:lang w:val="en-US"/>
        </w:rPr>
        <w:t xml:space="preserve"> Sharma</w:t>
      </w:r>
    </w:p>
    <w:p w14:paraId="0B5CB56F" w14:textId="77777777" w:rsidR="007C4F7D" w:rsidRPr="00376CA4" w:rsidRDefault="007C4F7D" w:rsidP="007C4F7D">
      <w:pPr>
        <w:pStyle w:val="HTML0"/>
        <w:shd w:val="clear" w:color="auto" w:fill="1C1D1C"/>
        <w:jc w:val="both"/>
        <w:rPr>
          <w:color w:val="F9F9F9"/>
          <w:lang w:val="en-US"/>
        </w:rPr>
      </w:pPr>
      <w:r w:rsidRPr="00376CA4">
        <w:rPr>
          <w:color w:val="F9F9F9"/>
          <w:lang w:val="en-US"/>
        </w:rPr>
        <w:t>iterating the queue elements:</w:t>
      </w:r>
    </w:p>
    <w:p w14:paraId="7EA91D9D" w14:textId="77777777" w:rsidR="007C4F7D" w:rsidRPr="00376CA4" w:rsidRDefault="007C4F7D" w:rsidP="007C4F7D">
      <w:pPr>
        <w:pStyle w:val="HTML0"/>
        <w:shd w:val="clear" w:color="auto" w:fill="1C1D1C"/>
        <w:jc w:val="both"/>
        <w:rPr>
          <w:color w:val="F9F9F9"/>
          <w:lang w:val="en-US"/>
        </w:rPr>
      </w:pPr>
      <w:r w:rsidRPr="00376CA4">
        <w:rPr>
          <w:color w:val="F9F9F9"/>
          <w:lang w:val="en-US"/>
        </w:rPr>
        <w:t>Amit Sharma</w:t>
      </w:r>
    </w:p>
    <w:p w14:paraId="38E21C60" w14:textId="77777777" w:rsidR="007C4F7D" w:rsidRPr="00376CA4" w:rsidRDefault="007C4F7D" w:rsidP="007C4F7D">
      <w:pPr>
        <w:pStyle w:val="HTML0"/>
        <w:shd w:val="clear" w:color="auto" w:fill="1C1D1C"/>
        <w:jc w:val="both"/>
        <w:rPr>
          <w:color w:val="F9F9F9"/>
          <w:lang w:val="en-US"/>
        </w:rPr>
      </w:pPr>
      <w:r w:rsidRPr="00376CA4">
        <w:rPr>
          <w:color w:val="F9F9F9"/>
          <w:lang w:val="en-US"/>
        </w:rPr>
        <w:t>Raj</w:t>
      </w:r>
    </w:p>
    <w:p w14:paraId="556770F5" w14:textId="77777777" w:rsidR="007C4F7D" w:rsidRPr="00376CA4" w:rsidRDefault="007C4F7D" w:rsidP="007C4F7D">
      <w:pPr>
        <w:pStyle w:val="HTML0"/>
        <w:shd w:val="clear" w:color="auto" w:fill="1C1D1C"/>
        <w:jc w:val="both"/>
        <w:rPr>
          <w:color w:val="F9F9F9"/>
          <w:lang w:val="en-US"/>
        </w:rPr>
      </w:pPr>
      <w:proofErr w:type="spellStart"/>
      <w:r w:rsidRPr="00376CA4">
        <w:rPr>
          <w:color w:val="F9F9F9"/>
          <w:lang w:val="en-US"/>
        </w:rPr>
        <w:t>JaiShankar</w:t>
      </w:r>
      <w:proofErr w:type="spellEnd"/>
    </w:p>
    <w:p w14:paraId="7C6537EC" w14:textId="77777777" w:rsidR="007C4F7D" w:rsidRPr="00376CA4" w:rsidRDefault="007C4F7D" w:rsidP="007C4F7D">
      <w:pPr>
        <w:pStyle w:val="HTML0"/>
        <w:shd w:val="clear" w:color="auto" w:fill="1C1D1C"/>
        <w:jc w:val="both"/>
        <w:rPr>
          <w:color w:val="F9F9F9"/>
          <w:lang w:val="en-US"/>
        </w:rPr>
      </w:pPr>
      <w:r w:rsidRPr="00376CA4">
        <w:rPr>
          <w:color w:val="F9F9F9"/>
          <w:lang w:val="en-US"/>
        </w:rPr>
        <w:t>Vijay Raj</w:t>
      </w:r>
    </w:p>
    <w:p w14:paraId="521F5F88" w14:textId="77777777" w:rsidR="007C4F7D" w:rsidRPr="00376CA4" w:rsidRDefault="007C4F7D" w:rsidP="007C4F7D">
      <w:pPr>
        <w:pStyle w:val="HTML0"/>
        <w:shd w:val="clear" w:color="auto" w:fill="1C1D1C"/>
        <w:jc w:val="both"/>
        <w:rPr>
          <w:color w:val="F9F9F9"/>
          <w:lang w:val="en-US"/>
        </w:rPr>
      </w:pPr>
      <w:r w:rsidRPr="00376CA4">
        <w:rPr>
          <w:color w:val="F9F9F9"/>
          <w:lang w:val="en-US"/>
        </w:rPr>
        <w:t>after removing two elements:</w:t>
      </w:r>
    </w:p>
    <w:p w14:paraId="18A0B58E" w14:textId="77777777" w:rsidR="007C4F7D" w:rsidRPr="00376CA4" w:rsidRDefault="007C4F7D" w:rsidP="007C4F7D">
      <w:pPr>
        <w:pStyle w:val="HTML0"/>
        <w:shd w:val="clear" w:color="auto" w:fill="1C1D1C"/>
        <w:jc w:val="both"/>
        <w:rPr>
          <w:color w:val="F9F9F9"/>
          <w:lang w:val="en-US"/>
        </w:rPr>
      </w:pPr>
      <w:r w:rsidRPr="00376CA4">
        <w:rPr>
          <w:color w:val="F9F9F9"/>
          <w:lang w:val="en-US"/>
        </w:rPr>
        <w:t>Raj</w:t>
      </w:r>
    </w:p>
    <w:p w14:paraId="6861D78F" w14:textId="77777777" w:rsidR="007C4F7D" w:rsidRPr="00376CA4" w:rsidRDefault="007C4F7D" w:rsidP="007C4F7D">
      <w:pPr>
        <w:pStyle w:val="HTML0"/>
        <w:shd w:val="clear" w:color="auto" w:fill="1C1D1C"/>
        <w:jc w:val="both"/>
        <w:rPr>
          <w:color w:val="F9F9F9"/>
          <w:lang w:val="en-US"/>
        </w:rPr>
      </w:pPr>
      <w:r w:rsidRPr="00376CA4">
        <w:rPr>
          <w:color w:val="F9F9F9"/>
          <w:lang w:val="en-US"/>
        </w:rPr>
        <w:t>Vijay Raj</w:t>
      </w:r>
    </w:p>
    <w:p w14:paraId="7C21F854"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4F28C0DF"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55A21311"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49005069"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701E196A" w14:textId="77777777" w:rsidR="00E46DB8" w:rsidRDefault="00E46DB8" w:rsidP="007C4F7D">
      <w:pPr>
        <w:pStyle w:val="2"/>
        <w:shd w:val="clear" w:color="auto" w:fill="FFFFFF"/>
        <w:spacing w:line="312" w:lineRule="atLeast"/>
        <w:jc w:val="both"/>
        <w:rPr>
          <w:rFonts w:ascii="Helvetica" w:hAnsi="Helvetica"/>
          <w:b w:val="0"/>
          <w:bCs w:val="0"/>
          <w:color w:val="610B38"/>
          <w:sz w:val="38"/>
          <w:szCs w:val="38"/>
          <w:lang w:val="en-US"/>
        </w:rPr>
      </w:pPr>
    </w:p>
    <w:p w14:paraId="0C977406" w14:textId="2C19AD67" w:rsidR="007C4F7D" w:rsidRPr="00376CA4"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376CA4">
        <w:rPr>
          <w:rFonts w:ascii="Helvetica" w:hAnsi="Helvetica"/>
          <w:b w:val="0"/>
          <w:bCs w:val="0"/>
          <w:color w:val="610B38"/>
          <w:sz w:val="38"/>
          <w:szCs w:val="38"/>
          <w:lang w:val="en-US"/>
        </w:rPr>
        <w:lastRenderedPageBreak/>
        <w:t>Deque Interface</w:t>
      </w:r>
    </w:p>
    <w:p w14:paraId="294AD350"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Deque interface extends the Queue interface. In Deque, we can remove and add the elements from both the side. Deque stands for a double-ended queue which enables us to perform the operations at both the ends.</w:t>
      </w:r>
    </w:p>
    <w:p w14:paraId="2D3ADE7F" w14:textId="28DE5D18" w:rsidR="00E46DB8" w:rsidRPr="007C4F7D" w:rsidRDefault="007C4F7D" w:rsidP="00E46DB8">
      <w:pPr>
        <w:pStyle w:val="a3"/>
        <w:shd w:val="clear" w:color="auto" w:fill="FFFFFF"/>
        <w:jc w:val="both"/>
        <w:rPr>
          <w:color w:val="333333"/>
          <w:lang w:val="en-US"/>
        </w:rPr>
      </w:pPr>
      <w:r w:rsidRPr="007C4F7D">
        <w:rPr>
          <w:rFonts w:ascii="Segoe UI" w:hAnsi="Segoe UI" w:cs="Segoe UI"/>
          <w:color w:val="333333"/>
          <w:lang w:val="en-US"/>
        </w:rPr>
        <w:t>Deque can be instantiated as:</w:t>
      </w:r>
    </w:p>
    <w:p w14:paraId="4676717F" w14:textId="236F7799" w:rsidR="007C4F7D" w:rsidRPr="007C4F7D" w:rsidRDefault="007C4F7D" w:rsidP="007C4F7D">
      <w:pPr>
        <w:jc w:val="both"/>
        <w:rPr>
          <w:color w:val="333333"/>
          <w:lang w:val="en-US"/>
        </w:rPr>
      </w:pPr>
    </w:p>
    <w:p w14:paraId="48ECFA4A" w14:textId="77777777" w:rsidR="007C4F7D" w:rsidRDefault="007C4F7D">
      <w:pPr>
        <w:pStyle w:val="alt"/>
        <w:numPr>
          <w:ilvl w:val="0"/>
          <w:numId w:val="4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w:t>
      </w:r>
      <w:proofErr w:type="spellEnd"/>
      <w:r>
        <w:rPr>
          <w:rFonts w:ascii="Segoe UI" w:hAnsi="Segoe UI" w:cs="Segoe UI"/>
          <w:color w:val="000000"/>
          <w:bdr w:val="none" w:sz="0" w:space="0" w:color="auto" w:frame="1"/>
        </w:rPr>
        <w:t> d = </w:t>
      </w:r>
      <w:proofErr w:type="spellStart"/>
      <w:r>
        <w:rPr>
          <w:rStyle w:val="keyword"/>
          <w:rFonts w:ascii="Segoe UI" w:hAnsi="Segoe UI" w:cs="Segoe UI"/>
          <w:b/>
          <w:bCs/>
          <w:color w:val="006699"/>
          <w:bdr w:val="none" w:sz="0" w:space="0" w:color="auto" w:frame="1"/>
        </w:rPr>
        <w:t>new</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ArrayDeque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64ACAF7"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ArrayDeque</w:t>
      </w:r>
      <w:proofErr w:type="spellEnd"/>
    </w:p>
    <w:p w14:paraId="3E5936A7" w14:textId="77777777" w:rsidR="007C4F7D" w:rsidRPr="007C4F7D" w:rsidRDefault="007C4F7D" w:rsidP="007C4F7D">
      <w:pPr>
        <w:pStyle w:val="a3"/>
        <w:shd w:val="clear" w:color="auto" w:fill="FFFFFF"/>
        <w:jc w:val="both"/>
        <w:rPr>
          <w:rFonts w:ascii="Segoe UI" w:hAnsi="Segoe UI" w:cs="Segoe UI"/>
          <w:color w:val="333333"/>
          <w:lang w:val="en-US"/>
        </w:rPr>
      </w:pPr>
      <w:proofErr w:type="spellStart"/>
      <w:r w:rsidRPr="007C4F7D">
        <w:rPr>
          <w:rFonts w:ascii="Segoe UI" w:hAnsi="Segoe UI" w:cs="Segoe UI"/>
          <w:color w:val="333333"/>
          <w:lang w:val="en-US"/>
        </w:rPr>
        <w:t>ArrayDeque</w:t>
      </w:r>
      <w:proofErr w:type="spellEnd"/>
      <w:r w:rsidRPr="007C4F7D">
        <w:rPr>
          <w:rFonts w:ascii="Segoe UI" w:hAnsi="Segoe UI" w:cs="Segoe UI"/>
          <w:color w:val="333333"/>
          <w:lang w:val="en-US"/>
        </w:rPr>
        <w:t xml:space="preserve"> class implements the Deque interface. It facilitates us to use the Deque. Unlike queue, we can add or delete the elements from both the ends.</w:t>
      </w:r>
    </w:p>
    <w:p w14:paraId="7F928519" w14:textId="77777777" w:rsidR="007C4F7D" w:rsidRPr="007C4F7D" w:rsidRDefault="007C4F7D" w:rsidP="007C4F7D">
      <w:pPr>
        <w:pStyle w:val="a3"/>
        <w:shd w:val="clear" w:color="auto" w:fill="FFFFFF"/>
        <w:jc w:val="both"/>
        <w:rPr>
          <w:rFonts w:ascii="Segoe UI" w:hAnsi="Segoe UI" w:cs="Segoe UI"/>
          <w:color w:val="333333"/>
          <w:lang w:val="en-US"/>
        </w:rPr>
      </w:pPr>
      <w:proofErr w:type="spellStart"/>
      <w:r w:rsidRPr="007C4F7D">
        <w:rPr>
          <w:rFonts w:ascii="Segoe UI" w:hAnsi="Segoe UI" w:cs="Segoe UI"/>
          <w:color w:val="333333"/>
          <w:lang w:val="en-US"/>
        </w:rPr>
        <w:t>ArrayDeque</w:t>
      </w:r>
      <w:proofErr w:type="spellEnd"/>
      <w:r w:rsidRPr="007C4F7D">
        <w:rPr>
          <w:rFonts w:ascii="Segoe UI" w:hAnsi="Segoe UI" w:cs="Segoe UI"/>
          <w:color w:val="333333"/>
          <w:lang w:val="en-US"/>
        </w:rPr>
        <w:t xml:space="preserve"> is faster than </w:t>
      </w:r>
      <w:proofErr w:type="spellStart"/>
      <w:r w:rsidRPr="007C4F7D">
        <w:rPr>
          <w:rFonts w:ascii="Segoe UI" w:hAnsi="Segoe UI" w:cs="Segoe UI"/>
          <w:color w:val="333333"/>
          <w:lang w:val="en-US"/>
        </w:rPr>
        <w:t>ArrayList</w:t>
      </w:r>
      <w:proofErr w:type="spellEnd"/>
      <w:r w:rsidRPr="007C4F7D">
        <w:rPr>
          <w:rFonts w:ascii="Segoe UI" w:hAnsi="Segoe UI" w:cs="Segoe UI"/>
          <w:color w:val="333333"/>
          <w:lang w:val="en-US"/>
        </w:rPr>
        <w:t xml:space="preserve"> and Stack and has no capacity restrictions.</w:t>
      </w:r>
    </w:p>
    <w:p w14:paraId="1CEAC13C" w14:textId="147868D9" w:rsidR="007C4F7D" w:rsidRPr="00E46DB8" w:rsidRDefault="007C4F7D" w:rsidP="00E46DB8">
      <w:pPr>
        <w:pStyle w:val="a3"/>
        <w:shd w:val="clear" w:color="auto" w:fill="FFFFFF"/>
        <w:jc w:val="both"/>
        <w:rPr>
          <w:rStyle w:val="a5"/>
          <w:rFonts w:ascii="Segoe UI" w:hAnsi="Segoe UI" w:cs="Segoe UI"/>
          <w:color w:val="333333"/>
          <w:u w:val="none"/>
        </w:rPr>
      </w:pPr>
      <w:proofErr w:type="spellStart"/>
      <w:r>
        <w:rPr>
          <w:rFonts w:ascii="Segoe UI" w:hAnsi="Segoe UI" w:cs="Segoe UI"/>
          <w:color w:val="333333"/>
        </w:rPr>
        <w:t>Consider</w:t>
      </w:r>
      <w:proofErr w:type="spellEnd"/>
      <w:r>
        <w:rPr>
          <w:rFonts w:ascii="Segoe UI" w:hAnsi="Segoe UI" w:cs="Segoe UI"/>
          <w:color w:val="333333"/>
        </w:rPr>
        <w:t xml:space="preserve"> </w:t>
      </w:r>
      <w:proofErr w:type="spellStart"/>
      <w:r>
        <w:rPr>
          <w:rFonts w:ascii="Segoe UI" w:hAnsi="Segoe UI" w:cs="Segoe UI"/>
          <w:color w:val="333333"/>
        </w:rPr>
        <w:t>the</w:t>
      </w:r>
      <w:proofErr w:type="spellEnd"/>
      <w:r>
        <w:rPr>
          <w:rFonts w:ascii="Segoe UI" w:hAnsi="Segoe UI" w:cs="Segoe UI"/>
          <w:color w:val="333333"/>
        </w:rPr>
        <w:t xml:space="preserve"> </w:t>
      </w:r>
      <w:proofErr w:type="spellStart"/>
      <w:r>
        <w:rPr>
          <w:rFonts w:ascii="Segoe UI" w:hAnsi="Segoe UI" w:cs="Segoe UI"/>
          <w:color w:val="333333"/>
        </w:rPr>
        <w:t>following</w:t>
      </w:r>
      <w:proofErr w:type="spellEnd"/>
      <w:r>
        <w:rPr>
          <w:rFonts w:ascii="Segoe UI" w:hAnsi="Segoe UI" w:cs="Segoe UI"/>
          <w:color w:val="333333"/>
        </w:rPr>
        <w:t xml:space="preserve"> </w:t>
      </w:r>
      <w:proofErr w:type="spellStart"/>
      <w:r>
        <w:rPr>
          <w:rFonts w:ascii="Segoe UI" w:hAnsi="Segoe UI" w:cs="Segoe UI"/>
          <w:color w:val="333333"/>
        </w:rPr>
        <w:t>example</w:t>
      </w:r>
      <w:proofErr w:type="spellEnd"/>
      <w:r>
        <w:rPr>
          <w:rFonts w:ascii="Segoe UI" w:hAnsi="Segoe UI" w:cs="Segoe UI"/>
          <w:color w:val="333333"/>
        </w:rPr>
        <w:t>.</w:t>
      </w:r>
      <w:r>
        <w:rPr>
          <w:rFonts w:ascii="Segoe UI" w:hAnsi="Segoe UI" w:cs="Segoe UI"/>
          <w:color w:val="333333"/>
        </w:rPr>
        <w:fldChar w:fldCharType="begin"/>
      </w:r>
      <w:r>
        <w:rPr>
          <w:rFonts w:ascii="Segoe UI" w:hAnsi="Segoe UI" w:cs="Segoe UI"/>
          <w:color w:val="333333"/>
        </w:rPr>
        <w:instrText xml:space="preserve"> HYPERLINK "https://www.javatpoint.com/collections-in-java" </w:instrText>
      </w:r>
      <w:r>
        <w:rPr>
          <w:rFonts w:ascii="Segoe UI" w:hAnsi="Segoe UI" w:cs="Segoe UI"/>
          <w:color w:val="333333"/>
        </w:rPr>
        <w:fldChar w:fldCharType="separate"/>
      </w:r>
    </w:p>
    <w:p w14:paraId="7503EB44" w14:textId="77777777" w:rsidR="007C4F7D" w:rsidRDefault="007C4F7D" w:rsidP="007C4F7D">
      <w:pPr>
        <w:jc w:val="both"/>
        <w:rPr>
          <w:color w:val="333333"/>
        </w:rPr>
      </w:pPr>
      <w:r>
        <w:rPr>
          <w:rFonts w:ascii="Segoe UI" w:hAnsi="Segoe UI" w:cs="Segoe UI"/>
          <w:color w:val="333333"/>
        </w:rPr>
        <w:fldChar w:fldCharType="end"/>
      </w:r>
    </w:p>
    <w:p w14:paraId="3265930E"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7DC74398" w14:textId="77777777" w:rsidR="007C4F7D" w:rsidRDefault="007C4F7D">
      <w:pPr>
        <w:numPr>
          <w:ilvl w:val="0"/>
          <w:numId w:val="45"/>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TestJavaCollection6{  </w:t>
      </w:r>
    </w:p>
    <w:p w14:paraId="6079114F" w14:textId="77777777" w:rsidR="007C4F7D" w:rsidRPr="007C4F7D" w:rsidRDefault="007C4F7D">
      <w:pPr>
        <w:pStyle w:val="alt"/>
        <w:numPr>
          <w:ilvl w:val="0"/>
          <w:numId w:val="45"/>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  </w:t>
      </w:r>
    </w:p>
    <w:p w14:paraId="1F99DD8A" w14:textId="77777777" w:rsidR="007C4F7D" w:rsidRDefault="007C4F7D">
      <w:pPr>
        <w:numPr>
          <w:ilvl w:val="0"/>
          <w:numId w:val="4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Creating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Deque</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and</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adding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6CD4C8CD" w14:textId="77777777" w:rsidR="007C4F7D" w:rsidRPr="007C4F7D" w:rsidRDefault="007C4F7D">
      <w:pPr>
        <w:pStyle w:val="alt"/>
        <w:numPr>
          <w:ilvl w:val="0"/>
          <w:numId w:val="45"/>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Deque&lt;String&gt; deque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ArrayDeque</w:t>
      </w:r>
      <w:proofErr w:type="spellEnd"/>
      <w:r w:rsidRPr="007C4F7D">
        <w:rPr>
          <w:rFonts w:ascii="Segoe UI" w:hAnsi="Segoe UI" w:cs="Segoe UI"/>
          <w:color w:val="000000"/>
          <w:bdr w:val="none" w:sz="0" w:space="0" w:color="auto" w:frame="1"/>
          <w:lang w:val="en-US"/>
        </w:rPr>
        <w: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3A28603A" w14:textId="77777777" w:rsidR="007C4F7D" w:rsidRDefault="007C4F7D">
      <w:pPr>
        <w:numPr>
          <w:ilvl w:val="0"/>
          <w:numId w:val="4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Gautam</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A005F5F"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Karan</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B57923C" w14:textId="77777777" w:rsidR="007C4F7D" w:rsidRDefault="007C4F7D">
      <w:pPr>
        <w:numPr>
          <w:ilvl w:val="0"/>
          <w:numId w:val="4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deque.add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991CFA8"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Style w:val="comment"/>
          <w:rFonts w:ascii="Segoe UI" w:eastAsiaTheme="majorEastAsia" w:hAnsi="Segoe UI" w:cs="Segoe UI"/>
          <w:color w:val="008200"/>
          <w:bdr w:val="none" w:sz="0" w:space="0" w:color="auto" w:frame="1"/>
        </w:rPr>
        <w:t>//</w:t>
      </w:r>
      <w:proofErr w:type="spellStart"/>
      <w:r>
        <w:rPr>
          <w:rStyle w:val="comment"/>
          <w:rFonts w:ascii="Segoe UI" w:eastAsiaTheme="majorEastAsia" w:hAnsi="Segoe UI" w:cs="Segoe UI"/>
          <w:color w:val="008200"/>
          <w:bdr w:val="none" w:sz="0" w:space="0" w:color="auto" w:frame="1"/>
        </w:rPr>
        <w:t>Traversing</w:t>
      </w:r>
      <w:proofErr w:type="spellEnd"/>
      <w:r>
        <w:rPr>
          <w:rStyle w:val="comment"/>
          <w:rFonts w:ascii="Segoe UI" w:eastAsiaTheme="majorEastAsia" w:hAnsi="Segoe UI" w:cs="Segoe UI"/>
          <w:color w:val="008200"/>
          <w:bdr w:val="none" w:sz="0" w:space="0" w:color="auto" w:frame="1"/>
        </w:rPr>
        <w:t> </w:t>
      </w:r>
      <w:proofErr w:type="spellStart"/>
      <w:r>
        <w:rPr>
          <w:rStyle w:val="comment"/>
          <w:rFonts w:ascii="Segoe UI" w:eastAsiaTheme="majorEastAsia"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59D81AEC" w14:textId="77777777" w:rsidR="007C4F7D" w:rsidRDefault="007C4F7D">
      <w:pPr>
        <w:numPr>
          <w:ilvl w:val="0"/>
          <w:numId w:val="45"/>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for</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String</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deque</w:t>
      </w:r>
      <w:proofErr w:type="spellEnd"/>
      <w:r>
        <w:rPr>
          <w:rFonts w:ascii="Segoe UI" w:hAnsi="Segoe UI" w:cs="Segoe UI"/>
          <w:color w:val="000000"/>
          <w:bdr w:val="none" w:sz="0" w:space="0" w:color="auto" w:frame="1"/>
        </w:rPr>
        <w:t>) {  </w:t>
      </w:r>
    </w:p>
    <w:p w14:paraId="528DC718"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str</w:t>
      </w:r>
      <w:proofErr w:type="spellEnd"/>
      <w:r>
        <w:rPr>
          <w:rFonts w:ascii="Segoe UI" w:hAnsi="Segoe UI" w:cs="Segoe UI"/>
          <w:color w:val="000000"/>
          <w:bdr w:val="none" w:sz="0" w:space="0" w:color="auto" w:frame="1"/>
        </w:rPr>
        <w:t>);  </w:t>
      </w:r>
    </w:p>
    <w:p w14:paraId="241BCB1F"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94C3136" w14:textId="77777777" w:rsidR="007C4F7D" w:rsidRDefault="007C4F7D">
      <w:pPr>
        <w:pStyle w:val="alt"/>
        <w:numPr>
          <w:ilvl w:val="0"/>
          <w:numId w:val="4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08D35C" w14:textId="77777777" w:rsidR="007C4F7D" w:rsidRDefault="007C4F7D">
      <w:pPr>
        <w:numPr>
          <w:ilvl w:val="0"/>
          <w:numId w:val="4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A15C17"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5556DF3B" w14:textId="77777777" w:rsidR="007C4F7D" w:rsidRDefault="007C4F7D" w:rsidP="007C4F7D">
      <w:pPr>
        <w:pStyle w:val="HTML0"/>
        <w:shd w:val="clear" w:color="auto" w:fill="1C1D1C"/>
        <w:jc w:val="both"/>
        <w:rPr>
          <w:color w:val="F9F9F9"/>
        </w:rPr>
      </w:pPr>
      <w:proofErr w:type="spellStart"/>
      <w:r>
        <w:rPr>
          <w:color w:val="F9F9F9"/>
        </w:rPr>
        <w:t>Gautam</w:t>
      </w:r>
      <w:proofErr w:type="spellEnd"/>
    </w:p>
    <w:p w14:paraId="00BEC476" w14:textId="77777777" w:rsidR="007C4F7D" w:rsidRDefault="007C4F7D" w:rsidP="007C4F7D">
      <w:pPr>
        <w:pStyle w:val="HTML0"/>
        <w:shd w:val="clear" w:color="auto" w:fill="1C1D1C"/>
        <w:jc w:val="both"/>
        <w:rPr>
          <w:color w:val="F9F9F9"/>
        </w:rPr>
      </w:pPr>
      <w:proofErr w:type="spellStart"/>
      <w:r>
        <w:rPr>
          <w:color w:val="F9F9F9"/>
        </w:rPr>
        <w:t>Karan</w:t>
      </w:r>
      <w:proofErr w:type="spellEnd"/>
    </w:p>
    <w:p w14:paraId="3183972B" w14:textId="77777777" w:rsidR="007C4F7D" w:rsidRDefault="007C4F7D" w:rsidP="007C4F7D">
      <w:pPr>
        <w:pStyle w:val="HTML0"/>
        <w:shd w:val="clear" w:color="auto" w:fill="1C1D1C"/>
        <w:jc w:val="both"/>
        <w:rPr>
          <w:color w:val="F9F9F9"/>
        </w:rPr>
      </w:pPr>
      <w:proofErr w:type="spellStart"/>
      <w:r>
        <w:rPr>
          <w:color w:val="F9F9F9"/>
        </w:rPr>
        <w:t>Ajay</w:t>
      </w:r>
      <w:proofErr w:type="spellEnd"/>
    </w:p>
    <w:p w14:paraId="204B1E39" w14:textId="77777777" w:rsidR="007C4F7D" w:rsidRPr="007C4F7D"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7C4F7D">
        <w:rPr>
          <w:rFonts w:ascii="Helvetica" w:hAnsi="Helvetica"/>
          <w:b w:val="0"/>
          <w:bCs w:val="0"/>
          <w:color w:val="610B38"/>
          <w:sz w:val="38"/>
          <w:szCs w:val="38"/>
          <w:lang w:val="en-US"/>
        </w:rPr>
        <w:lastRenderedPageBreak/>
        <w:t>Set Interface</w:t>
      </w:r>
    </w:p>
    <w:p w14:paraId="7CD32843"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Set Interface in Java is present in </w:t>
      </w:r>
      <w:proofErr w:type="spellStart"/>
      <w:proofErr w:type="gramStart"/>
      <w:r w:rsidRPr="007C4F7D">
        <w:rPr>
          <w:rFonts w:ascii="Segoe UI" w:hAnsi="Segoe UI" w:cs="Segoe UI"/>
          <w:color w:val="333333"/>
          <w:lang w:val="en-US"/>
        </w:rPr>
        <w:t>java.util</w:t>
      </w:r>
      <w:proofErr w:type="spellEnd"/>
      <w:proofErr w:type="gramEnd"/>
      <w:r w:rsidRPr="007C4F7D">
        <w:rPr>
          <w:rFonts w:ascii="Segoe UI" w:hAnsi="Segoe UI" w:cs="Segoe UI"/>
          <w:color w:val="333333"/>
          <w:lang w:val="en-US"/>
        </w:rPr>
        <w:t xml:space="preserve"> package. It extends the Collection interface. It represents the unordered set of elements which doesn't allow us to store the duplicate items. We can store at most one null value in Set. Set is implemented by HashSet, </w:t>
      </w:r>
      <w:proofErr w:type="spellStart"/>
      <w:r w:rsidRPr="007C4F7D">
        <w:rPr>
          <w:rFonts w:ascii="Segoe UI" w:hAnsi="Segoe UI" w:cs="Segoe UI"/>
          <w:color w:val="333333"/>
          <w:lang w:val="en-US"/>
        </w:rPr>
        <w:t>LinkedHashSet</w:t>
      </w:r>
      <w:proofErr w:type="spellEnd"/>
      <w:r w:rsidRPr="007C4F7D">
        <w:rPr>
          <w:rFonts w:ascii="Segoe UI" w:hAnsi="Segoe UI" w:cs="Segoe UI"/>
          <w:color w:val="333333"/>
          <w:lang w:val="en-US"/>
        </w:rPr>
        <w:t xml:space="preserve">, and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w:t>
      </w:r>
    </w:p>
    <w:p w14:paraId="104B3A85" w14:textId="75E8435C" w:rsidR="00E46DB8" w:rsidRPr="007C4F7D" w:rsidRDefault="007C4F7D" w:rsidP="00E46DB8">
      <w:pPr>
        <w:pStyle w:val="a3"/>
        <w:shd w:val="clear" w:color="auto" w:fill="FFFFFF"/>
        <w:jc w:val="both"/>
        <w:rPr>
          <w:color w:val="333333"/>
          <w:lang w:val="en-US"/>
        </w:rPr>
      </w:pPr>
      <w:r w:rsidRPr="007C4F7D">
        <w:rPr>
          <w:rFonts w:ascii="Segoe UI" w:hAnsi="Segoe UI" w:cs="Segoe UI"/>
          <w:color w:val="333333"/>
          <w:lang w:val="en-US"/>
        </w:rPr>
        <w:t>Set can be instantiated as:</w:t>
      </w:r>
      <w:r w:rsidR="00E46DB8" w:rsidRPr="007C4F7D">
        <w:rPr>
          <w:color w:val="333333"/>
          <w:lang w:val="en-US"/>
        </w:rPr>
        <w:t xml:space="preserve"> </w:t>
      </w:r>
    </w:p>
    <w:p w14:paraId="3110AF39" w14:textId="1CA46927" w:rsidR="007C4F7D" w:rsidRPr="007C4F7D" w:rsidRDefault="007C4F7D" w:rsidP="007C4F7D">
      <w:pPr>
        <w:jc w:val="both"/>
        <w:rPr>
          <w:color w:val="333333"/>
          <w:lang w:val="en-US"/>
        </w:rPr>
      </w:pPr>
    </w:p>
    <w:p w14:paraId="681EEC4E" w14:textId="77777777" w:rsidR="007C4F7D" w:rsidRPr="007C4F7D" w:rsidRDefault="007C4F7D">
      <w:pPr>
        <w:pStyle w:val="alt"/>
        <w:numPr>
          <w:ilvl w:val="0"/>
          <w:numId w:val="46"/>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s1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HashSet&lt;data-type</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055C5AEF" w14:textId="77777777" w:rsidR="007C4F7D" w:rsidRPr="007C4F7D" w:rsidRDefault="007C4F7D">
      <w:pPr>
        <w:numPr>
          <w:ilvl w:val="0"/>
          <w:numId w:val="46"/>
        </w:numPr>
        <w:spacing w:after="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s2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LinkedHashSet</w:t>
      </w:r>
      <w:proofErr w:type="spellEnd"/>
      <w:r w:rsidRPr="007C4F7D">
        <w:rPr>
          <w:rFonts w:ascii="Segoe UI" w:hAnsi="Segoe UI" w:cs="Segoe UI"/>
          <w:color w:val="000000"/>
          <w:bdr w:val="none" w:sz="0" w:space="0" w:color="auto" w:frame="1"/>
          <w:lang w:val="en-US"/>
        </w:rPr>
        <w:t>&lt;data-type</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43193A32" w14:textId="77777777" w:rsidR="007C4F7D" w:rsidRPr="007C4F7D" w:rsidRDefault="007C4F7D">
      <w:pPr>
        <w:pStyle w:val="alt"/>
        <w:numPr>
          <w:ilvl w:val="0"/>
          <w:numId w:val="46"/>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Set&lt;data-type&gt; s3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TreeSet</w:t>
      </w:r>
      <w:proofErr w:type="spellEnd"/>
      <w:r w:rsidRPr="007C4F7D">
        <w:rPr>
          <w:rFonts w:ascii="Segoe UI" w:hAnsi="Segoe UI" w:cs="Segoe UI"/>
          <w:color w:val="000000"/>
          <w:bdr w:val="none" w:sz="0" w:space="0" w:color="auto" w:frame="1"/>
          <w:lang w:val="en-US"/>
        </w:rPr>
        <w:t>&lt;data-type</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39DA72EC" w14:textId="77777777" w:rsidR="007C4F7D" w:rsidRPr="00A028B6" w:rsidRDefault="007C4F7D" w:rsidP="007C4F7D">
      <w:pPr>
        <w:pStyle w:val="2"/>
        <w:shd w:val="clear" w:color="auto" w:fill="FFFFFF"/>
        <w:spacing w:line="312" w:lineRule="atLeast"/>
        <w:jc w:val="both"/>
        <w:rPr>
          <w:rFonts w:ascii="Helvetica" w:hAnsi="Helvetica"/>
          <w:b w:val="0"/>
          <w:bCs w:val="0"/>
          <w:color w:val="610B38"/>
          <w:sz w:val="38"/>
          <w:szCs w:val="38"/>
          <w:lang w:val="en-US"/>
        </w:rPr>
      </w:pPr>
      <w:r w:rsidRPr="00A028B6">
        <w:rPr>
          <w:rFonts w:ascii="Helvetica" w:hAnsi="Helvetica"/>
          <w:b w:val="0"/>
          <w:bCs w:val="0"/>
          <w:color w:val="610B38"/>
          <w:sz w:val="38"/>
          <w:szCs w:val="38"/>
          <w:lang w:val="en-US"/>
        </w:rPr>
        <w:t>HashSet</w:t>
      </w:r>
    </w:p>
    <w:p w14:paraId="0C778AA6" w14:textId="77777777" w:rsidR="007C4F7D" w:rsidRDefault="007C4F7D" w:rsidP="007C4F7D">
      <w:pPr>
        <w:pStyle w:val="a3"/>
        <w:shd w:val="clear" w:color="auto" w:fill="FFFFFF"/>
        <w:jc w:val="both"/>
        <w:rPr>
          <w:rFonts w:ascii="Segoe UI" w:hAnsi="Segoe UI" w:cs="Segoe UI"/>
          <w:color w:val="333333"/>
        </w:rPr>
      </w:pPr>
      <w:r w:rsidRPr="007C4F7D">
        <w:rPr>
          <w:rFonts w:ascii="Segoe UI" w:hAnsi="Segoe UI" w:cs="Segoe UI"/>
          <w:color w:val="333333"/>
          <w:lang w:val="en-US"/>
        </w:rPr>
        <w:t xml:space="preserve">HashSet class implements Set Interface. It represents the collection that uses a hash table for storage. Hashing is used to store the elements in the HashSet. </w:t>
      </w:r>
      <w:r>
        <w:rPr>
          <w:rFonts w:ascii="Segoe UI" w:hAnsi="Segoe UI" w:cs="Segoe UI"/>
          <w:color w:val="333333"/>
        </w:rPr>
        <w:t xml:space="preserve">It </w:t>
      </w:r>
      <w:proofErr w:type="spellStart"/>
      <w:r>
        <w:rPr>
          <w:rFonts w:ascii="Segoe UI" w:hAnsi="Segoe UI" w:cs="Segoe UI"/>
          <w:color w:val="333333"/>
        </w:rPr>
        <w:t>contains</w:t>
      </w:r>
      <w:proofErr w:type="spellEnd"/>
      <w:r>
        <w:rPr>
          <w:rFonts w:ascii="Segoe UI" w:hAnsi="Segoe UI" w:cs="Segoe UI"/>
          <w:color w:val="333333"/>
        </w:rPr>
        <w:t xml:space="preserve"> </w:t>
      </w:r>
      <w:proofErr w:type="spellStart"/>
      <w:r>
        <w:rPr>
          <w:rFonts w:ascii="Segoe UI" w:hAnsi="Segoe UI" w:cs="Segoe UI"/>
          <w:color w:val="333333"/>
        </w:rPr>
        <w:t>unique</w:t>
      </w:r>
      <w:proofErr w:type="spellEnd"/>
      <w:r>
        <w:rPr>
          <w:rFonts w:ascii="Segoe UI" w:hAnsi="Segoe UI" w:cs="Segoe UI"/>
          <w:color w:val="333333"/>
        </w:rPr>
        <w:t xml:space="preserve"> </w:t>
      </w:r>
      <w:proofErr w:type="spellStart"/>
      <w:r>
        <w:rPr>
          <w:rFonts w:ascii="Segoe UI" w:hAnsi="Segoe UI" w:cs="Segoe UI"/>
          <w:color w:val="333333"/>
        </w:rPr>
        <w:t>items</w:t>
      </w:r>
      <w:proofErr w:type="spellEnd"/>
      <w:r>
        <w:rPr>
          <w:rFonts w:ascii="Segoe UI" w:hAnsi="Segoe UI" w:cs="Segoe UI"/>
          <w:color w:val="333333"/>
        </w:rPr>
        <w:t>.</w:t>
      </w:r>
    </w:p>
    <w:p w14:paraId="610EBDA5"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Consider</w:t>
      </w:r>
      <w:proofErr w:type="spellEnd"/>
      <w:r>
        <w:rPr>
          <w:rFonts w:ascii="Segoe UI" w:hAnsi="Segoe UI" w:cs="Segoe UI"/>
          <w:color w:val="333333"/>
        </w:rPr>
        <w:t xml:space="preserve"> </w:t>
      </w:r>
      <w:proofErr w:type="spellStart"/>
      <w:r>
        <w:rPr>
          <w:rFonts w:ascii="Segoe UI" w:hAnsi="Segoe UI" w:cs="Segoe UI"/>
          <w:color w:val="333333"/>
        </w:rPr>
        <w:t>the</w:t>
      </w:r>
      <w:proofErr w:type="spellEnd"/>
      <w:r>
        <w:rPr>
          <w:rFonts w:ascii="Segoe UI" w:hAnsi="Segoe UI" w:cs="Segoe UI"/>
          <w:color w:val="333333"/>
        </w:rPr>
        <w:t xml:space="preserve"> </w:t>
      </w:r>
      <w:proofErr w:type="spellStart"/>
      <w:r>
        <w:rPr>
          <w:rFonts w:ascii="Segoe UI" w:hAnsi="Segoe UI" w:cs="Segoe UI"/>
          <w:color w:val="333333"/>
        </w:rPr>
        <w:t>following</w:t>
      </w:r>
      <w:proofErr w:type="spellEnd"/>
      <w:r>
        <w:rPr>
          <w:rFonts w:ascii="Segoe UI" w:hAnsi="Segoe UI" w:cs="Segoe UI"/>
          <w:color w:val="333333"/>
        </w:rPr>
        <w:t xml:space="preserve"> </w:t>
      </w:r>
      <w:proofErr w:type="spellStart"/>
      <w:r>
        <w:rPr>
          <w:rFonts w:ascii="Segoe UI" w:hAnsi="Segoe UI" w:cs="Segoe UI"/>
          <w:color w:val="333333"/>
        </w:rPr>
        <w:t>example</w:t>
      </w:r>
      <w:proofErr w:type="spellEnd"/>
      <w:r>
        <w:rPr>
          <w:rFonts w:ascii="Segoe UI" w:hAnsi="Segoe UI" w:cs="Segoe UI"/>
          <w:color w:val="333333"/>
        </w:rPr>
        <w:t>.</w:t>
      </w:r>
    </w:p>
    <w:p w14:paraId="29AF5D6D" w14:textId="233BAE80" w:rsidR="00080B4C" w:rsidRDefault="00080B4C" w:rsidP="00080B4C">
      <w:pPr>
        <w:jc w:val="both"/>
        <w:rPr>
          <w:color w:val="333333"/>
        </w:rPr>
      </w:pPr>
    </w:p>
    <w:p w14:paraId="479FEDCC" w14:textId="79E9E779" w:rsidR="00080B4C" w:rsidRDefault="00080B4C" w:rsidP="00080B4C">
      <w:pPr>
        <w:jc w:val="both"/>
        <w:rPr>
          <w:color w:val="333333"/>
        </w:rPr>
      </w:pPr>
    </w:p>
    <w:p w14:paraId="5D7284B9" w14:textId="2825CC2D" w:rsidR="007C4F7D" w:rsidRDefault="007C4F7D" w:rsidP="007C4F7D">
      <w:pPr>
        <w:jc w:val="both"/>
        <w:rPr>
          <w:color w:val="333333"/>
        </w:rPr>
      </w:pPr>
    </w:p>
    <w:p w14:paraId="0D5A9057"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666018FE" w14:textId="77777777" w:rsidR="007C4F7D" w:rsidRDefault="007C4F7D">
      <w:pPr>
        <w:numPr>
          <w:ilvl w:val="0"/>
          <w:numId w:val="47"/>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TestJavaCollection7{  </w:t>
      </w:r>
    </w:p>
    <w:p w14:paraId="0FABBBBE"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w:t>
      </w:r>
    </w:p>
    <w:p w14:paraId="4A4E17FA" w14:textId="77777777" w:rsidR="007C4F7D" w:rsidRDefault="007C4F7D">
      <w:pPr>
        <w:numPr>
          <w:ilvl w:val="0"/>
          <w:numId w:val="4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Creating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HashSet</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and</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adding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30FAB540"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HashSet&lt;String&gt;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HashSet&lt;String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1D083384" w14:textId="77777777" w:rsidR="007C4F7D" w:rsidRDefault="007C4F7D">
      <w:pPr>
        <w:numPr>
          <w:ilvl w:val="0"/>
          <w:numId w:val="4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EAD0B92"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Vijay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FA1B7DB" w14:textId="77777777" w:rsidR="007C4F7D" w:rsidRDefault="007C4F7D">
      <w:pPr>
        <w:numPr>
          <w:ilvl w:val="0"/>
          <w:numId w:val="4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6A1721E6"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47C707D" w14:textId="77777777" w:rsidR="007C4F7D" w:rsidRDefault="007C4F7D">
      <w:pPr>
        <w:numPr>
          <w:ilvl w:val="0"/>
          <w:numId w:val="4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Traversing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04F42F86"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w:t>
      </w:r>
      <w:proofErr w:type="spellStart"/>
      <w:r w:rsidRPr="007C4F7D">
        <w:rPr>
          <w:rFonts w:ascii="Segoe UI" w:hAnsi="Segoe UI" w:cs="Segoe UI"/>
          <w:color w:val="000000"/>
          <w:bdr w:val="none" w:sz="0" w:space="0" w:color="auto" w:frame="1"/>
          <w:lang w:val="en-US"/>
        </w:rPr>
        <w:t>itr</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set.iterator</w:t>
      </w:r>
      <w:proofErr w:type="spellEnd"/>
      <w:proofErr w:type="gramEnd"/>
      <w:r w:rsidRPr="007C4F7D">
        <w:rPr>
          <w:rFonts w:ascii="Segoe UI" w:hAnsi="Segoe UI" w:cs="Segoe UI"/>
          <w:color w:val="000000"/>
          <w:bdr w:val="none" w:sz="0" w:space="0" w:color="auto" w:frame="1"/>
          <w:lang w:val="en-US"/>
        </w:rPr>
        <w:t>();  </w:t>
      </w:r>
    </w:p>
    <w:p w14:paraId="26CFDF6E" w14:textId="77777777" w:rsidR="007C4F7D" w:rsidRDefault="007C4F7D">
      <w:pPr>
        <w:numPr>
          <w:ilvl w:val="0"/>
          <w:numId w:val="47"/>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0FBB37D6" w14:textId="77777777" w:rsidR="007C4F7D" w:rsidRPr="007C4F7D" w:rsidRDefault="007C4F7D">
      <w:pPr>
        <w:pStyle w:val="alt"/>
        <w:numPr>
          <w:ilvl w:val="0"/>
          <w:numId w:val="47"/>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itr.next</w:t>
      </w:r>
      <w:proofErr w:type="spellEnd"/>
      <w:proofErr w:type="gramEnd"/>
      <w:r w:rsidRPr="007C4F7D">
        <w:rPr>
          <w:rFonts w:ascii="Segoe UI" w:hAnsi="Segoe UI" w:cs="Segoe UI"/>
          <w:color w:val="000000"/>
          <w:bdr w:val="none" w:sz="0" w:space="0" w:color="auto" w:frame="1"/>
          <w:lang w:val="en-US"/>
        </w:rPr>
        <w:t>());  </w:t>
      </w:r>
    </w:p>
    <w:p w14:paraId="1C59BB0D"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9699EF1" w14:textId="77777777" w:rsidR="007C4F7D" w:rsidRDefault="007C4F7D">
      <w:pPr>
        <w:pStyle w:val="alt"/>
        <w:numPr>
          <w:ilvl w:val="0"/>
          <w:numId w:val="4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24034664" w14:textId="77777777" w:rsidR="007C4F7D" w:rsidRDefault="007C4F7D">
      <w:pPr>
        <w:numPr>
          <w:ilvl w:val="0"/>
          <w:numId w:val="4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CB01EB4"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7B96B7F4" w14:textId="77777777" w:rsidR="007C4F7D" w:rsidRDefault="007C4F7D" w:rsidP="007C4F7D">
      <w:pPr>
        <w:pStyle w:val="HTML0"/>
        <w:shd w:val="clear" w:color="auto" w:fill="1C1D1C"/>
        <w:jc w:val="both"/>
        <w:rPr>
          <w:color w:val="F9F9F9"/>
        </w:rPr>
      </w:pPr>
      <w:proofErr w:type="spellStart"/>
      <w:r>
        <w:rPr>
          <w:color w:val="F9F9F9"/>
        </w:rPr>
        <w:t>Vijay</w:t>
      </w:r>
      <w:proofErr w:type="spellEnd"/>
    </w:p>
    <w:p w14:paraId="601C004D" w14:textId="77777777" w:rsidR="007C4F7D" w:rsidRDefault="007C4F7D" w:rsidP="007C4F7D">
      <w:pPr>
        <w:pStyle w:val="HTML0"/>
        <w:shd w:val="clear" w:color="auto" w:fill="1C1D1C"/>
        <w:jc w:val="both"/>
        <w:rPr>
          <w:color w:val="F9F9F9"/>
        </w:rPr>
      </w:pPr>
      <w:proofErr w:type="spellStart"/>
      <w:r>
        <w:rPr>
          <w:color w:val="F9F9F9"/>
        </w:rPr>
        <w:t>Ravi</w:t>
      </w:r>
      <w:proofErr w:type="spellEnd"/>
    </w:p>
    <w:p w14:paraId="2D448322" w14:textId="77777777" w:rsidR="007C4F7D" w:rsidRDefault="007C4F7D" w:rsidP="007C4F7D">
      <w:pPr>
        <w:pStyle w:val="HTML0"/>
        <w:shd w:val="clear" w:color="auto" w:fill="1C1D1C"/>
        <w:jc w:val="both"/>
        <w:rPr>
          <w:color w:val="F9F9F9"/>
        </w:rPr>
      </w:pPr>
      <w:proofErr w:type="spellStart"/>
      <w:r>
        <w:rPr>
          <w:color w:val="F9F9F9"/>
        </w:rPr>
        <w:t>Ajay</w:t>
      </w:r>
      <w:proofErr w:type="spellEnd"/>
    </w:p>
    <w:p w14:paraId="38677E2D" w14:textId="77777777" w:rsidR="007C4F7D" w:rsidRDefault="007C4F7D" w:rsidP="007C4F7D">
      <w:pPr>
        <w:pStyle w:val="2"/>
        <w:shd w:val="clear" w:color="auto" w:fill="FFFFFF"/>
        <w:spacing w:line="312" w:lineRule="atLeast"/>
        <w:jc w:val="both"/>
        <w:rPr>
          <w:rFonts w:ascii="Helvetica" w:hAnsi="Helvetica"/>
          <w:b w:val="0"/>
          <w:bCs w:val="0"/>
          <w:color w:val="610B38"/>
          <w:sz w:val="38"/>
          <w:szCs w:val="38"/>
        </w:rPr>
      </w:pPr>
      <w:proofErr w:type="spellStart"/>
      <w:r>
        <w:rPr>
          <w:rFonts w:ascii="Helvetica" w:hAnsi="Helvetica"/>
          <w:b w:val="0"/>
          <w:bCs w:val="0"/>
          <w:color w:val="610B38"/>
          <w:sz w:val="38"/>
          <w:szCs w:val="38"/>
        </w:rPr>
        <w:t>LinkedHashSet</w:t>
      </w:r>
      <w:proofErr w:type="spellEnd"/>
    </w:p>
    <w:p w14:paraId="7560617B" w14:textId="77777777" w:rsidR="007C4F7D" w:rsidRPr="007C4F7D" w:rsidRDefault="007C4F7D" w:rsidP="007C4F7D">
      <w:pPr>
        <w:pStyle w:val="a3"/>
        <w:shd w:val="clear" w:color="auto" w:fill="FFFFFF"/>
        <w:jc w:val="both"/>
        <w:rPr>
          <w:rFonts w:ascii="Segoe UI" w:hAnsi="Segoe UI" w:cs="Segoe UI"/>
          <w:color w:val="333333"/>
          <w:lang w:val="en-US"/>
        </w:rPr>
      </w:pPr>
      <w:proofErr w:type="spellStart"/>
      <w:r w:rsidRPr="007C4F7D">
        <w:rPr>
          <w:rFonts w:ascii="Segoe UI" w:hAnsi="Segoe UI" w:cs="Segoe UI"/>
          <w:color w:val="333333"/>
          <w:lang w:val="en-US"/>
        </w:rPr>
        <w:t>LinkedHashSet</w:t>
      </w:r>
      <w:proofErr w:type="spellEnd"/>
      <w:r w:rsidRPr="007C4F7D">
        <w:rPr>
          <w:rFonts w:ascii="Segoe UI" w:hAnsi="Segoe UI" w:cs="Segoe UI"/>
          <w:color w:val="333333"/>
          <w:lang w:val="en-US"/>
        </w:rPr>
        <w:t xml:space="preserve"> class represents the LinkedList implementation of Set Interface. It extends the HashSet class and implements Set interface. Like HashSet, </w:t>
      </w:r>
      <w:proofErr w:type="gramStart"/>
      <w:r w:rsidRPr="007C4F7D">
        <w:rPr>
          <w:rFonts w:ascii="Segoe UI" w:hAnsi="Segoe UI" w:cs="Segoe UI"/>
          <w:color w:val="333333"/>
          <w:lang w:val="en-US"/>
        </w:rPr>
        <w:t>It</w:t>
      </w:r>
      <w:proofErr w:type="gramEnd"/>
      <w:r w:rsidRPr="007C4F7D">
        <w:rPr>
          <w:rFonts w:ascii="Segoe UI" w:hAnsi="Segoe UI" w:cs="Segoe UI"/>
          <w:color w:val="333333"/>
          <w:lang w:val="en-US"/>
        </w:rPr>
        <w:t xml:space="preserve"> also contains unique elements. It maintains the insertion order and permits null elements.</w:t>
      </w:r>
    </w:p>
    <w:p w14:paraId="0D88A36C"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Consider the following example.</w:t>
      </w:r>
    </w:p>
    <w:p w14:paraId="18185BE8" w14:textId="272DEE90" w:rsidR="007C4F7D" w:rsidRPr="00080B4C" w:rsidRDefault="007C4F7D" w:rsidP="007C4F7D">
      <w:pPr>
        <w:jc w:val="both"/>
        <w:rPr>
          <w:rStyle w:val="a5"/>
          <w:rFonts w:ascii="Segoe UI" w:hAnsi="Segoe UI" w:cs="Segoe UI"/>
          <w:color w:val="333333"/>
          <w:u w:val="none"/>
          <w:bdr w:val="none" w:sz="0" w:space="0" w:color="auto" w:frame="1"/>
          <w:lang w:val="en-US"/>
        </w:rPr>
      </w:pP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798A87BA" w14:textId="77777777" w:rsidR="007C4F7D" w:rsidRPr="007C4F7D" w:rsidRDefault="007C4F7D" w:rsidP="007C4F7D">
      <w:pPr>
        <w:jc w:val="both"/>
        <w:rPr>
          <w:color w:val="333333"/>
          <w:lang w:val="en-US"/>
        </w:rPr>
      </w:pPr>
      <w:r>
        <w:rPr>
          <w:rFonts w:ascii="Segoe UI" w:hAnsi="Segoe UI" w:cs="Segoe UI"/>
          <w:color w:val="333333"/>
        </w:rPr>
        <w:fldChar w:fldCharType="end"/>
      </w:r>
    </w:p>
    <w:p w14:paraId="5285F077"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7766F5D8" w14:textId="77777777" w:rsidR="007C4F7D" w:rsidRDefault="007C4F7D">
      <w:pPr>
        <w:numPr>
          <w:ilvl w:val="0"/>
          <w:numId w:val="48"/>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TestJavaCollection8{  </w:t>
      </w:r>
    </w:p>
    <w:p w14:paraId="43F25FE5"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w:t>
      </w:r>
    </w:p>
    <w:p w14:paraId="4455BAEB" w14:textId="77777777" w:rsidR="007C4F7D" w:rsidRPr="007C4F7D" w:rsidRDefault="007C4F7D">
      <w:pPr>
        <w:numPr>
          <w:ilvl w:val="0"/>
          <w:numId w:val="48"/>
        </w:numPr>
        <w:spacing w:after="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LinkedHashSet</w:t>
      </w:r>
      <w:proofErr w:type="spellEnd"/>
      <w:r w:rsidRPr="007C4F7D">
        <w:rPr>
          <w:rFonts w:ascii="Segoe UI" w:hAnsi="Segoe UI" w:cs="Segoe UI"/>
          <w:color w:val="000000"/>
          <w:bdr w:val="none" w:sz="0" w:space="0" w:color="auto" w:frame="1"/>
          <w:lang w:val="en-US"/>
        </w:rPr>
        <w: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LinkedHashSet</w:t>
      </w:r>
      <w:proofErr w:type="spellEnd"/>
      <w:r w:rsidRPr="007C4F7D">
        <w:rPr>
          <w:rFonts w:ascii="Segoe UI" w:hAnsi="Segoe UI" w:cs="Segoe UI"/>
          <w:color w:val="000000"/>
          <w:bdr w:val="none" w:sz="0" w:space="0" w:color="auto" w:frame="1"/>
          <w:lang w:val="en-US"/>
        </w:rPr>
        <w: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27F0A456"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5DD3E59" w14:textId="77777777" w:rsidR="007C4F7D" w:rsidRDefault="007C4F7D">
      <w:pPr>
        <w:numPr>
          <w:ilvl w:val="0"/>
          <w:numId w:val="4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Vijay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23ADC4A2"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C5D4EB2" w14:textId="77777777" w:rsidR="007C4F7D" w:rsidRDefault="007C4F7D">
      <w:pPr>
        <w:numPr>
          <w:ilvl w:val="0"/>
          <w:numId w:val="4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02A0E653"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w:t>
      </w:r>
      <w:proofErr w:type="spellStart"/>
      <w:r w:rsidRPr="007C4F7D">
        <w:rPr>
          <w:rFonts w:ascii="Segoe UI" w:hAnsi="Segoe UI" w:cs="Segoe UI"/>
          <w:color w:val="000000"/>
          <w:bdr w:val="none" w:sz="0" w:space="0" w:color="auto" w:frame="1"/>
          <w:lang w:val="en-US"/>
        </w:rPr>
        <w:t>itr</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set.iterator</w:t>
      </w:r>
      <w:proofErr w:type="spellEnd"/>
      <w:proofErr w:type="gramEnd"/>
      <w:r w:rsidRPr="007C4F7D">
        <w:rPr>
          <w:rFonts w:ascii="Segoe UI" w:hAnsi="Segoe UI" w:cs="Segoe UI"/>
          <w:color w:val="000000"/>
          <w:bdr w:val="none" w:sz="0" w:space="0" w:color="auto" w:frame="1"/>
          <w:lang w:val="en-US"/>
        </w:rPr>
        <w:t>();  </w:t>
      </w:r>
    </w:p>
    <w:p w14:paraId="71B0A197" w14:textId="77777777" w:rsidR="007C4F7D" w:rsidRDefault="007C4F7D">
      <w:pPr>
        <w:numPr>
          <w:ilvl w:val="0"/>
          <w:numId w:val="48"/>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20341AD7" w14:textId="77777777" w:rsidR="007C4F7D" w:rsidRPr="007C4F7D" w:rsidRDefault="007C4F7D">
      <w:pPr>
        <w:pStyle w:val="alt"/>
        <w:numPr>
          <w:ilvl w:val="0"/>
          <w:numId w:val="48"/>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itr.next</w:t>
      </w:r>
      <w:proofErr w:type="spellEnd"/>
      <w:proofErr w:type="gramEnd"/>
      <w:r w:rsidRPr="007C4F7D">
        <w:rPr>
          <w:rFonts w:ascii="Segoe UI" w:hAnsi="Segoe UI" w:cs="Segoe UI"/>
          <w:color w:val="000000"/>
          <w:bdr w:val="none" w:sz="0" w:space="0" w:color="auto" w:frame="1"/>
          <w:lang w:val="en-US"/>
        </w:rPr>
        <w:t>());  </w:t>
      </w:r>
    </w:p>
    <w:p w14:paraId="09F673C3"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C3C885" w14:textId="77777777" w:rsidR="007C4F7D" w:rsidRDefault="007C4F7D">
      <w:pPr>
        <w:pStyle w:val="alt"/>
        <w:numPr>
          <w:ilvl w:val="0"/>
          <w:numId w:val="4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7F07780" w14:textId="77777777" w:rsidR="007C4F7D" w:rsidRDefault="007C4F7D">
      <w:pPr>
        <w:numPr>
          <w:ilvl w:val="0"/>
          <w:numId w:val="4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F253387"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0136AD92" w14:textId="77777777" w:rsidR="007C4F7D" w:rsidRDefault="007C4F7D" w:rsidP="007C4F7D">
      <w:pPr>
        <w:pStyle w:val="HTML0"/>
        <w:shd w:val="clear" w:color="auto" w:fill="1C1D1C"/>
        <w:jc w:val="both"/>
        <w:rPr>
          <w:color w:val="F9F9F9"/>
        </w:rPr>
      </w:pPr>
      <w:proofErr w:type="spellStart"/>
      <w:r>
        <w:rPr>
          <w:color w:val="F9F9F9"/>
        </w:rPr>
        <w:t>Ravi</w:t>
      </w:r>
      <w:proofErr w:type="spellEnd"/>
    </w:p>
    <w:p w14:paraId="29AD6054" w14:textId="77777777" w:rsidR="007C4F7D" w:rsidRDefault="007C4F7D" w:rsidP="007C4F7D">
      <w:pPr>
        <w:pStyle w:val="HTML0"/>
        <w:shd w:val="clear" w:color="auto" w:fill="1C1D1C"/>
        <w:jc w:val="both"/>
        <w:rPr>
          <w:color w:val="F9F9F9"/>
        </w:rPr>
      </w:pPr>
      <w:proofErr w:type="spellStart"/>
      <w:r>
        <w:rPr>
          <w:color w:val="F9F9F9"/>
        </w:rPr>
        <w:t>Vijay</w:t>
      </w:r>
      <w:proofErr w:type="spellEnd"/>
    </w:p>
    <w:p w14:paraId="7B554962" w14:textId="77777777" w:rsidR="007C4F7D" w:rsidRDefault="007C4F7D" w:rsidP="007C4F7D">
      <w:pPr>
        <w:pStyle w:val="HTML0"/>
        <w:shd w:val="clear" w:color="auto" w:fill="1C1D1C"/>
        <w:jc w:val="both"/>
        <w:rPr>
          <w:color w:val="F9F9F9"/>
        </w:rPr>
      </w:pPr>
      <w:proofErr w:type="spellStart"/>
      <w:r>
        <w:rPr>
          <w:color w:val="F9F9F9"/>
        </w:rPr>
        <w:t>Ajay</w:t>
      </w:r>
      <w:proofErr w:type="spellEnd"/>
    </w:p>
    <w:p w14:paraId="24AAF1D1" w14:textId="77777777" w:rsidR="006070D4" w:rsidRDefault="006070D4" w:rsidP="007C4F7D">
      <w:pPr>
        <w:pStyle w:val="2"/>
        <w:shd w:val="clear" w:color="auto" w:fill="FFFFFF"/>
        <w:spacing w:line="312" w:lineRule="atLeast"/>
        <w:jc w:val="both"/>
        <w:rPr>
          <w:rFonts w:asciiTheme="minorHAnsi" w:hAnsiTheme="minorHAnsi"/>
          <w:b w:val="0"/>
          <w:bCs w:val="0"/>
          <w:color w:val="610B38"/>
          <w:sz w:val="38"/>
          <w:szCs w:val="38"/>
        </w:rPr>
      </w:pPr>
    </w:p>
    <w:p w14:paraId="44E50DCF" w14:textId="4D801D4A" w:rsidR="006070D4" w:rsidRDefault="006070D4" w:rsidP="007C4F7D">
      <w:pPr>
        <w:pStyle w:val="2"/>
        <w:shd w:val="clear" w:color="auto" w:fill="FFFFFF"/>
        <w:spacing w:line="312" w:lineRule="atLeast"/>
        <w:jc w:val="both"/>
        <w:rPr>
          <w:rFonts w:asciiTheme="minorHAnsi" w:hAnsiTheme="minorHAnsi"/>
          <w:b w:val="0"/>
          <w:bCs w:val="0"/>
          <w:color w:val="610B38"/>
          <w:sz w:val="38"/>
          <w:szCs w:val="38"/>
        </w:rPr>
      </w:pPr>
      <w:r>
        <w:rPr>
          <w:noProof/>
        </w:rPr>
        <w:lastRenderedPageBreak/>
        <w:drawing>
          <wp:inline distT="0" distB="0" distL="0" distR="0" wp14:anchorId="4DBA22D9" wp14:editId="7813581F">
            <wp:extent cx="5731510" cy="2463165"/>
            <wp:effectExtent l="0" t="0" r="254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463165"/>
                    </a:xfrm>
                    <a:prstGeom prst="rect">
                      <a:avLst/>
                    </a:prstGeom>
                    <a:noFill/>
                    <a:ln>
                      <a:noFill/>
                    </a:ln>
                  </pic:spPr>
                </pic:pic>
              </a:graphicData>
            </a:graphic>
          </wp:inline>
        </w:drawing>
      </w:r>
    </w:p>
    <w:p w14:paraId="44A6C191" w14:textId="77777777" w:rsidR="006070D4" w:rsidRDefault="006070D4" w:rsidP="007C4F7D">
      <w:pPr>
        <w:pStyle w:val="2"/>
        <w:shd w:val="clear" w:color="auto" w:fill="FFFFFF"/>
        <w:spacing w:line="312" w:lineRule="atLeast"/>
        <w:jc w:val="both"/>
        <w:rPr>
          <w:rFonts w:ascii="Helvetica" w:hAnsi="Helvetica"/>
          <w:b w:val="0"/>
          <w:bCs w:val="0"/>
          <w:color w:val="610B38"/>
          <w:sz w:val="38"/>
          <w:szCs w:val="38"/>
          <w:lang w:val="en-US"/>
        </w:rPr>
      </w:pPr>
    </w:p>
    <w:p w14:paraId="19CE153E" w14:textId="77777777" w:rsidR="006070D4" w:rsidRDefault="006070D4" w:rsidP="007C4F7D">
      <w:pPr>
        <w:pStyle w:val="2"/>
        <w:shd w:val="clear" w:color="auto" w:fill="FFFFFF"/>
        <w:spacing w:line="312" w:lineRule="atLeast"/>
        <w:jc w:val="both"/>
        <w:rPr>
          <w:rFonts w:ascii="Helvetica" w:hAnsi="Helvetica"/>
          <w:b w:val="0"/>
          <w:bCs w:val="0"/>
          <w:color w:val="610B38"/>
          <w:sz w:val="38"/>
          <w:szCs w:val="38"/>
          <w:lang w:val="en-US"/>
        </w:rPr>
      </w:pPr>
    </w:p>
    <w:p w14:paraId="11ED3C43" w14:textId="4C5CA90C" w:rsidR="007C4F7D" w:rsidRPr="006070D4" w:rsidRDefault="007C4F7D" w:rsidP="007C4F7D">
      <w:pPr>
        <w:pStyle w:val="2"/>
        <w:shd w:val="clear" w:color="auto" w:fill="FFFFFF"/>
        <w:spacing w:line="312" w:lineRule="atLeast"/>
        <w:jc w:val="both"/>
        <w:rPr>
          <w:rFonts w:ascii="Helvetica" w:hAnsi="Helvetica"/>
          <w:b w:val="0"/>
          <w:bCs w:val="0"/>
          <w:color w:val="610B38"/>
          <w:sz w:val="38"/>
          <w:szCs w:val="38"/>
          <w:lang w:val="en-US"/>
        </w:rPr>
      </w:pPr>
      <w:proofErr w:type="spellStart"/>
      <w:r w:rsidRPr="006070D4">
        <w:rPr>
          <w:rFonts w:ascii="Helvetica" w:hAnsi="Helvetica"/>
          <w:b w:val="0"/>
          <w:bCs w:val="0"/>
          <w:color w:val="610B38"/>
          <w:sz w:val="38"/>
          <w:szCs w:val="38"/>
          <w:lang w:val="en-US"/>
        </w:rPr>
        <w:t>SortedSet</w:t>
      </w:r>
      <w:proofErr w:type="spellEnd"/>
      <w:r w:rsidRPr="006070D4">
        <w:rPr>
          <w:rFonts w:ascii="Helvetica" w:hAnsi="Helvetica"/>
          <w:b w:val="0"/>
          <w:bCs w:val="0"/>
          <w:color w:val="610B38"/>
          <w:sz w:val="38"/>
          <w:szCs w:val="38"/>
          <w:lang w:val="en-US"/>
        </w:rPr>
        <w:t xml:space="preserve"> Interface</w:t>
      </w:r>
    </w:p>
    <w:p w14:paraId="552D97C0" w14:textId="77777777" w:rsidR="007C4F7D" w:rsidRPr="007C4F7D" w:rsidRDefault="007C4F7D" w:rsidP="007C4F7D">
      <w:pPr>
        <w:pStyle w:val="a3"/>
        <w:shd w:val="clear" w:color="auto" w:fill="FFFFFF"/>
        <w:jc w:val="both"/>
        <w:rPr>
          <w:rFonts w:ascii="Segoe UI" w:hAnsi="Segoe UI" w:cs="Segoe UI"/>
          <w:color w:val="333333"/>
          <w:lang w:val="en-US"/>
        </w:rPr>
      </w:pPr>
      <w:proofErr w:type="spellStart"/>
      <w:r w:rsidRPr="007C4F7D">
        <w:rPr>
          <w:rFonts w:ascii="Segoe UI" w:hAnsi="Segoe UI" w:cs="Segoe UI"/>
          <w:color w:val="333333"/>
          <w:lang w:val="en-US"/>
        </w:rPr>
        <w:t>SortedSet</w:t>
      </w:r>
      <w:proofErr w:type="spellEnd"/>
      <w:r w:rsidRPr="007C4F7D">
        <w:rPr>
          <w:rFonts w:ascii="Segoe UI" w:hAnsi="Segoe UI" w:cs="Segoe UI"/>
          <w:color w:val="333333"/>
          <w:lang w:val="en-US"/>
        </w:rPr>
        <w:t xml:space="preserve"> is the alternate of Set interface that provides a total ordering on its elements. The elements of the </w:t>
      </w:r>
      <w:proofErr w:type="spellStart"/>
      <w:r w:rsidRPr="007C4F7D">
        <w:rPr>
          <w:rFonts w:ascii="Segoe UI" w:hAnsi="Segoe UI" w:cs="Segoe UI"/>
          <w:color w:val="333333"/>
          <w:lang w:val="en-US"/>
        </w:rPr>
        <w:t>SortedSet</w:t>
      </w:r>
      <w:proofErr w:type="spellEnd"/>
      <w:r w:rsidRPr="007C4F7D">
        <w:rPr>
          <w:rFonts w:ascii="Segoe UI" w:hAnsi="Segoe UI" w:cs="Segoe UI"/>
          <w:color w:val="333333"/>
          <w:lang w:val="en-US"/>
        </w:rPr>
        <w:t xml:space="preserve"> are arranged in the increasing (ascending) order. The </w:t>
      </w:r>
      <w:proofErr w:type="spellStart"/>
      <w:r w:rsidRPr="007C4F7D">
        <w:rPr>
          <w:rFonts w:ascii="Segoe UI" w:hAnsi="Segoe UI" w:cs="Segoe UI"/>
          <w:color w:val="333333"/>
          <w:lang w:val="en-US"/>
        </w:rPr>
        <w:t>SortedSet</w:t>
      </w:r>
      <w:proofErr w:type="spellEnd"/>
      <w:r w:rsidRPr="007C4F7D">
        <w:rPr>
          <w:rFonts w:ascii="Segoe UI" w:hAnsi="Segoe UI" w:cs="Segoe UI"/>
          <w:color w:val="333333"/>
          <w:lang w:val="en-US"/>
        </w:rPr>
        <w:t xml:space="preserve"> provides the additional methods that inhibit the natural ordering of the elements.</w:t>
      </w:r>
    </w:p>
    <w:p w14:paraId="087163F7" w14:textId="20F7A7D7" w:rsidR="00080B4C" w:rsidRPr="007C4F7D" w:rsidRDefault="007C4F7D" w:rsidP="00080B4C">
      <w:pPr>
        <w:pStyle w:val="a3"/>
        <w:shd w:val="clear" w:color="auto" w:fill="FFFFFF"/>
        <w:jc w:val="both"/>
        <w:rPr>
          <w:color w:val="333333"/>
          <w:lang w:val="en-US"/>
        </w:rPr>
      </w:pPr>
      <w:r w:rsidRPr="007C4F7D">
        <w:rPr>
          <w:rFonts w:ascii="Segoe UI" w:hAnsi="Segoe UI" w:cs="Segoe UI"/>
          <w:color w:val="333333"/>
          <w:lang w:val="en-US"/>
        </w:rPr>
        <w:t xml:space="preserve">The </w:t>
      </w:r>
      <w:proofErr w:type="spellStart"/>
      <w:r w:rsidRPr="007C4F7D">
        <w:rPr>
          <w:rFonts w:ascii="Segoe UI" w:hAnsi="Segoe UI" w:cs="Segoe UI"/>
          <w:color w:val="333333"/>
          <w:lang w:val="en-US"/>
        </w:rPr>
        <w:t>SortedSet</w:t>
      </w:r>
      <w:proofErr w:type="spellEnd"/>
      <w:r w:rsidRPr="007C4F7D">
        <w:rPr>
          <w:rFonts w:ascii="Segoe UI" w:hAnsi="Segoe UI" w:cs="Segoe UI"/>
          <w:color w:val="333333"/>
          <w:lang w:val="en-US"/>
        </w:rPr>
        <w:t xml:space="preserve"> can be instantiated as:</w:t>
      </w:r>
    </w:p>
    <w:p w14:paraId="0114A418" w14:textId="5BEA0A0D" w:rsidR="007C4F7D" w:rsidRPr="007C4F7D" w:rsidRDefault="007C4F7D" w:rsidP="007C4F7D">
      <w:pPr>
        <w:jc w:val="both"/>
        <w:rPr>
          <w:color w:val="333333"/>
          <w:lang w:val="en-US"/>
        </w:rPr>
      </w:pPr>
    </w:p>
    <w:p w14:paraId="0FE7EA63" w14:textId="77777777" w:rsidR="007C4F7D" w:rsidRPr="007C4F7D" w:rsidRDefault="007C4F7D">
      <w:pPr>
        <w:pStyle w:val="alt"/>
        <w:numPr>
          <w:ilvl w:val="0"/>
          <w:numId w:val="49"/>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SortedSet</w:t>
      </w:r>
      <w:proofErr w:type="spellEnd"/>
      <w:r w:rsidRPr="007C4F7D">
        <w:rPr>
          <w:rFonts w:ascii="Segoe UI" w:hAnsi="Segoe UI" w:cs="Segoe UI"/>
          <w:color w:val="000000"/>
          <w:bdr w:val="none" w:sz="0" w:space="0" w:color="auto" w:frame="1"/>
          <w:lang w:val="en-US"/>
        </w:rPr>
        <w:t>&lt;data-type&gt; set = </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proofErr w:type="gramStart"/>
      <w:r w:rsidRPr="007C4F7D">
        <w:rPr>
          <w:rFonts w:ascii="Segoe UI" w:hAnsi="Segoe UI" w:cs="Segoe UI"/>
          <w:color w:val="000000"/>
          <w:bdr w:val="none" w:sz="0" w:space="0" w:color="auto" w:frame="1"/>
          <w:lang w:val="en-US"/>
        </w:rPr>
        <w:t>TreeSet</w:t>
      </w:r>
      <w:proofErr w:type="spellEnd"/>
      <w:r w:rsidRPr="007C4F7D">
        <w:rPr>
          <w:rFonts w:ascii="Segoe UI" w:hAnsi="Segoe UI" w:cs="Segoe UI"/>
          <w:color w:val="000000"/>
          <w:bdr w:val="none" w:sz="0" w:space="0" w:color="auto" w:frame="1"/>
          <w:lang w:val="en-US"/>
        </w:rPr>
        <w:t>(</w:t>
      </w:r>
      <w:proofErr w:type="gramEnd"/>
      <w:r w:rsidRPr="007C4F7D">
        <w:rPr>
          <w:rFonts w:ascii="Segoe UI" w:hAnsi="Segoe UI" w:cs="Segoe UI"/>
          <w:color w:val="000000"/>
          <w:bdr w:val="none" w:sz="0" w:space="0" w:color="auto" w:frame="1"/>
          <w:lang w:val="en-US"/>
        </w:rPr>
        <w:t>);  </w:t>
      </w:r>
    </w:p>
    <w:p w14:paraId="4F179E40" w14:textId="77777777" w:rsidR="007C4F7D" w:rsidRPr="00A028B6" w:rsidRDefault="007C4F7D" w:rsidP="007C4F7D">
      <w:pPr>
        <w:pStyle w:val="2"/>
        <w:shd w:val="clear" w:color="auto" w:fill="FFFFFF"/>
        <w:spacing w:line="312" w:lineRule="atLeast"/>
        <w:jc w:val="both"/>
        <w:rPr>
          <w:rFonts w:ascii="Helvetica" w:hAnsi="Helvetica"/>
          <w:b w:val="0"/>
          <w:bCs w:val="0"/>
          <w:color w:val="610B38"/>
          <w:sz w:val="38"/>
          <w:szCs w:val="38"/>
          <w:lang w:val="en-US"/>
        </w:rPr>
      </w:pPr>
      <w:proofErr w:type="spellStart"/>
      <w:r w:rsidRPr="00A028B6">
        <w:rPr>
          <w:rFonts w:ascii="Helvetica" w:hAnsi="Helvetica"/>
          <w:b w:val="0"/>
          <w:bCs w:val="0"/>
          <w:color w:val="610B38"/>
          <w:sz w:val="38"/>
          <w:szCs w:val="38"/>
          <w:lang w:val="en-US"/>
        </w:rPr>
        <w:t>TreeSet</w:t>
      </w:r>
      <w:proofErr w:type="spellEnd"/>
    </w:p>
    <w:p w14:paraId="581ECAC3" w14:textId="77777777" w:rsidR="007C4F7D" w:rsidRPr="007C4F7D" w:rsidRDefault="007C4F7D" w:rsidP="007C4F7D">
      <w:pPr>
        <w:pStyle w:val="a3"/>
        <w:shd w:val="clear" w:color="auto" w:fill="FFFFFF"/>
        <w:jc w:val="both"/>
        <w:rPr>
          <w:rFonts w:ascii="Segoe UI" w:hAnsi="Segoe UI" w:cs="Segoe UI"/>
          <w:color w:val="333333"/>
          <w:lang w:val="en-US"/>
        </w:rPr>
      </w:pPr>
      <w:r w:rsidRPr="007C4F7D">
        <w:rPr>
          <w:rFonts w:ascii="Segoe UI" w:hAnsi="Segoe UI" w:cs="Segoe UI"/>
          <w:color w:val="333333"/>
          <w:lang w:val="en-US"/>
        </w:rPr>
        <w:t xml:space="preserve">Java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 xml:space="preserve"> class implements the Set interface that uses a tree for storage. Like HashSet,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 xml:space="preserve"> also contains unique elements. However, the access and retrieval time of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 xml:space="preserve"> is quite fast. The elements in </w:t>
      </w:r>
      <w:proofErr w:type="spellStart"/>
      <w:r w:rsidRPr="007C4F7D">
        <w:rPr>
          <w:rFonts w:ascii="Segoe UI" w:hAnsi="Segoe UI" w:cs="Segoe UI"/>
          <w:color w:val="333333"/>
          <w:lang w:val="en-US"/>
        </w:rPr>
        <w:t>TreeSet</w:t>
      </w:r>
      <w:proofErr w:type="spellEnd"/>
      <w:r w:rsidRPr="007C4F7D">
        <w:rPr>
          <w:rFonts w:ascii="Segoe UI" w:hAnsi="Segoe UI" w:cs="Segoe UI"/>
          <w:color w:val="333333"/>
          <w:lang w:val="en-US"/>
        </w:rPr>
        <w:t xml:space="preserve"> stored in ascending order.</w:t>
      </w:r>
    </w:p>
    <w:p w14:paraId="0FB7ED61" w14:textId="300F2665" w:rsidR="007C4F7D" w:rsidRPr="00080B4C" w:rsidRDefault="007C4F7D" w:rsidP="00080B4C">
      <w:pPr>
        <w:pStyle w:val="a3"/>
        <w:shd w:val="clear" w:color="auto" w:fill="FFFFFF"/>
        <w:jc w:val="both"/>
        <w:rPr>
          <w:rStyle w:val="a5"/>
          <w:rFonts w:ascii="Segoe UI" w:hAnsi="Segoe UI" w:cs="Segoe UI"/>
          <w:color w:val="333333"/>
          <w:u w:val="none"/>
          <w:lang w:val="en-US"/>
        </w:rPr>
      </w:pPr>
      <w:r w:rsidRPr="007C4F7D">
        <w:rPr>
          <w:rFonts w:ascii="Segoe UI" w:hAnsi="Segoe UI" w:cs="Segoe UI"/>
          <w:color w:val="333333"/>
          <w:lang w:val="en-US"/>
        </w:rPr>
        <w:t>Consider the following example:</w:t>
      </w:r>
      <w:r>
        <w:rPr>
          <w:rFonts w:ascii="Segoe UI" w:hAnsi="Segoe UI" w:cs="Segoe UI"/>
          <w:color w:val="333333"/>
        </w:rPr>
        <w:fldChar w:fldCharType="begin"/>
      </w:r>
      <w:r w:rsidRPr="007C4F7D">
        <w:rPr>
          <w:rFonts w:ascii="Segoe UI" w:hAnsi="Segoe UI" w:cs="Segoe UI"/>
          <w:color w:val="333333"/>
          <w:lang w:val="en-US"/>
        </w:rPr>
        <w:instrText xml:space="preserve"> HYPERLINK "https://www.javatpoint.com/collections-in-java" </w:instrText>
      </w:r>
      <w:r>
        <w:rPr>
          <w:rFonts w:ascii="Segoe UI" w:hAnsi="Segoe UI" w:cs="Segoe UI"/>
          <w:color w:val="333333"/>
        </w:rPr>
        <w:fldChar w:fldCharType="separate"/>
      </w:r>
    </w:p>
    <w:p w14:paraId="1E1A66E0" w14:textId="77777777" w:rsidR="007C4F7D" w:rsidRPr="007C4F7D" w:rsidRDefault="007C4F7D" w:rsidP="007C4F7D">
      <w:pPr>
        <w:jc w:val="both"/>
        <w:rPr>
          <w:color w:val="333333"/>
          <w:lang w:val="en-US"/>
        </w:rPr>
      </w:pPr>
      <w:r>
        <w:rPr>
          <w:rFonts w:ascii="Segoe UI" w:hAnsi="Segoe UI" w:cs="Segoe UI"/>
          <w:color w:val="333333"/>
        </w:rPr>
        <w:fldChar w:fldCharType="end"/>
      </w:r>
    </w:p>
    <w:p w14:paraId="75E96189"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import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14:paraId="154FAD86" w14:textId="77777777" w:rsidR="007C4F7D" w:rsidRDefault="007C4F7D">
      <w:pPr>
        <w:numPr>
          <w:ilvl w:val="0"/>
          <w:numId w:val="50"/>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public</w:t>
      </w:r>
      <w:proofErr w:type="spellEnd"/>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class</w:t>
      </w:r>
      <w:proofErr w:type="spellEnd"/>
      <w:r>
        <w:rPr>
          <w:rFonts w:ascii="Segoe UI" w:hAnsi="Segoe UI" w:cs="Segoe UI"/>
          <w:color w:val="000000"/>
          <w:bdr w:val="none" w:sz="0" w:space="0" w:color="auto" w:frame="1"/>
        </w:rPr>
        <w:t> TestJavaCollection9{  </w:t>
      </w:r>
    </w:p>
    <w:p w14:paraId="2CC09EC2"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Style w:val="keyword"/>
          <w:rFonts w:ascii="Segoe UI" w:hAnsi="Segoe UI" w:cs="Segoe UI"/>
          <w:b/>
          <w:bCs/>
          <w:color w:val="006699"/>
          <w:bdr w:val="none" w:sz="0" w:space="0" w:color="auto" w:frame="1"/>
          <w:lang w:val="en-US"/>
        </w:rPr>
        <w:t>public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static</w:t>
      </w:r>
      <w:r w:rsidRPr="007C4F7D">
        <w:rPr>
          <w:rFonts w:ascii="Segoe UI" w:hAnsi="Segoe UI" w:cs="Segoe UI"/>
          <w:color w:val="000000"/>
          <w:bdr w:val="none" w:sz="0" w:space="0" w:color="auto" w:frame="1"/>
          <w:lang w:val="en-US"/>
        </w:rPr>
        <w:t> </w:t>
      </w:r>
      <w:r w:rsidRPr="007C4F7D">
        <w:rPr>
          <w:rStyle w:val="keyword"/>
          <w:rFonts w:ascii="Segoe UI" w:hAnsi="Segoe UI" w:cs="Segoe UI"/>
          <w:b/>
          <w:bCs/>
          <w:color w:val="006699"/>
          <w:bdr w:val="none" w:sz="0" w:space="0" w:color="auto" w:frame="1"/>
          <w:lang w:val="en-US"/>
        </w:rPr>
        <w:t>void</w:t>
      </w:r>
      <w:r w:rsidRPr="007C4F7D">
        <w:rPr>
          <w:rFonts w:ascii="Segoe UI" w:hAnsi="Segoe UI" w:cs="Segoe UI"/>
          <w:color w:val="000000"/>
          <w:bdr w:val="none" w:sz="0" w:space="0" w:color="auto" w:frame="1"/>
          <w:lang w:val="en-US"/>
        </w:rPr>
        <w:t> </w:t>
      </w:r>
      <w:proofErr w:type="gramStart"/>
      <w:r w:rsidRPr="007C4F7D">
        <w:rPr>
          <w:rFonts w:ascii="Segoe UI" w:hAnsi="Segoe UI" w:cs="Segoe UI"/>
          <w:color w:val="000000"/>
          <w:bdr w:val="none" w:sz="0" w:space="0" w:color="auto" w:frame="1"/>
          <w:lang w:val="en-US"/>
        </w:rPr>
        <w:t>main(</w:t>
      </w:r>
      <w:proofErr w:type="gramEnd"/>
      <w:r w:rsidRPr="007C4F7D">
        <w:rPr>
          <w:rFonts w:ascii="Segoe UI" w:hAnsi="Segoe UI" w:cs="Segoe UI"/>
          <w:color w:val="000000"/>
          <w:bdr w:val="none" w:sz="0" w:space="0" w:color="auto" w:frame="1"/>
          <w:lang w:val="en-US"/>
        </w:rPr>
        <w:t>String </w:t>
      </w:r>
      <w:proofErr w:type="spellStart"/>
      <w:r w:rsidRPr="007C4F7D">
        <w:rPr>
          <w:rFonts w:ascii="Segoe UI" w:hAnsi="Segoe UI" w:cs="Segoe UI"/>
          <w:color w:val="000000"/>
          <w:bdr w:val="none" w:sz="0" w:space="0" w:color="auto" w:frame="1"/>
          <w:lang w:val="en-US"/>
        </w:rPr>
        <w:t>args</w:t>
      </w:r>
      <w:proofErr w:type="spellEnd"/>
      <w:r w:rsidRPr="007C4F7D">
        <w:rPr>
          <w:rFonts w:ascii="Segoe UI" w:hAnsi="Segoe UI" w:cs="Segoe UI"/>
          <w:color w:val="000000"/>
          <w:bdr w:val="none" w:sz="0" w:space="0" w:color="auto" w:frame="1"/>
          <w:lang w:val="en-US"/>
        </w:rPr>
        <w:t>[]){  </w:t>
      </w:r>
    </w:p>
    <w:p w14:paraId="74975157" w14:textId="77777777" w:rsidR="007C4F7D" w:rsidRDefault="007C4F7D">
      <w:pPr>
        <w:numPr>
          <w:ilvl w:val="0"/>
          <w:numId w:val="5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w:t>
      </w:r>
      <w:proofErr w:type="spellStart"/>
      <w:r>
        <w:rPr>
          <w:rStyle w:val="comment"/>
          <w:rFonts w:ascii="Segoe UI" w:hAnsi="Segoe UI" w:cs="Segoe UI"/>
          <w:color w:val="008200"/>
          <w:bdr w:val="none" w:sz="0" w:space="0" w:color="auto" w:frame="1"/>
        </w:rPr>
        <w:t>Creating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and</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adding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6C1860C7"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TreeSet</w:t>
      </w:r>
      <w:proofErr w:type="spellEnd"/>
      <w:r w:rsidRPr="007C4F7D">
        <w:rPr>
          <w:rFonts w:ascii="Segoe UI" w:hAnsi="Segoe UI" w:cs="Segoe UI"/>
          <w:color w:val="000000"/>
          <w:bdr w:val="none" w:sz="0" w:space="0" w:color="auto" w:frame="1"/>
          <w:lang w:val="en-US"/>
        </w:rPr>
        <w:t>&lt;String&gt; set=</w:t>
      </w:r>
      <w:r w:rsidRPr="007C4F7D">
        <w:rPr>
          <w:rStyle w:val="keyword"/>
          <w:rFonts w:ascii="Segoe UI" w:hAnsi="Segoe UI" w:cs="Segoe UI"/>
          <w:b/>
          <w:bCs/>
          <w:color w:val="006699"/>
          <w:bdr w:val="none" w:sz="0" w:space="0" w:color="auto" w:frame="1"/>
          <w:lang w:val="en-US"/>
        </w:rPr>
        <w:t>new</w:t>
      </w:r>
      <w:r w:rsidRPr="007C4F7D">
        <w:rPr>
          <w:rFonts w:ascii="Segoe UI" w:hAnsi="Segoe UI" w:cs="Segoe UI"/>
          <w:color w:val="000000"/>
          <w:bdr w:val="none" w:sz="0" w:space="0" w:color="auto" w:frame="1"/>
          <w:lang w:val="en-US"/>
        </w:rPr>
        <w:t> </w:t>
      </w:r>
      <w:proofErr w:type="spellStart"/>
      <w:r w:rsidRPr="007C4F7D">
        <w:rPr>
          <w:rFonts w:ascii="Segoe UI" w:hAnsi="Segoe UI" w:cs="Segoe UI"/>
          <w:color w:val="000000"/>
          <w:bdr w:val="none" w:sz="0" w:space="0" w:color="auto" w:frame="1"/>
          <w:lang w:val="en-US"/>
        </w:rPr>
        <w:t>TreeSet</w:t>
      </w:r>
      <w:proofErr w:type="spellEnd"/>
      <w:r w:rsidRPr="007C4F7D">
        <w:rPr>
          <w:rFonts w:ascii="Segoe UI" w:hAnsi="Segoe UI" w:cs="Segoe UI"/>
          <w:color w:val="000000"/>
          <w:bdr w:val="none" w:sz="0" w:space="0" w:color="auto" w:frame="1"/>
          <w:lang w:val="en-US"/>
        </w:rPr>
        <w:t>&lt;String</w:t>
      </w:r>
      <w:proofErr w:type="gramStart"/>
      <w:r w:rsidRPr="007C4F7D">
        <w:rPr>
          <w:rFonts w:ascii="Segoe UI" w:hAnsi="Segoe UI" w:cs="Segoe UI"/>
          <w:color w:val="000000"/>
          <w:bdr w:val="none" w:sz="0" w:space="0" w:color="auto" w:frame="1"/>
          <w:lang w:val="en-US"/>
        </w:rPr>
        <w:t>&gt;(</w:t>
      </w:r>
      <w:proofErr w:type="gramEnd"/>
      <w:r w:rsidRPr="007C4F7D">
        <w:rPr>
          <w:rFonts w:ascii="Segoe UI" w:hAnsi="Segoe UI" w:cs="Segoe UI"/>
          <w:color w:val="000000"/>
          <w:bdr w:val="none" w:sz="0" w:space="0" w:color="auto" w:frame="1"/>
          <w:lang w:val="en-US"/>
        </w:rPr>
        <w:t>);  </w:t>
      </w:r>
    </w:p>
    <w:p w14:paraId="7E459AF7" w14:textId="77777777" w:rsidR="007C4F7D" w:rsidRDefault="007C4F7D">
      <w:pPr>
        <w:numPr>
          <w:ilvl w:val="0"/>
          <w:numId w:val="5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F56EC7E"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Vijay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54BB73DD" w14:textId="77777777" w:rsidR="007C4F7D" w:rsidRDefault="007C4F7D">
      <w:pPr>
        <w:numPr>
          <w:ilvl w:val="0"/>
          <w:numId w:val="50"/>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Ravi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3658DA2D"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Ajay</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09B6B19D" w14:textId="77777777" w:rsidR="007C4F7D" w:rsidRDefault="007C4F7D">
      <w:pPr>
        <w:numPr>
          <w:ilvl w:val="0"/>
          <w:numId w:val="50"/>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traversing</w:t>
      </w:r>
      <w:proofErr w:type="spellEnd"/>
      <w:r>
        <w:rPr>
          <w:rStyle w:val="comment"/>
          <w:rFonts w:ascii="Segoe UI" w:hAnsi="Segoe UI" w:cs="Segoe UI"/>
          <w:color w:val="008200"/>
          <w:bdr w:val="none" w:sz="0" w:space="0" w:color="auto" w:frame="1"/>
        </w:rPr>
        <w:t> </w:t>
      </w:r>
      <w:proofErr w:type="spellStart"/>
      <w:r>
        <w:rPr>
          <w:rStyle w:val="comment"/>
          <w:rFonts w:ascii="Segoe UI" w:hAnsi="Segoe UI" w:cs="Segoe UI"/>
          <w:color w:val="008200"/>
          <w:bdr w:val="none" w:sz="0" w:space="0" w:color="auto" w:frame="1"/>
        </w:rPr>
        <w:t>elements</w:t>
      </w:r>
      <w:proofErr w:type="spellEnd"/>
      <w:r>
        <w:rPr>
          <w:rFonts w:ascii="Segoe UI" w:hAnsi="Segoe UI" w:cs="Segoe UI"/>
          <w:color w:val="000000"/>
          <w:bdr w:val="none" w:sz="0" w:space="0" w:color="auto" w:frame="1"/>
        </w:rPr>
        <w:t>  </w:t>
      </w:r>
    </w:p>
    <w:p w14:paraId="40C88F87"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r w:rsidRPr="007C4F7D">
        <w:rPr>
          <w:rFonts w:ascii="Segoe UI" w:hAnsi="Segoe UI" w:cs="Segoe UI"/>
          <w:color w:val="000000"/>
          <w:bdr w:val="none" w:sz="0" w:space="0" w:color="auto" w:frame="1"/>
          <w:lang w:val="en-US"/>
        </w:rPr>
        <w:t>Iterator&lt;String&gt; </w:t>
      </w:r>
      <w:proofErr w:type="spellStart"/>
      <w:r w:rsidRPr="007C4F7D">
        <w:rPr>
          <w:rFonts w:ascii="Segoe UI" w:hAnsi="Segoe UI" w:cs="Segoe UI"/>
          <w:color w:val="000000"/>
          <w:bdr w:val="none" w:sz="0" w:space="0" w:color="auto" w:frame="1"/>
          <w:lang w:val="en-US"/>
        </w:rPr>
        <w:t>itr</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set.iterator</w:t>
      </w:r>
      <w:proofErr w:type="spellEnd"/>
      <w:proofErr w:type="gramEnd"/>
      <w:r w:rsidRPr="007C4F7D">
        <w:rPr>
          <w:rFonts w:ascii="Segoe UI" w:hAnsi="Segoe UI" w:cs="Segoe UI"/>
          <w:color w:val="000000"/>
          <w:bdr w:val="none" w:sz="0" w:space="0" w:color="auto" w:frame="1"/>
          <w:lang w:val="en-US"/>
        </w:rPr>
        <w:t>();  </w:t>
      </w:r>
    </w:p>
    <w:p w14:paraId="6937106C" w14:textId="77777777" w:rsidR="007C4F7D" w:rsidRDefault="007C4F7D">
      <w:pPr>
        <w:numPr>
          <w:ilvl w:val="0"/>
          <w:numId w:val="50"/>
        </w:numPr>
        <w:spacing w:after="0" w:line="375" w:lineRule="atLeast"/>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while</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itr.hasNext</w:t>
      </w:r>
      <w:proofErr w:type="spellEnd"/>
      <w:proofErr w:type="gramEnd"/>
      <w:r>
        <w:rPr>
          <w:rFonts w:ascii="Segoe UI" w:hAnsi="Segoe UI" w:cs="Segoe UI"/>
          <w:color w:val="000000"/>
          <w:bdr w:val="none" w:sz="0" w:space="0" w:color="auto" w:frame="1"/>
        </w:rPr>
        <w:t>()){  </w:t>
      </w:r>
    </w:p>
    <w:p w14:paraId="007DEC09" w14:textId="77777777" w:rsidR="007C4F7D" w:rsidRPr="007C4F7D" w:rsidRDefault="007C4F7D">
      <w:pPr>
        <w:pStyle w:val="alt"/>
        <w:numPr>
          <w:ilvl w:val="0"/>
          <w:numId w:val="50"/>
        </w:numPr>
        <w:spacing w:before="0" w:beforeAutospacing="0" w:after="0" w:afterAutospacing="0" w:line="375" w:lineRule="atLeast"/>
        <w:jc w:val="both"/>
        <w:rPr>
          <w:rFonts w:ascii="Segoe UI" w:hAnsi="Segoe UI" w:cs="Segoe UI"/>
          <w:color w:val="000000"/>
          <w:lang w:val="en-US"/>
        </w:rPr>
      </w:pPr>
      <w:proofErr w:type="spellStart"/>
      <w:r w:rsidRPr="007C4F7D">
        <w:rPr>
          <w:rFonts w:ascii="Segoe UI" w:hAnsi="Segoe UI" w:cs="Segoe UI"/>
          <w:color w:val="000000"/>
          <w:bdr w:val="none" w:sz="0" w:space="0" w:color="auto" w:frame="1"/>
          <w:lang w:val="en-US"/>
        </w:rPr>
        <w:t>System.out.println</w:t>
      </w:r>
      <w:proofErr w:type="spellEnd"/>
      <w:r w:rsidRPr="007C4F7D">
        <w:rPr>
          <w:rFonts w:ascii="Segoe UI" w:hAnsi="Segoe UI" w:cs="Segoe UI"/>
          <w:color w:val="000000"/>
          <w:bdr w:val="none" w:sz="0" w:space="0" w:color="auto" w:frame="1"/>
          <w:lang w:val="en-US"/>
        </w:rPr>
        <w:t>(</w:t>
      </w:r>
      <w:proofErr w:type="spellStart"/>
      <w:proofErr w:type="gramStart"/>
      <w:r w:rsidRPr="007C4F7D">
        <w:rPr>
          <w:rFonts w:ascii="Segoe UI" w:hAnsi="Segoe UI" w:cs="Segoe UI"/>
          <w:color w:val="000000"/>
          <w:bdr w:val="none" w:sz="0" w:space="0" w:color="auto" w:frame="1"/>
          <w:lang w:val="en-US"/>
        </w:rPr>
        <w:t>itr.next</w:t>
      </w:r>
      <w:proofErr w:type="spellEnd"/>
      <w:proofErr w:type="gramEnd"/>
      <w:r w:rsidRPr="007C4F7D">
        <w:rPr>
          <w:rFonts w:ascii="Segoe UI" w:hAnsi="Segoe UI" w:cs="Segoe UI"/>
          <w:color w:val="000000"/>
          <w:bdr w:val="none" w:sz="0" w:space="0" w:color="auto" w:frame="1"/>
          <w:lang w:val="en-US"/>
        </w:rPr>
        <w:t>());  </w:t>
      </w:r>
    </w:p>
    <w:p w14:paraId="79D4BEDA"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1AAAA21" w14:textId="77777777" w:rsidR="007C4F7D" w:rsidRDefault="007C4F7D">
      <w:pPr>
        <w:pStyle w:val="alt"/>
        <w:numPr>
          <w:ilvl w:val="0"/>
          <w:numId w:val="5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B4D9FD0" w14:textId="77777777" w:rsidR="007C4F7D" w:rsidRDefault="007C4F7D">
      <w:pPr>
        <w:numPr>
          <w:ilvl w:val="0"/>
          <w:numId w:val="5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BF8B0BA" w14:textId="77777777" w:rsidR="007C4F7D" w:rsidRDefault="007C4F7D" w:rsidP="007C4F7D">
      <w:pPr>
        <w:pStyle w:val="a3"/>
        <w:shd w:val="clear" w:color="auto" w:fill="FFFFFF"/>
        <w:jc w:val="both"/>
        <w:rPr>
          <w:rFonts w:ascii="Segoe UI" w:hAnsi="Segoe UI" w:cs="Segoe UI"/>
          <w:color w:val="333333"/>
        </w:rPr>
      </w:pPr>
      <w:proofErr w:type="spellStart"/>
      <w:r>
        <w:rPr>
          <w:rFonts w:ascii="Segoe UI" w:hAnsi="Segoe UI" w:cs="Segoe UI"/>
          <w:color w:val="333333"/>
        </w:rPr>
        <w:t>Output</w:t>
      </w:r>
      <w:proofErr w:type="spellEnd"/>
      <w:r>
        <w:rPr>
          <w:rFonts w:ascii="Segoe UI" w:hAnsi="Segoe UI" w:cs="Segoe UI"/>
          <w:color w:val="333333"/>
        </w:rPr>
        <w:t>:</w:t>
      </w:r>
    </w:p>
    <w:p w14:paraId="7EA091F4" w14:textId="77777777" w:rsidR="007C4F7D" w:rsidRDefault="007C4F7D" w:rsidP="007C4F7D">
      <w:pPr>
        <w:pStyle w:val="HTML0"/>
        <w:shd w:val="clear" w:color="auto" w:fill="1C1D1C"/>
        <w:jc w:val="both"/>
        <w:rPr>
          <w:color w:val="F9F9F9"/>
        </w:rPr>
      </w:pPr>
      <w:proofErr w:type="spellStart"/>
      <w:r>
        <w:rPr>
          <w:color w:val="F9F9F9"/>
        </w:rPr>
        <w:t>Ajay</w:t>
      </w:r>
      <w:proofErr w:type="spellEnd"/>
    </w:p>
    <w:p w14:paraId="710C3B4B" w14:textId="77777777" w:rsidR="007C4F7D" w:rsidRDefault="007C4F7D" w:rsidP="007C4F7D">
      <w:pPr>
        <w:pStyle w:val="HTML0"/>
        <w:shd w:val="clear" w:color="auto" w:fill="1C1D1C"/>
        <w:jc w:val="both"/>
        <w:rPr>
          <w:color w:val="F9F9F9"/>
        </w:rPr>
      </w:pPr>
      <w:proofErr w:type="spellStart"/>
      <w:r>
        <w:rPr>
          <w:color w:val="F9F9F9"/>
        </w:rPr>
        <w:t>Ravi</w:t>
      </w:r>
      <w:proofErr w:type="spellEnd"/>
    </w:p>
    <w:p w14:paraId="7D4B9D9C" w14:textId="77777777" w:rsidR="007C4F7D" w:rsidRDefault="007C4F7D" w:rsidP="007C4F7D">
      <w:pPr>
        <w:pStyle w:val="HTML0"/>
        <w:shd w:val="clear" w:color="auto" w:fill="1C1D1C"/>
        <w:jc w:val="both"/>
        <w:rPr>
          <w:color w:val="F9F9F9"/>
        </w:rPr>
      </w:pPr>
      <w:proofErr w:type="spellStart"/>
      <w:r>
        <w:rPr>
          <w:color w:val="F9F9F9"/>
        </w:rPr>
        <w:t>Vijay</w:t>
      </w:r>
      <w:proofErr w:type="spellEnd"/>
    </w:p>
    <w:p w14:paraId="2F76B7A3" w14:textId="072EEE67" w:rsidR="007C4F7D" w:rsidRDefault="007C4F7D" w:rsidP="008876B1">
      <w:pPr>
        <w:pStyle w:val="a3"/>
        <w:shd w:val="clear" w:color="auto" w:fill="FFFFFF"/>
        <w:jc w:val="both"/>
        <w:rPr>
          <w:rFonts w:ascii="Segoe UI" w:hAnsi="Segoe UI" w:cs="Segoe UI"/>
          <w:color w:val="333333"/>
          <w:lang w:val="en-US"/>
        </w:rPr>
      </w:pPr>
    </w:p>
    <w:p w14:paraId="2E7C90CE" w14:textId="7BCBE8D4" w:rsidR="004143D2" w:rsidRDefault="004143D2" w:rsidP="008876B1">
      <w:pPr>
        <w:pStyle w:val="a3"/>
        <w:shd w:val="clear" w:color="auto" w:fill="FFFFFF"/>
        <w:jc w:val="both"/>
        <w:rPr>
          <w:rFonts w:ascii="Segoe UI" w:hAnsi="Segoe UI" w:cs="Segoe UI"/>
          <w:color w:val="333333"/>
          <w:lang w:val="en-US"/>
        </w:rPr>
      </w:pPr>
    </w:p>
    <w:p w14:paraId="58AFFD7B" w14:textId="729C4A3F" w:rsidR="004143D2" w:rsidRDefault="004143D2" w:rsidP="008876B1">
      <w:pPr>
        <w:pStyle w:val="a3"/>
        <w:shd w:val="clear" w:color="auto" w:fill="FFFFFF"/>
        <w:jc w:val="both"/>
        <w:rPr>
          <w:rFonts w:ascii="Segoe UI" w:hAnsi="Segoe UI" w:cs="Segoe UI"/>
          <w:color w:val="333333"/>
          <w:lang w:val="en-US"/>
        </w:rPr>
      </w:pPr>
    </w:p>
    <w:p w14:paraId="70D948AC" w14:textId="5AC5DD01" w:rsidR="004143D2" w:rsidRDefault="004143D2" w:rsidP="008876B1">
      <w:pPr>
        <w:pStyle w:val="a3"/>
        <w:shd w:val="clear" w:color="auto" w:fill="FFFFFF"/>
        <w:jc w:val="both"/>
        <w:rPr>
          <w:rFonts w:ascii="Segoe UI" w:hAnsi="Segoe UI" w:cs="Segoe UI"/>
          <w:color w:val="333333"/>
          <w:lang w:val="en-US"/>
        </w:rPr>
      </w:pPr>
    </w:p>
    <w:p w14:paraId="73BC4634" w14:textId="18DE26BD" w:rsidR="004143D2" w:rsidRDefault="004143D2" w:rsidP="008876B1">
      <w:pPr>
        <w:pStyle w:val="a3"/>
        <w:shd w:val="clear" w:color="auto" w:fill="FFFFFF"/>
        <w:jc w:val="both"/>
        <w:rPr>
          <w:rFonts w:ascii="Segoe UI" w:hAnsi="Segoe UI" w:cs="Segoe UI"/>
          <w:color w:val="333333"/>
          <w:lang w:val="en-US"/>
        </w:rPr>
      </w:pPr>
    </w:p>
    <w:p w14:paraId="1D80DF3A" w14:textId="7400813E" w:rsidR="004143D2" w:rsidRDefault="004143D2" w:rsidP="008876B1">
      <w:pPr>
        <w:pStyle w:val="a3"/>
        <w:shd w:val="clear" w:color="auto" w:fill="FFFFFF"/>
        <w:jc w:val="both"/>
        <w:rPr>
          <w:rFonts w:ascii="Segoe UI" w:hAnsi="Segoe UI" w:cs="Segoe UI"/>
          <w:color w:val="333333"/>
          <w:lang w:val="en-US"/>
        </w:rPr>
      </w:pPr>
    </w:p>
    <w:p w14:paraId="526B2B2C" w14:textId="7464165D" w:rsidR="004143D2" w:rsidRDefault="004143D2" w:rsidP="008876B1">
      <w:pPr>
        <w:pStyle w:val="a3"/>
        <w:shd w:val="clear" w:color="auto" w:fill="FFFFFF"/>
        <w:jc w:val="both"/>
        <w:rPr>
          <w:rFonts w:ascii="Segoe UI" w:hAnsi="Segoe UI" w:cs="Segoe UI"/>
          <w:color w:val="333333"/>
          <w:lang w:val="en-US"/>
        </w:rPr>
      </w:pPr>
    </w:p>
    <w:p w14:paraId="3EBAF6C1" w14:textId="25992574" w:rsidR="004143D2" w:rsidRDefault="004143D2" w:rsidP="008876B1">
      <w:pPr>
        <w:pStyle w:val="a3"/>
        <w:shd w:val="clear" w:color="auto" w:fill="FFFFFF"/>
        <w:jc w:val="both"/>
        <w:rPr>
          <w:rFonts w:ascii="Segoe UI" w:hAnsi="Segoe UI" w:cs="Segoe UI"/>
          <w:color w:val="333333"/>
          <w:lang w:val="en-US"/>
        </w:rPr>
      </w:pPr>
    </w:p>
    <w:p w14:paraId="7F3E96B9" w14:textId="1F293144" w:rsidR="004143D2" w:rsidRDefault="004143D2" w:rsidP="008876B1">
      <w:pPr>
        <w:pStyle w:val="a3"/>
        <w:shd w:val="clear" w:color="auto" w:fill="FFFFFF"/>
        <w:jc w:val="both"/>
        <w:rPr>
          <w:rFonts w:ascii="Segoe UI" w:hAnsi="Segoe UI" w:cs="Segoe UI"/>
          <w:color w:val="333333"/>
          <w:lang w:val="en-US"/>
        </w:rPr>
      </w:pPr>
    </w:p>
    <w:p w14:paraId="0A53D380" w14:textId="4CE58827" w:rsidR="004143D2" w:rsidRDefault="004143D2" w:rsidP="008876B1">
      <w:pPr>
        <w:pStyle w:val="a3"/>
        <w:shd w:val="clear" w:color="auto" w:fill="FFFFFF"/>
        <w:jc w:val="both"/>
        <w:rPr>
          <w:rFonts w:ascii="Segoe UI" w:hAnsi="Segoe UI" w:cs="Segoe UI"/>
          <w:color w:val="333333"/>
          <w:lang w:val="en-US"/>
        </w:rPr>
      </w:pPr>
    </w:p>
    <w:p w14:paraId="1CA511EB" w14:textId="2CD5929A" w:rsidR="004143D2" w:rsidRDefault="004143D2" w:rsidP="008876B1">
      <w:pPr>
        <w:pStyle w:val="a3"/>
        <w:shd w:val="clear" w:color="auto" w:fill="FFFFFF"/>
        <w:jc w:val="both"/>
        <w:rPr>
          <w:rFonts w:ascii="Segoe UI" w:hAnsi="Segoe UI" w:cs="Segoe UI"/>
          <w:color w:val="333333"/>
          <w:lang w:val="en-US"/>
        </w:rPr>
      </w:pPr>
    </w:p>
    <w:p w14:paraId="1865DD7D" w14:textId="16EEB916" w:rsidR="004143D2" w:rsidRDefault="004143D2" w:rsidP="008876B1">
      <w:pPr>
        <w:pStyle w:val="a3"/>
        <w:shd w:val="clear" w:color="auto" w:fill="FFFFFF"/>
        <w:jc w:val="both"/>
        <w:rPr>
          <w:rFonts w:ascii="Segoe UI" w:hAnsi="Segoe UI" w:cs="Segoe UI"/>
          <w:color w:val="333333"/>
          <w:lang w:val="en-US"/>
        </w:rPr>
      </w:pPr>
    </w:p>
    <w:p w14:paraId="111DC5D6" w14:textId="77777777" w:rsidR="004143D2" w:rsidRPr="004143D2" w:rsidRDefault="004143D2" w:rsidP="004143D2">
      <w:pPr>
        <w:pStyle w:val="1"/>
        <w:shd w:val="clear" w:color="auto" w:fill="FFFFFF"/>
        <w:spacing w:before="75" w:line="312" w:lineRule="atLeast"/>
        <w:jc w:val="both"/>
        <w:rPr>
          <w:rFonts w:ascii="Helvetica" w:hAnsi="Helvetica"/>
          <w:color w:val="610B38"/>
          <w:sz w:val="44"/>
          <w:szCs w:val="44"/>
          <w:lang w:val="en-US"/>
        </w:rPr>
      </w:pPr>
      <w:r w:rsidRPr="004143D2">
        <w:rPr>
          <w:rFonts w:ascii="Helvetica" w:hAnsi="Helvetica"/>
          <w:b/>
          <w:bCs/>
          <w:color w:val="610B38"/>
          <w:sz w:val="44"/>
          <w:szCs w:val="44"/>
          <w:lang w:val="en-US"/>
        </w:rPr>
        <w:lastRenderedPageBreak/>
        <w:t>Java Map Interface</w:t>
      </w:r>
    </w:p>
    <w:p w14:paraId="3E3B4ECD" w14:textId="77777777" w:rsidR="004143D2" w:rsidRPr="004143D2" w:rsidRDefault="004143D2" w:rsidP="004143D2">
      <w:pPr>
        <w:pStyle w:val="a3"/>
        <w:shd w:val="clear" w:color="auto" w:fill="FFFFFF"/>
        <w:jc w:val="both"/>
        <w:rPr>
          <w:rFonts w:ascii="Segoe UI" w:hAnsi="Segoe UI" w:cs="Segoe UI"/>
          <w:color w:val="333333"/>
          <w:lang w:val="en-US"/>
        </w:rPr>
      </w:pPr>
      <w:r w:rsidRPr="004143D2">
        <w:rPr>
          <w:rFonts w:ascii="Segoe UI" w:hAnsi="Segoe UI" w:cs="Segoe UI"/>
          <w:color w:val="333333"/>
          <w:lang w:val="en-US"/>
        </w:rPr>
        <w:t xml:space="preserve">A map contains values on the basis of key, </w:t>
      </w:r>
      <w:proofErr w:type="gramStart"/>
      <w:r w:rsidRPr="004143D2">
        <w:rPr>
          <w:rFonts w:ascii="Segoe UI" w:hAnsi="Segoe UI" w:cs="Segoe UI"/>
          <w:color w:val="333333"/>
          <w:lang w:val="en-US"/>
        </w:rPr>
        <w:t>i.e.</w:t>
      </w:r>
      <w:proofErr w:type="gramEnd"/>
      <w:r w:rsidRPr="004143D2">
        <w:rPr>
          <w:rFonts w:ascii="Segoe UI" w:hAnsi="Segoe UI" w:cs="Segoe UI"/>
          <w:color w:val="333333"/>
          <w:lang w:val="en-US"/>
        </w:rPr>
        <w:t xml:space="preserve"> key and value pair. Each key and value pair </w:t>
      </w:r>
      <w:proofErr w:type="gramStart"/>
      <w:r w:rsidRPr="004143D2">
        <w:rPr>
          <w:rFonts w:ascii="Segoe UI" w:hAnsi="Segoe UI" w:cs="Segoe UI"/>
          <w:color w:val="333333"/>
          <w:lang w:val="en-US"/>
        </w:rPr>
        <w:t>is</w:t>
      </w:r>
      <w:proofErr w:type="gramEnd"/>
      <w:r w:rsidRPr="004143D2">
        <w:rPr>
          <w:rFonts w:ascii="Segoe UI" w:hAnsi="Segoe UI" w:cs="Segoe UI"/>
          <w:color w:val="333333"/>
          <w:lang w:val="en-US"/>
        </w:rPr>
        <w:t xml:space="preserve"> known as an entry. A Map contains unique keys.</w:t>
      </w:r>
    </w:p>
    <w:p w14:paraId="044AE0D3" w14:textId="77777777" w:rsidR="004143D2" w:rsidRPr="004143D2" w:rsidRDefault="004143D2" w:rsidP="004143D2">
      <w:pPr>
        <w:pStyle w:val="a3"/>
        <w:shd w:val="clear" w:color="auto" w:fill="FFFFFF"/>
        <w:jc w:val="both"/>
        <w:rPr>
          <w:rFonts w:ascii="Segoe UI" w:hAnsi="Segoe UI" w:cs="Segoe UI"/>
          <w:color w:val="333333"/>
          <w:lang w:val="en-US"/>
        </w:rPr>
      </w:pPr>
      <w:r w:rsidRPr="004143D2">
        <w:rPr>
          <w:rFonts w:ascii="Segoe UI" w:hAnsi="Segoe UI" w:cs="Segoe UI"/>
          <w:color w:val="333333"/>
          <w:lang w:val="en-US"/>
        </w:rPr>
        <w:t>A Map is useful if you have to search, update or delete elements on the basis of a key.</w:t>
      </w:r>
    </w:p>
    <w:p w14:paraId="479FA3AB" w14:textId="77777777" w:rsidR="004143D2" w:rsidRPr="004143D2" w:rsidRDefault="004143D2" w:rsidP="004143D2">
      <w:pPr>
        <w:pStyle w:val="2"/>
        <w:shd w:val="clear" w:color="auto" w:fill="FFFFFF"/>
        <w:spacing w:line="312" w:lineRule="atLeast"/>
        <w:jc w:val="both"/>
        <w:rPr>
          <w:rFonts w:ascii="Helvetica" w:hAnsi="Helvetica"/>
          <w:b w:val="0"/>
          <w:bCs w:val="0"/>
          <w:color w:val="610B38"/>
          <w:sz w:val="38"/>
          <w:szCs w:val="38"/>
          <w:lang w:val="en-US"/>
        </w:rPr>
      </w:pPr>
      <w:r w:rsidRPr="004143D2">
        <w:rPr>
          <w:rFonts w:ascii="Helvetica" w:hAnsi="Helvetica"/>
          <w:b w:val="0"/>
          <w:bCs w:val="0"/>
          <w:color w:val="610B38"/>
          <w:sz w:val="38"/>
          <w:szCs w:val="38"/>
          <w:lang w:val="en-US"/>
        </w:rPr>
        <w:t>Java Map Hierarchy</w:t>
      </w:r>
    </w:p>
    <w:p w14:paraId="5256A69F" w14:textId="77777777" w:rsidR="004143D2" w:rsidRDefault="004143D2" w:rsidP="004143D2">
      <w:pPr>
        <w:pStyle w:val="a3"/>
        <w:shd w:val="clear" w:color="auto" w:fill="FFFFFF"/>
        <w:jc w:val="both"/>
        <w:rPr>
          <w:rFonts w:ascii="Segoe UI" w:hAnsi="Segoe UI" w:cs="Segoe UI"/>
          <w:color w:val="333333"/>
        </w:rPr>
      </w:pPr>
      <w:r w:rsidRPr="004143D2">
        <w:rPr>
          <w:rFonts w:ascii="Segoe UI" w:hAnsi="Segoe UI" w:cs="Segoe UI"/>
          <w:color w:val="333333"/>
          <w:lang w:val="en-US"/>
        </w:rPr>
        <w:t xml:space="preserve">There are two interfaces for implementing Map in java: Map and </w:t>
      </w:r>
      <w:proofErr w:type="spellStart"/>
      <w:r w:rsidRPr="004143D2">
        <w:rPr>
          <w:rFonts w:ascii="Segoe UI" w:hAnsi="Segoe UI" w:cs="Segoe UI"/>
          <w:color w:val="333333"/>
          <w:lang w:val="en-US"/>
        </w:rPr>
        <w:t>SortedMap</w:t>
      </w:r>
      <w:proofErr w:type="spellEnd"/>
      <w:r w:rsidRPr="004143D2">
        <w:rPr>
          <w:rFonts w:ascii="Segoe UI" w:hAnsi="Segoe UI" w:cs="Segoe UI"/>
          <w:color w:val="333333"/>
          <w:lang w:val="en-US"/>
        </w:rPr>
        <w:t xml:space="preserve">, and three classes: HashMap, </w:t>
      </w:r>
      <w:proofErr w:type="spellStart"/>
      <w:r w:rsidRPr="004143D2">
        <w:rPr>
          <w:rFonts w:ascii="Segoe UI" w:hAnsi="Segoe UI" w:cs="Segoe UI"/>
          <w:color w:val="333333"/>
          <w:lang w:val="en-US"/>
        </w:rPr>
        <w:t>LinkedHashMap</w:t>
      </w:r>
      <w:proofErr w:type="spellEnd"/>
      <w:r w:rsidRPr="004143D2">
        <w:rPr>
          <w:rFonts w:ascii="Segoe UI" w:hAnsi="Segoe UI" w:cs="Segoe UI"/>
          <w:color w:val="333333"/>
          <w:lang w:val="en-US"/>
        </w:rPr>
        <w:t xml:space="preserve">, and </w:t>
      </w:r>
      <w:proofErr w:type="spellStart"/>
      <w:r w:rsidRPr="004143D2">
        <w:rPr>
          <w:rFonts w:ascii="Segoe UI" w:hAnsi="Segoe UI" w:cs="Segoe UI"/>
          <w:color w:val="333333"/>
          <w:lang w:val="en-US"/>
        </w:rPr>
        <w:t>TreeMap</w:t>
      </w:r>
      <w:proofErr w:type="spellEnd"/>
      <w:r w:rsidRPr="004143D2">
        <w:rPr>
          <w:rFonts w:ascii="Segoe UI" w:hAnsi="Segoe UI" w:cs="Segoe UI"/>
          <w:color w:val="333333"/>
          <w:lang w:val="en-US"/>
        </w:rPr>
        <w:t xml:space="preserve">. </w:t>
      </w:r>
      <w:r>
        <w:rPr>
          <w:rFonts w:ascii="Segoe UI" w:hAnsi="Segoe UI" w:cs="Segoe UI"/>
          <w:color w:val="333333"/>
        </w:rPr>
        <w:t xml:space="preserve">The </w:t>
      </w:r>
      <w:proofErr w:type="spellStart"/>
      <w:r>
        <w:rPr>
          <w:rFonts w:ascii="Segoe UI" w:hAnsi="Segoe UI" w:cs="Segoe UI"/>
          <w:color w:val="333333"/>
        </w:rPr>
        <w:t>hierarchy</w:t>
      </w:r>
      <w:proofErr w:type="spellEnd"/>
      <w:r>
        <w:rPr>
          <w:rFonts w:ascii="Segoe UI" w:hAnsi="Segoe UI" w:cs="Segoe UI"/>
          <w:color w:val="333333"/>
        </w:rPr>
        <w:t xml:space="preserve"> </w:t>
      </w:r>
      <w:proofErr w:type="spellStart"/>
      <w:r>
        <w:rPr>
          <w:rFonts w:ascii="Segoe UI" w:hAnsi="Segoe UI" w:cs="Segoe UI"/>
          <w:color w:val="333333"/>
        </w:rPr>
        <w:t>of</w:t>
      </w:r>
      <w:proofErr w:type="spellEnd"/>
      <w:r>
        <w:rPr>
          <w:rFonts w:ascii="Segoe UI" w:hAnsi="Segoe UI" w:cs="Segoe UI"/>
          <w:color w:val="333333"/>
        </w:rPr>
        <w:t xml:space="preserve"> Java </w:t>
      </w:r>
      <w:proofErr w:type="spellStart"/>
      <w:r>
        <w:rPr>
          <w:rFonts w:ascii="Segoe UI" w:hAnsi="Segoe UI" w:cs="Segoe UI"/>
          <w:color w:val="333333"/>
        </w:rPr>
        <w:t>Map</w:t>
      </w:r>
      <w:proofErr w:type="spellEnd"/>
      <w:r>
        <w:rPr>
          <w:rFonts w:ascii="Segoe UI" w:hAnsi="Segoe UI" w:cs="Segoe UI"/>
          <w:color w:val="333333"/>
        </w:rPr>
        <w:t xml:space="preserve"> </w:t>
      </w:r>
      <w:proofErr w:type="spellStart"/>
      <w:r>
        <w:rPr>
          <w:rFonts w:ascii="Segoe UI" w:hAnsi="Segoe UI" w:cs="Segoe UI"/>
          <w:color w:val="333333"/>
        </w:rPr>
        <w:t>is</w:t>
      </w:r>
      <w:proofErr w:type="spellEnd"/>
      <w:r>
        <w:rPr>
          <w:rFonts w:ascii="Segoe UI" w:hAnsi="Segoe UI" w:cs="Segoe UI"/>
          <w:color w:val="333333"/>
        </w:rPr>
        <w:t xml:space="preserve"> </w:t>
      </w:r>
      <w:proofErr w:type="spellStart"/>
      <w:r>
        <w:rPr>
          <w:rFonts w:ascii="Segoe UI" w:hAnsi="Segoe UI" w:cs="Segoe UI"/>
          <w:color w:val="333333"/>
        </w:rPr>
        <w:t>given</w:t>
      </w:r>
      <w:proofErr w:type="spellEnd"/>
      <w:r>
        <w:rPr>
          <w:rFonts w:ascii="Segoe UI" w:hAnsi="Segoe UI" w:cs="Segoe UI"/>
          <w:color w:val="333333"/>
        </w:rPr>
        <w:t xml:space="preserve"> </w:t>
      </w:r>
      <w:proofErr w:type="spellStart"/>
      <w:r>
        <w:rPr>
          <w:rFonts w:ascii="Segoe UI" w:hAnsi="Segoe UI" w:cs="Segoe UI"/>
          <w:color w:val="333333"/>
        </w:rPr>
        <w:t>below</w:t>
      </w:r>
      <w:proofErr w:type="spellEnd"/>
      <w:r>
        <w:rPr>
          <w:rFonts w:ascii="Segoe UI" w:hAnsi="Segoe UI" w:cs="Segoe UI"/>
          <w:color w:val="333333"/>
        </w:rPr>
        <w:t>:</w:t>
      </w:r>
    </w:p>
    <w:p w14:paraId="6142F0E2" w14:textId="60E6350F" w:rsidR="004143D2" w:rsidRDefault="004143D2" w:rsidP="004143D2">
      <w:pPr>
        <w:rPr>
          <w:rFonts w:ascii="Times New Roman" w:hAnsi="Times New Roman" w:cs="Times New Roman"/>
        </w:rPr>
      </w:pPr>
      <w:r>
        <w:rPr>
          <w:noProof/>
        </w:rPr>
        <w:drawing>
          <wp:inline distT="0" distB="0" distL="0" distR="0" wp14:anchorId="3DCD896C" wp14:editId="36A82445">
            <wp:extent cx="5731510" cy="5754370"/>
            <wp:effectExtent l="0" t="0" r="6350" b="4445"/>
            <wp:docPr id="23" name="Рисунок 23"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ava Map Hierarch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5754370"/>
                    </a:xfrm>
                    <a:prstGeom prst="rect">
                      <a:avLst/>
                    </a:prstGeom>
                    <a:noFill/>
                    <a:ln>
                      <a:noFill/>
                    </a:ln>
                  </pic:spPr>
                </pic:pic>
              </a:graphicData>
            </a:graphic>
          </wp:inline>
        </w:drawing>
      </w:r>
    </w:p>
    <w:p w14:paraId="6020071C" w14:textId="77777777" w:rsidR="004143D2" w:rsidRPr="004143D2" w:rsidRDefault="004143D2" w:rsidP="004143D2">
      <w:pPr>
        <w:pStyle w:val="a3"/>
        <w:shd w:val="clear" w:color="auto" w:fill="FFFFFF"/>
        <w:jc w:val="both"/>
        <w:rPr>
          <w:rFonts w:ascii="Segoe UI" w:hAnsi="Segoe UI" w:cs="Segoe UI"/>
          <w:color w:val="333333"/>
          <w:lang w:val="en-US"/>
        </w:rPr>
      </w:pPr>
      <w:r w:rsidRPr="004143D2">
        <w:rPr>
          <w:rFonts w:ascii="Segoe UI" w:hAnsi="Segoe UI" w:cs="Segoe UI"/>
          <w:color w:val="333333"/>
          <w:lang w:val="en-US"/>
        </w:rPr>
        <w:lastRenderedPageBreak/>
        <w:t xml:space="preserve">A Map doesn't allow duplicate keys, but you can have duplicate values. HashMap and </w:t>
      </w:r>
      <w:proofErr w:type="spellStart"/>
      <w:r w:rsidRPr="004143D2">
        <w:rPr>
          <w:rFonts w:ascii="Segoe UI" w:hAnsi="Segoe UI" w:cs="Segoe UI"/>
          <w:color w:val="333333"/>
          <w:lang w:val="en-US"/>
        </w:rPr>
        <w:t>LinkedHashMap</w:t>
      </w:r>
      <w:proofErr w:type="spellEnd"/>
      <w:r w:rsidRPr="004143D2">
        <w:rPr>
          <w:rFonts w:ascii="Segoe UI" w:hAnsi="Segoe UI" w:cs="Segoe UI"/>
          <w:color w:val="333333"/>
          <w:lang w:val="en-US"/>
        </w:rPr>
        <w:t xml:space="preserve"> allow null keys and values, but </w:t>
      </w:r>
      <w:proofErr w:type="spellStart"/>
      <w:r w:rsidRPr="004143D2">
        <w:rPr>
          <w:rFonts w:ascii="Segoe UI" w:hAnsi="Segoe UI" w:cs="Segoe UI"/>
          <w:color w:val="333333"/>
          <w:lang w:val="en-US"/>
        </w:rPr>
        <w:t>TreeMap</w:t>
      </w:r>
      <w:proofErr w:type="spellEnd"/>
      <w:r w:rsidRPr="004143D2">
        <w:rPr>
          <w:rFonts w:ascii="Segoe UI" w:hAnsi="Segoe UI" w:cs="Segoe UI"/>
          <w:color w:val="333333"/>
          <w:lang w:val="en-US"/>
        </w:rPr>
        <w:t xml:space="preserve"> doesn't allow any null key or value.</w:t>
      </w:r>
    </w:p>
    <w:p w14:paraId="5159A89D" w14:textId="77777777" w:rsidR="004143D2" w:rsidRPr="004143D2" w:rsidRDefault="004143D2" w:rsidP="004143D2">
      <w:pPr>
        <w:pStyle w:val="a3"/>
        <w:shd w:val="clear" w:color="auto" w:fill="FFFFFF"/>
        <w:jc w:val="both"/>
        <w:rPr>
          <w:rFonts w:ascii="Segoe UI" w:hAnsi="Segoe UI" w:cs="Segoe UI"/>
          <w:color w:val="333333"/>
          <w:lang w:val="en-US"/>
        </w:rPr>
      </w:pPr>
      <w:r w:rsidRPr="004143D2">
        <w:rPr>
          <w:rFonts w:ascii="Segoe UI" w:hAnsi="Segoe UI" w:cs="Segoe UI"/>
          <w:color w:val="333333"/>
          <w:lang w:val="en-US"/>
        </w:rPr>
        <w:t>A Map can't be traversed, so you need to convert it into Set using </w:t>
      </w:r>
      <w:proofErr w:type="spellStart"/>
      <w:proofErr w:type="gramStart"/>
      <w:r w:rsidRPr="004143D2">
        <w:rPr>
          <w:rStyle w:val="a6"/>
          <w:rFonts w:ascii="Segoe UI" w:eastAsiaTheme="majorEastAsia" w:hAnsi="Segoe UI" w:cs="Segoe UI"/>
          <w:color w:val="333333"/>
          <w:lang w:val="en-US"/>
        </w:rPr>
        <w:t>keySet</w:t>
      </w:r>
      <w:proofErr w:type="spellEnd"/>
      <w:r w:rsidRPr="004143D2">
        <w:rPr>
          <w:rStyle w:val="a6"/>
          <w:rFonts w:ascii="Segoe UI" w:eastAsiaTheme="majorEastAsia" w:hAnsi="Segoe UI" w:cs="Segoe UI"/>
          <w:color w:val="333333"/>
          <w:lang w:val="en-US"/>
        </w:rPr>
        <w:t>(</w:t>
      </w:r>
      <w:proofErr w:type="gramEnd"/>
      <w:r w:rsidRPr="004143D2">
        <w:rPr>
          <w:rStyle w:val="a6"/>
          <w:rFonts w:ascii="Segoe UI" w:eastAsiaTheme="majorEastAsia" w:hAnsi="Segoe UI" w:cs="Segoe UI"/>
          <w:color w:val="333333"/>
          <w:lang w:val="en-US"/>
        </w:rPr>
        <w:t>)</w:t>
      </w:r>
      <w:r w:rsidRPr="004143D2">
        <w:rPr>
          <w:rFonts w:ascii="Segoe UI" w:hAnsi="Segoe UI" w:cs="Segoe UI"/>
          <w:color w:val="333333"/>
          <w:lang w:val="en-US"/>
        </w:rPr>
        <w:t> or </w:t>
      </w:r>
      <w:proofErr w:type="spellStart"/>
      <w:r w:rsidRPr="004143D2">
        <w:rPr>
          <w:rStyle w:val="a6"/>
          <w:rFonts w:ascii="Segoe UI" w:eastAsiaTheme="majorEastAsia" w:hAnsi="Segoe UI" w:cs="Segoe UI"/>
          <w:color w:val="333333"/>
          <w:lang w:val="en-US"/>
        </w:rPr>
        <w:t>entrySet</w:t>
      </w:r>
      <w:proofErr w:type="spellEnd"/>
      <w:r w:rsidRPr="004143D2">
        <w:rPr>
          <w:rStyle w:val="a6"/>
          <w:rFonts w:ascii="Segoe UI" w:eastAsiaTheme="majorEastAsia" w:hAnsi="Segoe UI" w:cs="Segoe UI"/>
          <w:color w:val="333333"/>
          <w:lang w:val="en-US"/>
        </w:rPr>
        <w:t>()</w:t>
      </w:r>
      <w:r w:rsidRPr="004143D2">
        <w:rPr>
          <w:rFonts w:ascii="Segoe UI" w:hAnsi="Segoe UI" w:cs="Segoe UI"/>
          <w:color w:val="333333"/>
          <w:lang w:val="en-US"/>
        </w:rPr>
        <w:t> method.</w:t>
      </w:r>
    </w:p>
    <w:tbl>
      <w:tblPr>
        <w:tblW w:w="1025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01"/>
        <w:gridCol w:w="8457"/>
      </w:tblGrid>
      <w:tr w:rsidR="004143D2" w14:paraId="46356446" w14:textId="77777777" w:rsidTr="004143D2">
        <w:trPr>
          <w:trHeight w:val="421"/>
        </w:trPr>
        <w:tc>
          <w:tcPr>
            <w:tcW w:w="0" w:type="auto"/>
            <w:shd w:val="clear" w:color="auto" w:fill="C7CCBE"/>
            <w:tcMar>
              <w:top w:w="180" w:type="dxa"/>
              <w:left w:w="180" w:type="dxa"/>
              <w:bottom w:w="180" w:type="dxa"/>
              <w:right w:w="180" w:type="dxa"/>
            </w:tcMar>
            <w:hideMark/>
          </w:tcPr>
          <w:p w14:paraId="77A65FA8" w14:textId="77777777" w:rsidR="004143D2" w:rsidRDefault="004143D2">
            <w:pPr>
              <w:rPr>
                <w:rFonts w:ascii="Times New Roman" w:hAnsi="Times New Roman" w:cs="Times New Roman"/>
                <w:b/>
                <w:bCs/>
                <w:color w:val="000000"/>
                <w:sz w:val="26"/>
                <w:szCs w:val="26"/>
              </w:rPr>
            </w:pPr>
            <w:r>
              <w:rPr>
                <w:b/>
                <w:bCs/>
                <w:color w:val="000000"/>
                <w:sz w:val="26"/>
                <w:szCs w:val="26"/>
              </w:rPr>
              <w:t>Class</w:t>
            </w:r>
          </w:p>
        </w:tc>
        <w:tc>
          <w:tcPr>
            <w:tcW w:w="0" w:type="auto"/>
            <w:shd w:val="clear" w:color="auto" w:fill="C7CCBE"/>
            <w:tcMar>
              <w:top w:w="180" w:type="dxa"/>
              <w:left w:w="180" w:type="dxa"/>
              <w:bottom w:w="180" w:type="dxa"/>
              <w:right w:w="180" w:type="dxa"/>
            </w:tcMar>
            <w:hideMark/>
          </w:tcPr>
          <w:p w14:paraId="44B09AF4" w14:textId="77777777" w:rsidR="004143D2" w:rsidRDefault="004143D2">
            <w:pPr>
              <w:rPr>
                <w:b/>
                <w:bCs/>
                <w:color w:val="000000"/>
                <w:sz w:val="26"/>
                <w:szCs w:val="26"/>
              </w:rPr>
            </w:pPr>
            <w:proofErr w:type="spellStart"/>
            <w:r>
              <w:rPr>
                <w:b/>
                <w:bCs/>
                <w:color w:val="000000"/>
                <w:sz w:val="26"/>
                <w:szCs w:val="26"/>
              </w:rPr>
              <w:t>Description</w:t>
            </w:r>
            <w:proofErr w:type="spellEnd"/>
          </w:p>
        </w:tc>
      </w:tr>
      <w:tr w:rsidR="004143D2" w:rsidRPr="004143D2" w14:paraId="39D9B717" w14:textId="77777777" w:rsidTr="004143D2">
        <w:trPr>
          <w:trHeight w:val="4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549EE9" w14:textId="77777777" w:rsidR="004143D2" w:rsidRDefault="004143D2">
            <w:pPr>
              <w:jc w:val="both"/>
              <w:rPr>
                <w:rFonts w:ascii="Segoe UI" w:hAnsi="Segoe UI" w:cs="Segoe UI"/>
                <w:color w:val="333333"/>
                <w:sz w:val="24"/>
                <w:szCs w:val="24"/>
              </w:rPr>
            </w:pPr>
            <w:hyperlink r:id="rId45" w:history="1">
              <w:proofErr w:type="spellStart"/>
              <w:r>
                <w:rPr>
                  <w:rStyle w:val="a5"/>
                  <w:rFonts w:ascii="Segoe UI" w:hAnsi="Segoe UI" w:cs="Segoe UI"/>
                  <w:color w:val="008000"/>
                </w:rPr>
                <w:t>HashMap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60FD15"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HashMap is the implementation of Map, but it doesn't maintain any order.</w:t>
            </w:r>
          </w:p>
        </w:tc>
      </w:tr>
      <w:tr w:rsidR="004143D2" w:rsidRPr="004143D2" w14:paraId="72821078" w14:textId="77777777" w:rsidTr="004143D2">
        <w:trPr>
          <w:trHeight w:val="40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1CA7D" w14:textId="77777777" w:rsidR="004143D2" w:rsidRDefault="004143D2">
            <w:pPr>
              <w:jc w:val="both"/>
              <w:rPr>
                <w:rFonts w:ascii="Segoe UI" w:hAnsi="Segoe UI" w:cs="Segoe UI"/>
                <w:color w:val="333333"/>
              </w:rPr>
            </w:pPr>
            <w:hyperlink r:id="rId46" w:history="1">
              <w:proofErr w:type="spellStart"/>
              <w:r>
                <w:rPr>
                  <w:rStyle w:val="a5"/>
                  <w:rFonts w:ascii="Segoe UI" w:hAnsi="Segoe UI" w:cs="Segoe UI"/>
                  <w:color w:val="008000"/>
                </w:rPr>
                <w:t>LinkedHashMap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D21526" w14:textId="77777777" w:rsidR="004143D2" w:rsidRPr="004143D2" w:rsidRDefault="004143D2">
            <w:pPr>
              <w:jc w:val="both"/>
              <w:rPr>
                <w:rFonts w:ascii="Segoe UI" w:hAnsi="Segoe UI" w:cs="Segoe UI"/>
                <w:color w:val="333333"/>
                <w:lang w:val="en-US"/>
              </w:rPr>
            </w:pPr>
            <w:proofErr w:type="spellStart"/>
            <w:r w:rsidRPr="004143D2">
              <w:rPr>
                <w:rFonts w:ascii="Segoe UI" w:hAnsi="Segoe UI" w:cs="Segoe UI"/>
                <w:color w:val="333333"/>
                <w:lang w:val="en-US"/>
              </w:rPr>
              <w:t>LinkedHashMap</w:t>
            </w:r>
            <w:proofErr w:type="spellEnd"/>
            <w:r w:rsidRPr="004143D2">
              <w:rPr>
                <w:rFonts w:ascii="Segoe UI" w:hAnsi="Segoe UI" w:cs="Segoe UI"/>
                <w:color w:val="333333"/>
                <w:lang w:val="en-US"/>
              </w:rPr>
              <w:t xml:space="preserve"> is the implementation of Map. It inherits HashMap class. It maintains insertion order.</w:t>
            </w:r>
          </w:p>
        </w:tc>
      </w:tr>
      <w:tr w:rsidR="004143D2" w14:paraId="7587F653" w14:textId="77777777" w:rsidTr="004143D2">
        <w:trPr>
          <w:trHeight w:val="4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BEB83E" w14:textId="77777777" w:rsidR="004143D2" w:rsidRDefault="004143D2">
            <w:pPr>
              <w:jc w:val="both"/>
              <w:rPr>
                <w:rFonts w:ascii="Segoe UI" w:hAnsi="Segoe UI" w:cs="Segoe UI"/>
                <w:color w:val="333333"/>
              </w:rPr>
            </w:pPr>
            <w:hyperlink r:id="rId47" w:history="1">
              <w:proofErr w:type="spellStart"/>
              <w:r>
                <w:rPr>
                  <w:rStyle w:val="a5"/>
                  <w:rFonts w:ascii="Segoe UI" w:hAnsi="Segoe UI" w:cs="Segoe UI"/>
                  <w:color w:val="008000"/>
                </w:rPr>
                <w:t>TreeMap</w:t>
              </w:r>
              <w:proofErr w:type="spellEnd"/>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AEE4AF" w14:textId="77777777" w:rsidR="004143D2" w:rsidRDefault="004143D2">
            <w:pPr>
              <w:jc w:val="both"/>
              <w:rPr>
                <w:rFonts w:ascii="Segoe UI" w:hAnsi="Segoe UI" w:cs="Segoe UI"/>
                <w:color w:val="333333"/>
              </w:rPr>
            </w:pPr>
            <w:proofErr w:type="spellStart"/>
            <w:r w:rsidRPr="004143D2">
              <w:rPr>
                <w:rFonts w:ascii="Segoe UI" w:hAnsi="Segoe UI" w:cs="Segoe UI"/>
                <w:color w:val="333333"/>
                <w:lang w:val="en-US"/>
              </w:rPr>
              <w:t>TreeMap</w:t>
            </w:r>
            <w:proofErr w:type="spellEnd"/>
            <w:r w:rsidRPr="004143D2">
              <w:rPr>
                <w:rFonts w:ascii="Segoe UI" w:hAnsi="Segoe UI" w:cs="Segoe UI"/>
                <w:color w:val="333333"/>
                <w:lang w:val="en-US"/>
              </w:rPr>
              <w:t xml:space="preserve"> is the implementation of Map and </w:t>
            </w:r>
            <w:proofErr w:type="spellStart"/>
            <w:r w:rsidRPr="004143D2">
              <w:rPr>
                <w:rFonts w:ascii="Segoe UI" w:hAnsi="Segoe UI" w:cs="Segoe UI"/>
                <w:color w:val="333333"/>
                <w:lang w:val="en-US"/>
              </w:rPr>
              <w:t>SortedMap</w:t>
            </w:r>
            <w:proofErr w:type="spellEnd"/>
            <w:r w:rsidRPr="004143D2">
              <w:rPr>
                <w:rFonts w:ascii="Segoe UI" w:hAnsi="Segoe UI" w:cs="Segoe UI"/>
                <w:color w:val="333333"/>
                <w:lang w:val="en-US"/>
              </w:rPr>
              <w:t xml:space="preserve">. </w:t>
            </w:r>
            <w:r>
              <w:rPr>
                <w:rFonts w:ascii="Segoe UI" w:hAnsi="Segoe UI" w:cs="Segoe UI"/>
                <w:color w:val="333333"/>
              </w:rPr>
              <w:t xml:space="preserve">It </w:t>
            </w:r>
            <w:proofErr w:type="spellStart"/>
            <w:r>
              <w:rPr>
                <w:rFonts w:ascii="Segoe UI" w:hAnsi="Segoe UI" w:cs="Segoe UI"/>
                <w:color w:val="333333"/>
              </w:rPr>
              <w:t>maintains</w:t>
            </w:r>
            <w:proofErr w:type="spellEnd"/>
            <w:r>
              <w:rPr>
                <w:rFonts w:ascii="Segoe UI" w:hAnsi="Segoe UI" w:cs="Segoe UI"/>
                <w:color w:val="333333"/>
              </w:rPr>
              <w:t xml:space="preserve"> </w:t>
            </w:r>
            <w:proofErr w:type="spellStart"/>
            <w:r>
              <w:rPr>
                <w:rFonts w:ascii="Segoe UI" w:hAnsi="Segoe UI" w:cs="Segoe UI"/>
                <w:color w:val="333333"/>
              </w:rPr>
              <w:t>ascending</w:t>
            </w:r>
            <w:proofErr w:type="spellEnd"/>
            <w:r>
              <w:rPr>
                <w:rFonts w:ascii="Segoe UI" w:hAnsi="Segoe UI" w:cs="Segoe UI"/>
                <w:color w:val="333333"/>
              </w:rPr>
              <w:t xml:space="preserve"> </w:t>
            </w:r>
            <w:proofErr w:type="spellStart"/>
            <w:r>
              <w:rPr>
                <w:rFonts w:ascii="Segoe UI" w:hAnsi="Segoe UI" w:cs="Segoe UI"/>
                <w:color w:val="333333"/>
              </w:rPr>
              <w:t>order</w:t>
            </w:r>
            <w:proofErr w:type="spellEnd"/>
            <w:r>
              <w:rPr>
                <w:rFonts w:ascii="Segoe UI" w:hAnsi="Segoe UI" w:cs="Segoe UI"/>
                <w:color w:val="333333"/>
              </w:rPr>
              <w:t>.</w:t>
            </w:r>
          </w:p>
        </w:tc>
      </w:tr>
    </w:tbl>
    <w:p w14:paraId="2027D914" w14:textId="77777777" w:rsidR="004143D2" w:rsidRDefault="004143D2" w:rsidP="004143D2">
      <w:pPr>
        <w:pStyle w:val="3"/>
        <w:shd w:val="clear" w:color="auto" w:fill="FFFFFF"/>
        <w:spacing w:line="312" w:lineRule="atLeast"/>
        <w:jc w:val="both"/>
        <w:rPr>
          <w:rFonts w:asciiTheme="minorHAnsi" w:hAnsiTheme="minorHAnsi"/>
          <w:b/>
          <w:bCs/>
          <w:color w:val="610B4B"/>
          <w:sz w:val="32"/>
          <w:szCs w:val="32"/>
        </w:rPr>
      </w:pPr>
    </w:p>
    <w:p w14:paraId="599B8998" w14:textId="77777777" w:rsidR="004143D2" w:rsidRDefault="004143D2" w:rsidP="004143D2">
      <w:pPr>
        <w:pStyle w:val="3"/>
        <w:shd w:val="clear" w:color="auto" w:fill="FFFFFF"/>
        <w:spacing w:line="312" w:lineRule="atLeast"/>
        <w:jc w:val="both"/>
        <w:rPr>
          <w:rFonts w:asciiTheme="minorHAnsi" w:hAnsiTheme="minorHAnsi"/>
          <w:b/>
          <w:bCs/>
          <w:color w:val="610B4B"/>
          <w:sz w:val="32"/>
          <w:szCs w:val="32"/>
        </w:rPr>
      </w:pPr>
    </w:p>
    <w:p w14:paraId="29382775" w14:textId="77777777" w:rsidR="004143D2" w:rsidRDefault="004143D2" w:rsidP="004143D2">
      <w:pPr>
        <w:pStyle w:val="3"/>
        <w:shd w:val="clear" w:color="auto" w:fill="FFFFFF"/>
        <w:spacing w:line="312" w:lineRule="atLeast"/>
        <w:jc w:val="both"/>
        <w:rPr>
          <w:rFonts w:asciiTheme="minorHAnsi" w:hAnsiTheme="minorHAnsi"/>
          <w:b/>
          <w:bCs/>
          <w:color w:val="610B4B"/>
          <w:sz w:val="32"/>
          <w:szCs w:val="32"/>
        </w:rPr>
      </w:pPr>
    </w:p>
    <w:p w14:paraId="5EB746FF" w14:textId="77777777" w:rsidR="004143D2" w:rsidRDefault="004143D2" w:rsidP="004143D2">
      <w:pPr>
        <w:pStyle w:val="3"/>
        <w:shd w:val="clear" w:color="auto" w:fill="FFFFFF"/>
        <w:spacing w:line="312" w:lineRule="atLeast"/>
        <w:jc w:val="both"/>
        <w:rPr>
          <w:rFonts w:asciiTheme="minorHAnsi" w:hAnsiTheme="minorHAnsi"/>
          <w:b/>
          <w:bCs/>
          <w:color w:val="610B4B"/>
          <w:sz w:val="32"/>
          <w:szCs w:val="32"/>
        </w:rPr>
      </w:pPr>
    </w:p>
    <w:p w14:paraId="7C01BC72" w14:textId="6A4E73A4" w:rsidR="004143D2" w:rsidRPr="004143D2" w:rsidRDefault="004143D2" w:rsidP="004143D2">
      <w:pPr>
        <w:pStyle w:val="3"/>
        <w:shd w:val="clear" w:color="auto" w:fill="FFFFFF"/>
        <w:spacing w:line="312" w:lineRule="atLeast"/>
        <w:jc w:val="both"/>
        <w:rPr>
          <w:rFonts w:ascii="Helvetica" w:hAnsi="Helvetica" w:cs="Times New Roman"/>
          <w:color w:val="610B4B"/>
          <w:sz w:val="32"/>
          <w:szCs w:val="32"/>
          <w:lang w:val="en-US"/>
        </w:rPr>
      </w:pPr>
      <w:r w:rsidRPr="004143D2">
        <w:rPr>
          <w:rFonts w:ascii="Helvetica" w:hAnsi="Helvetica"/>
          <w:b/>
          <w:bCs/>
          <w:color w:val="610B4B"/>
          <w:sz w:val="32"/>
          <w:szCs w:val="32"/>
          <w:lang w:val="en-US"/>
        </w:rPr>
        <w:t>Useful methods of Map interface</w:t>
      </w:r>
    </w:p>
    <w:tbl>
      <w:tblPr>
        <w:tblW w:w="101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10"/>
        <w:gridCol w:w="5188"/>
      </w:tblGrid>
      <w:tr w:rsidR="004143D2" w14:paraId="70325AC9" w14:textId="77777777" w:rsidTr="004143D2">
        <w:tc>
          <w:tcPr>
            <w:tcW w:w="0" w:type="auto"/>
            <w:shd w:val="clear" w:color="auto" w:fill="C7CCBE"/>
            <w:tcMar>
              <w:top w:w="180" w:type="dxa"/>
              <w:left w:w="180" w:type="dxa"/>
              <w:bottom w:w="180" w:type="dxa"/>
              <w:right w:w="180" w:type="dxa"/>
            </w:tcMar>
            <w:hideMark/>
          </w:tcPr>
          <w:p w14:paraId="69A749A3" w14:textId="77777777" w:rsidR="004143D2" w:rsidRDefault="004143D2">
            <w:pPr>
              <w:rPr>
                <w:rFonts w:ascii="Times New Roman" w:hAnsi="Times New Roman"/>
                <w:b/>
                <w:bCs/>
                <w:color w:val="000000"/>
                <w:sz w:val="26"/>
                <w:szCs w:val="26"/>
              </w:rPr>
            </w:pPr>
            <w:proofErr w:type="spellStart"/>
            <w:r>
              <w:rPr>
                <w:b/>
                <w:bCs/>
                <w:color w:val="000000"/>
                <w:sz w:val="26"/>
                <w:szCs w:val="26"/>
              </w:rPr>
              <w:t>Method</w:t>
            </w:r>
            <w:proofErr w:type="spellEnd"/>
          </w:p>
        </w:tc>
        <w:tc>
          <w:tcPr>
            <w:tcW w:w="5188" w:type="dxa"/>
            <w:shd w:val="clear" w:color="auto" w:fill="C7CCBE"/>
            <w:tcMar>
              <w:top w:w="180" w:type="dxa"/>
              <w:left w:w="180" w:type="dxa"/>
              <w:bottom w:w="180" w:type="dxa"/>
              <w:right w:w="180" w:type="dxa"/>
            </w:tcMar>
            <w:hideMark/>
          </w:tcPr>
          <w:p w14:paraId="51C0E587" w14:textId="77777777" w:rsidR="004143D2" w:rsidRDefault="004143D2">
            <w:pPr>
              <w:rPr>
                <w:b/>
                <w:bCs/>
                <w:color w:val="000000"/>
                <w:sz w:val="26"/>
                <w:szCs w:val="26"/>
              </w:rPr>
            </w:pPr>
            <w:proofErr w:type="spellStart"/>
            <w:r>
              <w:rPr>
                <w:b/>
                <w:bCs/>
                <w:color w:val="000000"/>
                <w:sz w:val="26"/>
                <w:szCs w:val="26"/>
              </w:rPr>
              <w:t>Description</w:t>
            </w:r>
            <w:proofErr w:type="spellEnd"/>
          </w:p>
        </w:tc>
      </w:tr>
      <w:tr w:rsidR="004143D2" w:rsidRPr="004143D2" w14:paraId="17357176"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1BCB1" w14:textId="77777777" w:rsidR="004143D2" w:rsidRPr="004143D2" w:rsidRDefault="004143D2">
            <w:pPr>
              <w:jc w:val="both"/>
              <w:rPr>
                <w:rFonts w:ascii="Segoe UI" w:hAnsi="Segoe UI" w:cs="Segoe UI"/>
                <w:color w:val="333333"/>
                <w:sz w:val="24"/>
                <w:szCs w:val="24"/>
                <w:lang w:val="en-US"/>
              </w:rPr>
            </w:pPr>
            <w:r w:rsidRPr="004143D2">
              <w:rPr>
                <w:rFonts w:ascii="Segoe UI" w:hAnsi="Segoe UI" w:cs="Segoe UI"/>
                <w:color w:val="333333"/>
                <w:lang w:val="en-US"/>
              </w:rPr>
              <w:t xml:space="preserve">V </w:t>
            </w:r>
            <w:proofErr w:type="gramStart"/>
            <w:r w:rsidRPr="004143D2">
              <w:rPr>
                <w:rFonts w:ascii="Segoe UI" w:hAnsi="Segoe UI" w:cs="Segoe UI"/>
                <w:color w:val="333333"/>
                <w:lang w:val="en-US"/>
              </w:rPr>
              <w:t>put(</w:t>
            </w:r>
            <w:proofErr w:type="gramEnd"/>
            <w:r w:rsidRPr="004143D2">
              <w:rPr>
                <w:rFonts w:ascii="Segoe UI" w:hAnsi="Segoe UI" w:cs="Segoe UI"/>
                <w:color w:val="333333"/>
                <w:lang w:val="en-US"/>
              </w:rPr>
              <w:t>Object key, Object value)</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40ACE4"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insert an entry in the map.</w:t>
            </w:r>
          </w:p>
        </w:tc>
      </w:tr>
      <w:tr w:rsidR="004143D2" w:rsidRPr="004143D2" w14:paraId="0A2BBDEF"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4E6C0B" w14:textId="77777777" w:rsidR="004143D2" w:rsidRDefault="004143D2">
            <w:pPr>
              <w:jc w:val="both"/>
              <w:rPr>
                <w:rFonts w:ascii="Segoe UI" w:hAnsi="Segoe UI" w:cs="Segoe UI"/>
                <w:color w:val="333333"/>
              </w:rPr>
            </w:pPr>
            <w:proofErr w:type="spellStart"/>
            <w:r>
              <w:rPr>
                <w:rFonts w:ascii="Segoe UI" w:hAnsi="Segoe UI" w:cs="Segoe UI"/>
                <w:color w:val="333333"/>
              </w:rPr>
              <w:t>void</w:t>
            </w:r>
            <w:proofErr w:type="spellEnd"/>
            <w:r>
              <w:rPr>
                <w:rFonts w:ascii="Segoe UI" w:hAnsi="Segoe UI" w:cs="Segoe UI"/>
                <w:color w:val="333333"/>
              </w:rPr>
              <w:t xml:space="preserve"> </w:t>
            </w:r>
            <w:proofErr w:type="spellStart"/>
            <w:proofErr w:type="gramStart"/>
            <w:r>
              <w:rPr>
                <w:rFonts w:ascii="Segoe UI" w:hAnsi="Segoe UI" w:cs="Segoe UI"/>
                <w:color w:val="333333"/>
              </w:rPr>
              <w:t>putAll</w:t>
            </w:r>
            <w:proofErr w:type="spellEnd"/>
            <w:r>
              <w:rPr>
                <w:rFonts w:ascii="Segoe UI" w:hAnsi="Segoe UI" w:cs="Segoe UI"/>
                <w:color w:val="333333"/>
              </w:rPr>
              <w:t>(</w:t>
            </w:r>
            <w:proofErr w:type="spellStart"/>
            <w:proofErr w:type="gramEnd"/>
            <w:r>
              <w:rPr>
                <w:rFonts w:ascii="Segoe UI" w:hAnsi="Segoe UI" w:cs="Segoe UI"/>
                <w:color w:val="333333"/>
              </w:rPr>
              <w:t>Map</w:t>
            </w:r>
            <w:proofErr w:type="spellEnd"/>
            <w:r>
              <w:rPr>
                <w:rFonts w:ascii="Segoe UI" w:hAnsi="Segoe UI" w:cs="Segoe UI"/>
                <w:color w:val="333333"/>
              </w:rPr>
              <w:t xml:space="preserve"> </w:t>
            </w:r>
            <w:proofErr w:type="spellStart"/>
            <w:r>
              <w:rPr>
                <w:rFonts w:ascii="Segoe UI" w:hAnsi="Segoe UI" w:cs="Segoe UI"/>
                <w:color w:val="333333"/>
              </w:rPr>
              <w:t>map</w:t>
            </w:r>
            <w:proofErr w:type="spellEnd"/>
            <w:r>
              <w:rPr>
                <w:rFonts w:ascii="Segoe UI" w:hAnsi="Segoe UI" w:cs="Segoe UI"/>
                <w:color w:val="333333"/>
              </w:rPr>
              <w:t>)</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3DA54"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insert the specified map in the map.</w:t>
            </w:r>
          </w:p>
        </w:tc>
      </w:tr>
      <w:tr w:rsidR="004143D2" w:rsidRPr="004143D2" w14:paraId="60D933E2"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221F37"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 xml:space="preserve">V </w:t>
            </w:r>
            <w:proofErr w:type="spellStart"/>
            <w:proofErr w:type="gramStart"/>
            <w:r w:rsidRPr="004143D2">
              <w:rPr>
                <w:rFonts w:ascii="Segoe UI" w:hAnsi="Segoe UI" w:cs="Segoe UI"/>
                <w:color w:val="333333"/>
                <w:lang w:val="en-US"/>
              </w:rPr>
              <w:t>putIfAbsent</w:t>
            </w:r>
            <w:proofErr w:type="spellEnd"/>
            <w:r w:rsidRPr="004143D2">
              <w:rPr>
                <w:rFonts w:ascii="Segoe UI" w:hAnsi="Segoe UI" w:cs="Segoe UI"/>
                <w:color w:val="333333"/>
                <w:lang w:val="en-US"/>
              </w:rPr>
              <w:t>(</w:t>
            </w:r>
            <w:proofErr w:type="gramEnd"/>
            <w:r w:rsidRPr="004143D2">
              <w:rPr>
                <w:rFonts w:ascii="Segoe UI" w:hAnsi="Segoe UI" w:cs="Segoe UI"/>
                <w:color w:val="333333"/>
                <w:lang w:val="en-US"/>
              </w:rPr>
              <w:t>K key, V value)</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144CF4"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inserts the specified value with the specified key in the map only if it is not already specified.</w:t>
            </w:r>
          </w:p>
        </w:tc>
      </w:tr>
      <w:tr w:rsidR="004143D2" w:rsidRPr="004143D2" w14:paraId="1FC7B8C6"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A86010" w14:textId="77777777" w:rsidR="004143D2" w:rsidRDefault="004143D2">
            <w:pPr>
              <w:jc w:val="both"/>
              <w:rPr>
                <w:rFonts w:ascii="Segoe UI" w:hAnsi="Segoe UI" w:cs="Segoe UI"/>
                <w:color w:val="333333"/>
              </w:rPr>
            </w:pPr>
            <w:r>
              <w:rPr>
                <w:rFonts w:ascii="Segoe UI" w:hAnsi="Segoe UI" w:cs="Segoe UI"/>
                <w:color w:val="333333"/>
              </w:rPr>
              <w:t xml:space="preserve">V </w:t>
            </w:r>
            <w:proofErr w:type="spellStart"/>
            <w:proofErr w:type="gramStart"/>
            <w:r>
              <w:rPr>
                <w:rFonts w:ascii="Segoe UI" w:hAnsi="Segoe UI" w:cs="Segoe UI"/>
                <w:color w:val="333333"/>
              </w:rPr>
              <w:t>remove</w:t>
            </w:r>
            <w:proofErr w:type="spellEnd"/>
            <w:r>
              <w:rPr>
                <w:rFonts w:ascii="Segoe UI" w:hAnsi="Segoe UI" w:cs="Segoe UI"/>
                <w:color w:val="333333"/>
              </w:rPr>
              <w:t>(</w:t>
            </w:r>
            <w:proofErr w:type="gramEnd"/>
            <w:r>
              <w:rPr>
                <w:rFonts w:ascii="Segoe UI" w:hAnsi="Segoe UI" w:cs="Segoe UI"/>
                <w:color w:val="333333"/>
              </w:rPr>
              <w:t xml:space="preserve">Object </w:t>
            </w:r>
            <w:proofErr w:type="spellStart"/>
            <w:r>
              <w:rPr>
                <w:rFonts w:ascii="Segoe UI" w:hAnsi="Segoe UI" w:cs="Segoe UI"/>
                <w:color w:val="333333"/>
              </w:rPr>
              <w:t>key</w:t>
            </w:r>
            <w:proofErr w:type="spellEnd"/>
            <w:r>
              <w:rPr>
                <w:rFonts w:ascii="Segoe UI" w:hAnsi="Segoe UI" w:cs="Segoe UI"/>
                <w:color w:val="333333"/>
              </w:rPr>
              <w:t>)</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79FC0F"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delete an entry for the specified key.</w:t>
            </w:r>
          </w:p>
        </w:tc>
      </w:tr>
      <w:tr w:rsidR="004143D2" w:rsidRPr="004143D2" w14:paraId="7BB4BAC3"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0837EE" w14:textId="77777777" w:rsidR="004143D2" w:rsidRPr="004143D2" w:rsidRDefault="004143D2">
            <w:pPr>
              <w:jc w:val="both"/>
              <w:rPr>
                <w:rFonts w:ascii="Segoe UI" w:hAnsi="Segoe UI" w:cs="Segoe UI"/>
                <w:color w:val="333333"/>
                <w:lang w:val="en-US"/>
              </w:rPr>
            </w:pPr>
            <w:proofErr w:type="spellStart"/>
            <w:r w:rsidRPr="004143D2">
              <w:rPr>
                <w:rFonts w:ascii="Segoe UI" w:hAnsi="Segoe UI" w:cs="Segoe UI"/>
                <w:color w:val="333333"/>
                <w:lang w:val="en-US"/>
              </w:rPr>
              <w:t>boolean</w:t>
            </w:r>
            <w:proofErr w:type="spellEnd"/>
            <w:r w:rsidRPr="004143D2">
              <w:rPr>
                <w:rFonts w:ascii="Segoe UI" w:hAnsi="Segoe UI" w:cs="Segoe UI"/>
                <w:color w:val="333333"/>
                <w:lang w:val="en-US"/>
              </w:rPr>
              <w:t xml:space="preserve"> </w:t>
            </w:r>
            <w:proofErr w:type="gramStart"/>
            <w:r w:rsidRPr="004143D2">
              <w:rPr>
                <w:rFonts w:ascii="Segoe UI" w:hAnsi="Segoe UI" w:cs="Segoe UI"/>
                <w:color w:val="333333"/>
                <w:lang w:val="en-US"/>
              </w:rPr>
              <w:t>remove(</w:t>
            </w:r>
            <w:proofErr w:type="gramEnd"/>
            <w:r w:rsidRPr="004143D2">
              <w:rPr>
                <w:rFonts w:ascii="Segoe UI" w:hAnsi="Segoe UI" w:cs="Segoe UI"/>
                <w:color w:val="333333"/>
                <w:lang w:val="en-US"/>
              </w:rPr>
              <w:t>Object key, Object value)</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56818C"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removes the specified values with the associated specified keys from the map.</w:t>
            </w:r>
          </w:p>
        </w:tc>
      </w:tr>
      <w:tr w:rsidR="004143D2" w:rsidRPr="004143D2" w14:paraId="55265480"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6DC20D" w14:textId="77777777" w:rsidR="004143D2" w:rsidRDefault="004143D2">
            <w:pPr>
              <w:jc w:val="both"/>
              <w:rPr>
                <w:rFonts w:ascii="Segoe UI" w:hAnsi="Segoe UI" w:cs="Segoe UI"/>
                <w:color w:val="333333"/>
              </w:rPr>
            </w:pPr>
            <w:proofErr w:type="spellStart"/>
            <w:r>
              <w:rPr>
                <w:rFonts w:ascii="Segoe UI" w:hAnsi="Segoe UI" w:cs="Segoe UI"/>
                <w:color w:val="333333"/>
              </w:rPr>
              <w:t>Set</w:t>
            </w:r>
            <w:proofErr w:type="spellEnd"/>
            <w:r>
              <w:rPr>
                <w:rFonts w:ascii="Segoe UI" w:hAnsi="Segoe UI" w:cs="Segoe UI"/>
                <w:color w:val="333333"/>
              </w:rPr>
              <w:t xml:space="preserve"> </w:t>
            </w:r>
            <w:proofErr w:type="spellStart"/>
            <w:proofErr w:type="gramStart"/>
            <w:r>
              <w:rPr>
                <w:rFonts w:ascii="Segoe UI" w:hAnsi="Segoe UI" w:cs="Segoe UI"/>
                <w:color w:val="333333"/>
              </w:rPr>
              <w:t>keySet</w:t>
            </w:r>
            <w:proofErr w:type="spellEnd"/>
            <w:r>
              <w:rPr>
                <w:rFonts w:ascii="Segoe UI" w:hAnsi="Segoe UI" w:cs="Segoe UI"/>
                <w:color w:val="333333"/>
              </w:rPr>
              <w:t>(</w:t>
            </w:r>
            <w:proofErr w:type="gramEnd"/>
            <w:r>
              <w:rPr>
                <w:rFonts w:ascii="Segoe UI" w:hAnsi="Segoe UI" w:cs="Segoe UI"/>
                <w:color w:val="333333"/>
              </w:rPr>
              <w:t>)</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BA4644"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the Set view containing all the keys.</w:t>
            </w:r>
          </w:p>
        </w:tc>
      </w:tr>
      <w:tr w:rsidR="004143D2" w:rsidRPr="004143D2" w14:paraId="3A487CC9"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849C60"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lastRenderedPageBreak/>
              <w:t>Set&lt;</w:t>
            </w:r>
            <w:proofErr w:type="spellStart"/>
            <w:r w:rsidRPr="004143D2">
              <w:rPr>
                <w:rFonts w:ascii="Segoe UI" w:hAnsi="Segoe UI" w:cs="Segoe UI"/>
                <w:color w:val="333333"/>
                <w:lang w:val="en-US"/>
              </w:rPr>
              <w:t>Map.Entry</w:t>
            </w:r>
            <w:proofErr w:type="spellEnd"/>
            <w:r w:rsidRPr="004143D2">
              <w:rPr>
                <w:rFonts w:ascii="Segoe UI" w:hAnsi="Segoe UI" w:cs="Segoe UI"/>
                <w:color w:val="333333"/>
                <w:lang w:val="en-US"/>
              </w:rPr>
              <w:t>&lt;</w:t>
            </w:r>
            <w:proofErr w:type="gramStart"/>
            <w:r w:rsidRPr="004143D2">
              <w:rPr>
                <w:rFonts w:ascii="Segoe UI" w:hAnsi="Segoe UI" w:cs="Segoe UI"/>
                <w:color w:val="333333"/>
                <w:lang w:val="en-US"/>
              </w:rPr>
              <w:t>K,V</w:t>
            </w:r>
            <w:proofErr w:type="gramEnd"/>
            <w:r w:rsidRPr="004143D2">
              <w:rPr>
                <w:rFonts w:ascii="Segoe UI" w:hAnsi="Segoe UI" w:cs="Segoe UI"/>
                <w:color w:val="333333"/>
                <w:lang w:val="en-US"/>
              </w:rPr>
              <w:t xml:space="preserve">&gt;&gt; </w:t>
            </w:r>
            <w:proofErr w:type="spellStart"/>
            <w:r w:rsidRPr="004143D2">
              <w:rPr>
                <w:rFonts w:ascii="Segoe UI" w:hAnsi="Segoe UI" w:cs="Segoe UI"/>
                <w:color w:val="333333"/>
                <w:lang w:val="en-US"/>
              </w:rPr>
              <w:t>entrySet</w:t>
            </w:r>
            <w:proofErr w:type="spellEnd"/>
            <w:r w:rsidRPr="004143D2">
              <w:rPr>
                <w:rFonts w:ascii="Segoe UI" w:hAnsi="Segoe UI" w:cs="Segoe UI"/>
                <w:color w:val="333333"/>
                <w:lang w:val="en-US"/>
              </w:rPr>
              <w:t>()</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6FDB9B"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the Set view containing all the keys and values.</w:t>
            </w:r>
          </w:p>
        </w:tc>
      </w:tr>
      <w:tr w:rsidR="004143D2" w:rsidRPr="004143D2" w14:paraId="60BFB386"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E7FCB2" w14:textId="77777777" w:rsidR="004143D2" w:rsidRDefault="004143D2">
            <w:pPr>
              <w:jc w:val="both"/>
              <w:rPr>
                <w:rFonts w:ascii="Segoe UI" w:hAnsi="Segoe UI" w:cs="Segoe UI"/>
                <w:color w:val="333333"/>
              </w:rPr>
            </w:pPr>
            <w:proofErr w:type="spellStart"/>
            <w:r>
              <w:rPr>
                <w:rFonts w:ascii="Segoe UI" w:hAnsi="Segoe UI" w:cs="Segoe UI"/>
                <w:color w:val="333333"/>
              </w:rPr>
              <w:t>void</w:t>
            </w:r>
            <w:proofErr w:type="spellEnd"/>
            <w:r>
              <w:rPr>
                <w:rFonts w:ascii="Segoe UI" w:hAnsi="Segoe UI" w:cs="Segoe UI"/>
                <w:color w:val="333333"/>
              </w:rPr>
              <w:t xml:space="preserve"> </w:t>
            </w:r>
            <w:proofErr w:type="spellStart"/>
            <w:proofErr w:type="gramStart"/>
            <w:r>
              <w:rPr>
                <w:rFonts w:ascii="Segoe UI" w:hAnsi="Segoe UI" w:cs="Segoe UI"/>
                <w:color w:val="333333"/>
              </w:rPr>
              <w:t>clear</w:t>
            </w:r>
            <w:proofErr w:type="spellEnd"/>
            <w:r>
              <w:rPr>
                <w:rFonts w:ascii="Segoe UI" w:hAnsi="Segoe UI" w:cs="Segoe UI"/>
                <w:color w:val="333333"/>
              </w:rPr>
              <w:t>(</w:t>
            </w:r>
            <w:proofErr w:type="gramEnd"/>
            <w:r>
              <w:rPr>
                <w:rFonts w:ascii="Segoe UI" w:hAnsi="Segoe UI" w:cs="Segoe UI"/>
                <w:color w:val="333333"/>
              </w:rPr>
              <w:t>)</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D5EBB1"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reset the map.</w:t>
            </w:r>
          </w:p>
        </w:tc>
      </w:tr>
      <w:tr w:rsidR="004143D2" w:rsidRPr="004143D2" w14:paraId="42B787E0"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570DCC"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 xml:space="preserve">V </w:t>
            </w:r>
            <w:proofErr w:type="gramStart"/>
            <w:r w:rsidRPr="004143D2">
              <w:rPr>
                <w:rFonts w:ascii="Segoe UI" w:hAnsi="Segoe UI" w:cs="Segoe UI"/>
                <w:color w:val="333333"/>
                <w:lang w:val="en-US"/>
              </w:rPr>
              <w:t>compute(</w:t>
            </w:r>
            <w:proofErr w:type="gramEnd"/>
            <w:r w:rsidRPr="004143D2">
              <w:rPr>
                <w:rFonts w:ascii="Segoe UI" w:hAnsi="Segoe UI" w:cs="Segoe UI"/>
                <w:color w:val="333333"/>
                <w:lang w:val="en-US"/>
              </w:rPr>
              <w:t xml:space="preserve">K key, </w:t>
            </w:r>
            <w:proofErr w:type="spellStart"/>
            <w:r w:rsidRPr="004143D2">
              <w:rPr>
                <w:rFonts w:ascii="Segoe UI" w:hAnsi="Segoe UI" w:cs="Segoe UI"/>
                <w:color w:val="333333"/>
                <w:lang w:val="en-US"/>
              </w:rPr>
              <w:t>BiFunction</w:t>
            </w:r>
            <w:proofErr w:type="spellEnd"/>
            <w:r w:rsidRPr="004143D2">
              <w:rPr>
                <w:rFonts w:ascii="Segoe UI" w:hAnsi="Segoe UI" w:cs="Segoe UI"/>
                <w:color w:val="333333"/>
                <w:lang w:val="en-US"/>
              </w:rPr>
              <w:t xml:space="preserve">&lt;? super K,? super V,? extends V&gt; </w:t>
            </w:r>
            <w:proofErr w:type="spellStart"/>
            <w:r w:rsidRPr="004143D2">
              <w:rPr>
                <w:rFonts w:ascii="Segoe UI" w:hAnsi="Segoe UI" w:cs="Segoe UI"/>
                <w:color w:val="333333"/>
                <w:lang w:val="en-US"/>
              </w:rPr>
              <w:t>remappingFunction</w:t>
            </w:r>
            <w:proofErr w:type="spellEnd"/>
            <w:r w:rsidRPr="004143D2">
              <w:rPr>
                <w:rFonts w:ascii="Segoe UI" w:hAnsi="Segoe UI" w:cs="Segoe UI"/>
                <w:color w:val="333333"/>
                <w:lang w:val="en-US"/>
              </w:rPr>
              <w:t>)</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B91716"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compute a mapping for the specified key and its current mapped value (or null if there is no current mapping).</w:t>
            </w:r>
          </w:p>
        </w:tc>
      </w:tr>
      <w:tr w:rsidR="004143D2" w:rsidRPr="004143D2" w14:paraId="61FD9AD2"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E470E6"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 xml:space="preserve">V </w:t>
            </w:r>
            <w:proofErr w:type="spellStart"/>
            <w:proofErr w:type="gramStart"/>
            <w:r w:rsidRPr="004143D2">
              <w:rPr>
                <w:rFonts w:ascii="Segoe UI" w:hAnsi="Segoe UI" w:cs="Segoe UI"/>
                <w:color w:val="333333"/>
                <w:lang w:val="en-US"/>
              </w:rPr>
              <w:t>computeIfAbsent</w:t>
            </w:r>
            <w:proofErr w:type="spellEnd"/>
            <w:r w:rsidRPr="004143D2">
              <w:rPr>
                <w:rFonts w:ascii="Segoe UI" w:hAnsi="Segoe UI" w:cs="Segoe UI"/>
                <w:color w:val="333333"/>
                <w:lang w:val="en-US"/>
              </w:rPr>
              <w:t>(</w:t>
            </w:r>
            <w:proofErr w:type="gramEnd"/>
            <w:r w:rsidRPr="004143D2">
              <w:rPr>
                <w:rFonts w:ascii="Segoe UI" w:hAnsi="Segoe UI" w:cs="Segoe UI"/>
                <w:color w:val="333333"/>
                <w:lang w:val="en-US"/>
              </w:rPr>
              <w:t xml:space="preserve">K key, Function&lt;? super K,? extends V&gt; </w:t>
            </w:r>
            <w:proofErr w:type="spellStart"/>
            <w:r w:rsidRPr="004143D2">
              <w:rPr>
                <w:rFonts w:ascii="Segoe UI" w:hAnsi="Segoe UI" w:cs="Segoe UI"/>
                <w:color w:val="333333"/>
                <w:lang w:val="en-US"/>
              </w:rPr>
              <w:t>mappingFunction</w:t>
            </w:r>
            <w:proofErr w:type="spellEnd"/>
            <w:r w:rsidRPr="004143D2">
              <w:rPr>
                <w:rFonts w:ascii="Segoe UI" w:hAnsi="Segoe UI" w:cs="Segoe UI"/>
                <w:color w:val="333333"/>
                <w:lang w:val="en-US"/>
              </w:rPr>
              <w:t>)</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CBD6D5"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compute its value using the given mapping function, if the specified key is not already associated with a value (or is mapped to null), and enters it into this map unless null.</w:t>
            </w:r>
          </w:p>
        </w:tc>
      </w:tr>
      <w:tr w:rsidR="004143D2" w:rsidRPr="004143D2" w14:paraId="01400F5A"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29446D"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 xml:space="preserve">V </w:t>
            </w:r>
            <w:proofErr w:type="spellStart"/>
            <w:proofErr w:type="gramStart"/>
            <w:r w:rsidRPr="004143D2">
              <w:rPr>
                <w:rFonts w:ascii="Segoe UI" w:hAnsi="Segoe UI" w:cs="Segoe UI"/>
                <w:color w:val="333333"/>
                <w:lang w:val="en-US"/>
              </w:rPr>
              <w:t>computeIfPresent</w:t>
            </w:r>
            <w:proofErr w:type="spellEnd"/>
            <w:r w:rsidRPr="004143D2">
              <w:rPr>
                <w:rFonts w:ascii="Segoe UI" w:hAnsi="Segoe UI" w:cs="Segoe UI"/>
                <w:color w:val="333333"/>
                <w:lang w:val="en-US"/>
              </w:rPr>
              <w:t>(</w:t>
            </w:r>
            <w:proofErr w:type="gramEnd"/>
            <w:r w:rsidRPr="004143D2">
              <w:rPr>
                <w:rFonts w:ascii="Segoe UI" w:hAnsi="Segoe UI" w:cs="Segoe UI"/>
                <w:color w:val="333333"/>
                <w:lang w:val="en-US"/>
              </w:rPr>
              <w:t xml:space="preserve">K key, </w:t>
            </w:r>
            <w:proofErr w:type="spellStart"/>
            <w:r w:rsidRPr="004143D2">
              <w:rPr>
                <w:rFonts w:ascii="Segoe UI" w:hAnsi="Segoe UI" w:cs="Segoe UI"/>
                <w:color w:val="333333"/>
                <w:lang w:val="en-US"/>
              </w:rPr>
              <w:t>BiFunction</w:t>
            </w:r>
            <w:proofErr w:type="spellEnd"/>
            <w:r w:rsidRPr="004143D2">
              <w:rPr>
                <w:rFonts w:ascii="Segoe UI" w:hAnsi="Segoe UI" w:cs="Segoe UI"/>
                <w:color w:val="333333"/>
                <w:lang w:val="en-US"/>
              </w:rPr>
              <w:t xml:space="preserve">&lt;? super K,? super V,? extends V&gt; </w:t>
            </w:r>
            <w:proofErr w:type="spellStart"/>
            <w:r w:rsidRPr="004143D2">
              <w:rPr>
                <w:rFonts w:ascii="Segoe UI" w:hAnsi="Segoe UI" w:cs="Segoe UI"/>
                <w:color w:val="333333"/>
                <w:lang w:val="en-US"/>
              </w:rPr>
              <w:t>remappingFunction</w:t>
            </w:r>
            <w:proofErr w:type="spellEnd"/>
            <w:r w:rsidRPr="004143D2">
              <w:rPr>
                <w:rFonts w:ascii="Segoe UI" w:hAnsi="Segoe UI" w:cs="Segoe UI"/>
                <w:color w:val="333333"/>
                <w:lang w:val="en-US"/>
              </w:rPr>
              <w:t>)</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32F725"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compute a new mapping given the key and its current mapped value if the value for the specified key is present and non-null.</w:t>
            </w:r>
          </w:p>
        </w:tc>
      </w:tr>
      <w:tr w:rsidR="004143D2" w:rsidRPr="004143D2" w14:paraId="079F5AB0"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99990F" w14:textId="77777777" w:rsidR="004143D2" w:rsidRDefault="004143D2">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containsValue</w:t>
            </w:r>
            <w:proofErr w:type="spellEnd"/>
            <w:r>
              <w:rPr>
                <w:rFonts w:ascii="Segoe UI" w:hAnsi="Segoe UI" w:cs="Segoe UI"/>
                <w:color w:val="333333"/>
              </w:rPr>
              <w:t>(</w:t>
            </w:r>
            <w:proofErr w:type="gramEnd"/>
            <w:r>
              <w:rPr>
                <w:rFonts w:ascii="Segoe UI" w:hAnsi="Segoe UI" w:cs="Segoe UI"/>
                <w:color w:val="333333"/>
              </w:rPr>
              <w:t xml:space="preserve">Object </w:t>
            </w:r>
            <w:proofErr w:type="spellStart"/>
            <w:r>
              <w:rPr>
                <w:rFonts w:ascii="Segoe UI" w:hAnsi="Segoe UI" w:cs="Segoe UI"/>
                <w:color w:val="333333"/>
              </w:rPr>
              <w:t>value</w:t>
            </w:r>
            <w:proofErr w:type="spellEnd"/>
            <w:r>
              <w:rPr>
                <w:rFonts w:ascii="Segoe UI" w:hAnsi="Segoe UI" w:cs="Segoe UI"/>
                <w:color w:val="333333"/>
              </w:rPr>
              <w:t>)</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91921E"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This method returns true if some value equal to the value exists within the map, else return false.</w:t>
            </w:r>
          </w:p>
        </w:tc>
      </w:tr>
      <w:tr w:rsidR="004143D2" w:rsidRPr="004143D2" w14:paraId="6585EE8C"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66BC33" w14:textId="77777777" w:rsidR="004143D2" w:rsidRDefault="004143D2">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containsKey</w:t>
            </w:r>
            <w:proofErr w:type="spellEnd"/>
            <w:r>
              <w:rPr>
                <w:rFonts w:ascii="Segoe UI" w:hAnsi="Segoe UI" w:cs="Segoe UI"/>
                <w:color w:val="333333"/>
              </w:rPr>
              <w:t>(</w:t>
            </w:r>
            <w:proofErr w:type="gramEnd"/>
            <w:r>
              <w:rPr>
                <w:rFonts w:ascii="Segoe UI" w:hAnsi="Segoe UI" w:cs="Segoe UI"/>
                <w:color w:val="333333"/>
              </w:rPr>
              <w:t xml:space="preserve">Object </w:t>
            </w:r>
            <w:proofErr w:type="spellStart"/>
            <w:r>
              <w:rPr>
                <w:rFonts w:ascii="Segoe UI" w:hAnsi="Segoe UI" w:cs="Segoe UI"/>
                <w:color w:val="333333"/>
              </w:rPr>
              <w:t>key</w:t>
            </w:r>
            <w:proofErr w:type="spellEnd"/>
            <w:r>
              <w:rPr>
                <w:rFonts w:ascii="Segoe UI" w:hAnsi="Segoe UI" w:cs="Segoe UI"/>
                <w:color w:val="333333"/>
              </w:rPr>
              <w:t>)</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4EB517"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This method returns true if some key equal to the key exists within the map, else return false.</w:t>
            </w:r>
          </w:p>
        </w:tc>
      </w:tr>
      <w:tr w:rsidR="004143D2" w:rsidRPr="004143D2" w14:paraId="7F646AA4"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1D5DBB" w14:textId="77777777" w:rsidR="004143D2" w:rsidRDefault="004143D2">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equals</w:t>
            </w:r>
            <w:proofErr w:type="spellEnd"/>
            <w:r>
              <w:rPr>
                <w:rFonts w:ascii="Segoe UI" w:hAnsi="Segoe UI" w:cs="Segoe UI"/>
                <w:color w:val="333333"/>
              </w:rPr>
              <w:t>(</w:t>
            </w:r>
            <w:proofErr w:type="gramEnd"/>
            <w:r>
              <w:rPr>
                <w:rFonts w:ascii="Segoe UI" w:hAnsi="Segoe UI" w:cs="Segoe UI"/>
                <w:color w:val="333333"/>
              </w:rPr>
              <w:t>Object o)</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1A5DA"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compare the specified Object with the Map.</w:t>
            </w:r>
          </w:p>
        </w:tc>
      </w:tr>
      <w:tr w:rsidR="004143D2" w:rsidRPr="004143D2" w14:paraId="0F7BB2B3"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C1C99"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 xml:space="preserve">void </w:t>
            </w:r>
            <w:proofErr w:type="spellStart"/>
            <w:proofErr w:type="gramStart"/>
            <w:r w:rsidRPr="004143D2">
              <w:rPr>
                <w:rFonts w:ascii="Segoe UI" w:hAnsi="Segoe UI" w:cs="Segoe UI"/>
                <w:color w:val="333333"/>
                <w:lang w:val="en-US"/>
              </w:rPr>
              <w:t>forEach</w:t>
            </w:r>
            <w:proofErr w:type="spellEnd"/>
            <w:r w:rsidRPr="004143D2">
              <w:rPr>
                <w:rFonts w:ascii="Segoe UI" w:hAnsi="Segoe UI" w:cs="Segoe UI"/>
                <w:color w:val="333333"/>
                <w:lang w:val="en-US"/>
              </w:rPr>
              <w:t>(</w:t>
            </w:r>
            <w:proofErr w:type="spellStart"/>
            <w:proofErr w:type="gramEnd"/>
            <w:r w:rsidRPr="004143D2">
              <w:rPr>
                <w:rFonts w:ascii="Segoe UI" w:hAnsi="Segoe UI" w:cs="Segoe UI"/>
                <w:color w:val="333333"/>
                <w:lang w:val="en-US"/>
              </w:rPr>
              <w:t>BiConsumer</w:t>
            </w:r>
            <w:proofErr w:type="spellEnd"/>
            <w:r w:rsidRPr="004143D2">
              <w:rPr>
                <w:rFonts w:ascii="Segoe UI" w:hAnsi="Segoe UI" w:cs="Segoe UI"/>
                <w:color w:val="333333"/>
                <w:lang w:val="en-US"/>
              </w:rPr>
              <w:t>&lt;? super K,? super V&gt; action)</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C1FFB5"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performs the given action for each entry in the map until all entries have been processed or the action throws an exception.</w:t>
            </w:r>
          </w:p>
        </w:tc>
      </w:tr>
      <w:tr w:rsidR="004143D2" w:rsidRPr="004143D2" w14:paraId="34267663"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833EBE" w14:textId="77777777" w:rsidR="004143D2" w:rsidRDefault="004143D2">
            <w:pPr>
              <w:jc w:val="both"/>
              <w:rPr>
                <w:rFonts w:ascii="Segoe UI" w:hAnsi="Segoe UI" w:cs="Segoe UI"/>
                <w:color w:val="333333"/>
              </w:rPr>
            </w:pPr>
            <w:r>
              <w:rPr>
                <w:rFonts w:ascii="Segoe UI" w:hAnsi="Segoe UI" w:cs="Segoe UI"/>
                <w:color w:val="333333"/>
              </w:rPr>
              <w:t xml:space="preserve">V </w:t>
            </w:r>
            <w:proofErr w:type="spellStart"/>
            <w:proofErr w:type="gramStart"/>
            <w:r>
              <w:rPr>
                <w:rFonts w:ascii="Segoe UI" w:hAnsi="Segoe UI" w:cs="Segoe UI"/>
                <w:color w:val="333333"/>
              </w:rPr>
              <w:t>get</w:t>
            </w:r>
            <w:proofErr w:type="spellEnd"/>
            <w:r>
              <w:rPr>
                <w:rFonts w:ascii="Segoe UI" w:hAnsi="Segoe UI" w:cs="Segoe UI"/>
                <w:color w:val="333333"/>
              </w:rPr>
              <w:t>(</w:t>
            </w:r>
            <w:proofErr w:type="gramEnd"/>
            <w:r>
              <w:rPr>
                <w:rFonts w:ascii="Segoe UI" w:hAnsi="Segoe UI" w:cs="Segoe UI"/>
                <w:color w:val="333333"/>
              </w:rPr>
              <w:t xml:space="preserve">Object </w:t>
            </w:r>
            <w:proofErr w:type="spellStart"/>
            <w:r>
              <w:rPr>
                <w:rFonts w:ascii="Segoe UI" w:hAnsi="Segoe UI" w:cs="Segoe UI"/>
                <w:color w:val="333333"/>
              </w:rPr>
              <w:t>key</w:t>
            </w:r>
            <w:proofErr w:type="spellEnd"/>
            <w:r>
              <w:rPr>
                <w:rFonts w:ascii="Segoe UI" w:hAnsi="Segoe UI" w:cs="Segoe UI"/>
                <w:color w:val="333333"/>
              </w:rPr>
              <w:t>)</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0ABDF7"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This method returns the object that contains the value associated with the key.</w:t>
            </w:r>
          </w:p>
        </w:tc>
      </w:tr>
      <w:tr w:rsidR="004143D2" w:rsidRPr="004143D2" w14:paraId="6E0240A7"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987CA5"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 xml:space="preserve">V </w:t>
            </w:r>
            <w:proofErr w:type="spellStart"/>
            <w:proofErr w:type="gramStart"/>
            <w:r w:rsidRPr="004143D2">
              <w:rPr>
                <w:rFonts w:ascii="Segoe UI" w:hAnsi="Segoe UI" w:cs="Segoe UI"/>
                <w:color w:val="333333"/>
                <w:lang w:val="en-US"/>
              </w:rPr>
              <w:t>getOrDefault</w:t>
            </w:r>
            <w:proofErr w:type="spellEnd"/>
            <w:r w:rsidRPr="004143D2">
              <w:rPr>
                <w:rFonts w:ascii="Segoe UI" w:hAnsi="Segoe UI" w:cs="Segoe UI"/>
                <w:color w:val="333333"/>
                <w:lang w:val="en-US"/>
              </w:rPr>
              <w:t>(</w:t>
            </w:r>
            <w:proofErr w:type="gramEnd"/>
            <w:r w:rsidRPr="004143D2">
              <w:rPr>
                <w:rFonts w:ascii="Segoe UI" w:hAnsi="Segoe UI" w:cs="Segoe UI"/>
                <w:color w:val="333333"/>
                <w:lang w:val="en-US"/>
              </w:rPr>
              <w:t xml:space="preserve">Object key, V </w:t>
            </w:r>
            <w:proofErr w:type="spellStart"/>
            <w:r w:rsidRPr="004143D2">
              <w:rPr>
                <w:rFonts w:ascii="Segoe UI" w:hAnsi="Segoe UI" w:cs="Segoe UI"/>
                <w:color w:val="333333"/>
                <w:lang w:val="en-US"/>
              </w:rPr>
              <w:t>defaultValue</w:t>
            </w:r>
            <w:proofErr w:type="spellEnd"/>
            <w:r w:rsidRPr="004143D2">
              <w:rPr>
                <w:rFonts w:ascii="Segoe UI" w:hAnsi="Segoe UI" w:cs="Segoe UI"/>
                <w:color w:val="333333"/>
                <w:lang w:val="en-US"/>
              </w:rPr>
              <w:t>)</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F2A71F"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 xml:space="preserve">It returns the value to which the specified key is mapped, or </w:t>
            </w:r>
            <w:proofErr w:type="spellStart"/>
            <w:r w:rsidRPr="004143D2">
              <w:rPr>
                <w:rFonts w:ascii="Segoe UI" w:hAnsi="Segoe UI" w:cs="Segoe UI"/>
                <w:color w:val="333333"/>
                <w:lang w:val="en-US"/>
              </w:rPr>
              <w:t>defaultValue</w:t>
            </w:r>
            <w:proofErr w:type="spellEnd"/>
            <w:r w:rsidRPr="004143D2">
              <w:rPr>
                <w:rFonts w:ascii="Segoe UI" w:hAnsi="Segoe UI" w:cs="Segoe UI"/>
                <w:color w:val="333333"/>
                <w:lang w:val="en-US"/>
              </w:rPr>
              <w:t xml:space="preserve"> if the map contains no mapping for the key.</w:t>
            </w:r>
          </w:p>
        </w:tc>
      </w:tr>
      <w:tr w:rsidR="004143D2" w:rsidRPr="004143D2" w14:paraId="79478B02"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773230" w14:textId="77777777" w:rsidR="004143D2" w:rsidRDefault="004143D2">
            <w:pPr>
              <w:jc w:val="both"/>
              <w:rPr>
                <w:rFonts w:ascii="Segoe UI" w:hAnsi="Segoe UI" w:cs="Segoe UI"/>
                <w:color w:val="333333"/>
              </w:rPr>
            </w:pPr>
            <w:proofErr w:type="spellStart"/>
            <w:r>
              <w:rPr>
                <w:rFonts w:ascii="Segoe UI" w:hAnsi="Segoe UI" w:cs="Segoe UI"/>
                <w:color w:val="333333"/>
              </w:rPr>
              <w:t>int</w:t>
            </w:r>
            <w:proofErr w:type="spellEnd"/>
            <w:r>
              <w:rPr>
                <w:rFonts w:ascii="Segoe UI" w:hAnsi="Segoe UI" w:cs="Segoe UI"/>
                <w:color w:val="333333"/>
              </w:rPr>
              <w:t xml:space="preserve"> </w:t>
            </w:r>
            <w:proofErr w:type="spellStart"/>
            <w:proofErr w:type="gramStart"/>
            <w:r>
              <w:rPr>
                <w:rFonts w:ascii="Segoe UI" w:hAnsi="Segoe UI" w:cs="Segoe UI"/>
                <w:color w:val="333333"/>
              </w:rPr>
              <w:t>hashCode</w:t>
            </w:r>
            <w:proofErr w:type="spellEnd"/>
            <w:r>
              <w:rPr>
                <w:rFonts w:ascii="Segoe UI" w:hAnsi="Segoe UI" w:cs="Segoe UI"/>
                <w:color w:val="333333"/>
              </w:rPr>
              <w:t>(</w:t>
            </w:r>
            <w:proofErr w:type="gramEnd"/>
            <w:r>
              <w:rPr>
                <w:rFonts w:ascii="Segoe UI" w:hAnsi="Segoe UI" w:cs="Segoe UI"/>
                <w:color w:val="333333"/>
              </w:rPr>
              <w:t>)</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D4E73"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the hash code value for the Map</w:t>
            </w:r>
          </w:p>
        </w:tc>
      </w:tr>
      <w:tr w:rsidR="004143D2" w:rsidRPr="004143D2" w14:paraId="01C9EA85"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ACC7E2" w14:textId="77777777" w:rsidR="004143D2" w:rsidRDefault="004143D2">
            <w:pPr>
              <w:jc w:val="both"/>
              <w:rPr>
                <w:rFonts w:ascii="Segoe UI" w:hAnsi="Segoe UI" w:cs="Segoe UI"/>
                <w:color w:val="333333"/>
              </w:rPr>
            </w:pPr>
            <w:proofErr w:type="spellStart"/>
            <w:r>
              <w:rPr>
                <w:rFonts w:ascii="Segoe UI" w:hAnsi="Segoe UI" w:cs="Segoe UI"/>
                <w:color w:val="333333"/>
              </w:rPr>
              <w:lastRenderedPageBreak/>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isEmpty</w:t>
            </w:r>
            <w:proofErr w:type="spellEnd"/>
            <w:r>
              <w:rPr>
                <w:rFonts w:ascii="Segoe UI" w:hAnsi="Segoe UI" w:cs="Segoe UI"/>
                <w:color w:val="333333"/>
              </w:rPr>
              <w:t>(</w:t>
            </w:r>
            <w:proofErr w:type="gramEnd"/>
            <w:r>
              <w:rPr>
                <w:rFonts w:ascii="Segoe UI" w:hAnsi="Segoe UI" w:cs="Segoe UI"/>
                <w:color w:val="333333"/>
              </w:rPr>
              <w:t>)</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7D0231"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This method returns true if the map is empty; returns false if it contains at least one key.</w:t>
            </w:r>
          </w:p>
        </w:tc>
      </w:tr>
      <w:tr w:rsidR="004143D2" w:rsidRPr="004143D2" w14:paraId="55EA59C4"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6A631"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 xml:space="preserve">V </w:t>
            </w:r>
            <w:proofErr w:type="gramStart"/>
            <w:r w:rsidRPr="004143D2">
              <w:rPr>
                <w:rFonts w:ascii="Segoe UI" w:hAnsi="Segoe UI" w:cs="Segoe UI"/>
                <w:color w:val="333333"/>
                <w:lang w:val="en-US"/>
              </w:rPr>
              <w:t>merge(</w:t>
            </w:r>
            <w:proofErr w:type="gramEnd"/>
            <w:r w:rsidRPr="004143D2">
              <w:rPr>
                <w:rFonts w:ascii="Segoe UI" w:hAnsi="Segoe UI" w:cs="Segoe UI"/>
                <w:color w:val="333333"/>
                <w:lang w:val="en-US"/>
              </w:rPr>
              <w:t xml:space="preserve">K key, V value, </w:t>
            </w:r>
            <w:proofErr w:type="spellStart"/>
            <w:r w:rsidRPr="004143D2">
              <w:rPr>
                <w:rFonts w:ascii="Segoe UI" w:hAnsi="Segoe UI" w:cs="Segoe UI"/>
                <w:color w:val="333333"/>
                <w:lang w:val="en-US"/>
              </w:rPr>
              <w:t>BiFunction</w:t>
            </w:r>
            <w:proofErr w:type="spellEnd"/>
            <w:r w:rsidRPr="004143D2">
              <w:rPr>
                <w:rFonts w:ascii="Segoe UI" w:hAnsi="Segoe UI" w:cs="Segoe UI"/>
                <w:color w:val="333333"/>
                <w:lang w:val="en-US"/>
              </w:rPr>
              <w:t xml:space="preserve">&lt;? super V,? super V,? extends V&gt; </w:t>
            </w:r>
            <w:proofErr w:type="spellStart"/>
            <w:r w:rsidRPr="004143D2">
              <w:rPr>
                <w:rFonts w:ascii="Segoe UI" w:hAnsi="Segoe UI" w:cs="Segoe UI"/>
                <w:color w:val="333333"/>
                <w:lang w:val="en-US"/>
              </w:rPr>
              <w:t>remappingFunction</w:t>
            </w:r>
            <w:proofErr w:type="spellEnd"/>
            <w:r w:rsidRPr="004143D2">
              <w:rPr>
                <w:rFonts w:ascii="Segoe UI" w:hAnsi="Segoe UI" w:cs="Segoe UI"/>
                <w:color w:val="333333"/>
                <w:lang w:val="en-US"/>
              </w:rPr>
              <w:t>)</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927048"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If the specified key is not already associated with a value or is associated with null, associates it with the given non-null value.</w:t>
            </w:r>
          </w:p>
        </w:tc>
      </w:tr>
      <w:tr w:rsidR="004143D2" w:rsidRPr="004143D2" w14:paraId="42813732"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82855A"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 xml:space="preserve">V </w:t>
            </w:r>
            <w:proofErr w:type="gramStart"/>
            <w:r w:rsidRPr="004143D2">
              <w:rPr>
                <w:rFonts w:ascii="Segoe UI" w:hAnsi="Segoe UI" w:cs="Segoe UI"/>
                <w:color w:val="333333"/>
                <w:lang w:val="en-US"/>
              </w:rPr>
              <w:t>replace(</w:t>
            </w:r>
            <w:proofErr w:type="gramEnd"/>
            <w:r w:rsidRPr="004143D2">
              <w:rPr>
                <w:rFonts w:ascii="Segoe UI" w:hAnsi="Segoe UI" w:cs="Segoe UI"/>
                <w:color w:val="333333"/>
                <w:lang w:val="en-US"/>
              </w:rPr>
              <w:t>K key, V value)</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429CAC"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replaces the specified value for a specified key.</w:t>
            </w:r>
          </w:p>
        </w:tc>
      </w:tr>
      <w:tr w:rsidR="004143D2" w:rsidRPr="004143D2" w14:paraId="50AD381E"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2F424B" w14:textId="77777777" w:rsidR="004143D2" w:rsidRPr="004143D2" w:rsidRDefault="004143D2">
            <w:pPr>
              <w:jc w:val="both"/>
              <w:rPr>
                <w:rFonts w:ascii="Segoe UI" w:hAnsi="Segoe UI" w:cs="Segoe UI"/>
                <w:color w:val="333333"/>
                <w:lang w:val="en-US"/>
              </w:rPr>
            </w:pPr>
            <w:proofErr w:type="spellStart"/>
            <w:r w:rsidRPr="004143D2">
              <w:rPr>
                <w:rFonts w:ascii="Segoe UI" w:hAnsi="Segoe UI" w:cs="Segoe UI"/>
                <w:color w:val="333333"/>
                <w:lang w:val="en-US"/>
              </w:rPr>
              <w:t>boolean</w:t>
            </w:r>
            <w:proofErr w:type="spellEnd"/>
            <w:r w:rsidRPr="004143D2">
              <w:rPr>
                <w:rFonts w:ascii="Segoe UI" w:hAnsi="Segoe UI" w:cs="Segoe UI"/>
                <w:color w:val="333333"/>
                <w:lang w:val="en-US"/>
              </w:rPr>
              <w:t xml:space="preserve"> </w:t>
            </w:r>
            <w:proofErr w:type="gramStart"/>
            <w:r w:rsidRPr="004143D2">
              <w:rPr>
                <w:rFonts w:ascii="Segoe UI" w:hAnsi="Segoe UI" w:cs="Segoe UI"/>
                <w:color w:val="333333"/>
                <w:lang w:val="en-US"/>
              </w:rPr>
              <w:t>replace(</w:t>
            </w:r>
            <w:proofErr w:type="gramEnd"/>
            <w:r w:rsidRPr="004143D2">
              <w:rPr>
                <w:rFonts w:ascii="Segoe UI" w:hAnsi="Segoe UI" w:cs="Segoe UI"/>
                <w:color w:val="333333"/>
                <w:lang w:val="en-US"/>
              </w:rPr>
              <w:t xml:space="preserve">K key, V </w:t>
            </w:r>
            <w:proofErr w:type="spellStart"/>
            <w:r w:rsidRPr="004143D2">
              <w:rPr>
                <w:rFonts w:ascii="Segoe UI" w:hAnsi="Segoe UI" w:cs="Segoe UI"/>
                <w:color w:val="333333"/>
                <w:lang w:val="en-US"/>
              </w:rPr>
              <w:t>oldValue</w:t>
            </w:r>
            <w:proofErr w:type="spellEnd"/>
            <w:r w:rsidRPr="004143D2">
              <w:rPr>
                <w:rFonts w:ascii="Segoe UI" w:hAnsi="Segoe UI" w:cs="Segoe UI"/>
                <w:color w:val="333333"/>
                <w:lang w:val="en-US"/>
              </w:rPr>
              <w:t xml:space="preserve">, V </w:t>
            </w:r>
            <w:proofErr w:type="spellStart"/>
            <w:r w:rsidRPr="004143D2">
              <w:rPr>
                <w:rFonts w:ascii="Segoe UI" w:hAnsi="Segoe UI" w:cs="Segoe UI"/>
                <w:color w:val="333333"/>
                <w:lang w:val="en-US"/>
              </w:rPr>
              <w:t>newValue</w:t>
            </w:r>
            <w:proofErr w:type="spellEnd"/>
            <w:r w:rsidRPr="004143D2">
              <w:rPr>
                <w:rFonts w:ascii="Segoe UI" w:hAnsi="Segoe UI" w:cs="Segoe UI"/>
                <w:color w:val="333333"/>
                <w:lang w:val="en-US"/>
              </w:rPr>
              <w:t>)</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0F1BE1"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replaces the old value with the new value for a specified key.</w:t>
            </w:r>
          </w:p>
        </w:tc>
      </w:tr>
      <w:tr w:rsidR="004143D2" w:rsidRPr="004143D2" w14:paraId="720690FF"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4EA547"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 xml:space="preserve">void </w:t>
            </w:r>
            <w:proofErr w:type="spellStart"/>
            <w:proofErr w:type="gramStart"/>
            <w:r w:rsidRPr="004143D2">
              <w:rPr>
                <w:rFonts w:ascii="Segoe UI" w:hAnsi="Segoe UI" w:cs="Segoe UI"/>
                <w:color w:val="333333"/>
                <w:lang w:val="en-US"/>
              </w:rPr>
              <w:t>replaceAll</w:t>
            </w:r>
            <w:proofErr w:type="spellEnd"/>
            <w:r w:rsidRPr="004143D2">
              <w:rPr>
                <w:rFonts w:ascii="Segoe UI" w:hAnsi="Segoe UI" w:cs="Segoe UI"/>
                <w:color w:val="333333"/>
                <w:lang w:val="en-US"/>
              </w:rPr>
              <w:t>(</w:t>
            </w:r>
            <w:proofErr w:type="spellStart"/>
            <w:proofErr w:type="gramEnd"/>
            <w:r w:rsidRPr="004143D2">
              <w:rPr>
                <w:rFonts w:ascii="Segoe UI" w:hAnsi="Segoe UI" w:cs="Segoe UI"/>
                <w:color w:val="333333"/>
                <w:lang w:val="en-US"/>
              </w:rPr>
              <w:t>BiFunction</w:t>
            </w:r>
            <w:proofErr w:type="spellEnd"/>
            <w:r w:rsidRPr="004143D2">
              <w:rPr>
                <w:rFonts w:ascii="Segoe UI" w:hAnsi="Segoe UI" w:cs="Segoe UI"/>
                <w:color w:val="333333"/>
                <w:lang w:val="en-US"/>
              </w:rPr>
              <w:t>&lt;? super K,? super V,? extends V&gt; function)</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27481F"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replaces each entry's value with the result of invoking the given function on that entry until all entries have been processed or the function throws an exception.</w:t>
            </w:r>
          </w:p>
        </w:tc>
      </w:tr>
      <w:tr w:rsidR="004143D2" w:rsidRPr="004143D2" w14:paraId="685B4329"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F56846" w14:textId="77777777" w:rsidR="004143D2" w:rsidRDefault="004143D2">
            <w:pPr>
              <w:jc w:val="both"/>
              <w:rPr>
                <w:rFonts w:ascii="Segoe UI" w:hAnsi="Segoe UI" w:cs="Segoe UI"/>
                <w:color w:val="333333"/>
              </w:rPr>
            </w:pPr>
            <w:r>
              <w:rPr>
                <w:rFonts w:ascii="Segoe UI" w:hAnsi="Segoe UI" w:cs="Segoe UI"/>
                <w:color w:val="333333"/>
              </w:rPr>
              <w:t>Collection </w:t>
            </w:r>
            <w:proofErr w:type="spellStart"/>
            <w:proofErr w:type="gramStart"/>
            <w:r>
              <w:rPr>
                <w:rFonts w:ascii="Segoe UI" w:hAnsi="Segoe UI" w:cs="Segoe UI"/>
                <w:color w:val="333333"/>
              </w:rPr>
              <w:t>values</w:t>
            </w:r>
            <w:proofErr w:type="spellEnd"/>
            <w:r>
              <w:rPr>
                <w:rFonts w:ascii="Segoe UI" w:hAnsi="Segoe UI" w:cs="Segoe UI"/>
                <w:color w:val="333333"/>
              </w:rPr>
              <w:t>(</w:t>
            </w:r>
            <w:proofErr w:type="gramEnd"/>
            <w:r>
              <w:rPr>
                <w:rFonts w:ascii="Segoe UI" w:hAnsi="Segoe UI" w:cs="Segoe UI"/>
                <w:color w:val="333333"/>
              </w:rPr>
              <w:t>)</w:t>
            </w:r>
          </w:p>
        </w:tc>
        <w:tc>
          <w:tcPr>
            <w:tcW w:w="51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DEC9E"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a collection view of the values contained in the map.</w:t>
            </w:r>
          </w:p>
        </w:tc>
      </w:tr>
      <w:tr w:rsidR="004143D2" w:rsidRPr="004143D2" w14:paraId="588D2CDC" w14:textId="77777777" w:rsidTr="004143D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2C786E" w14:textId="77777777" w:rsidR="004143D2" w:rsidRDefault="004143D2">
            <w:pPr>
              <w:jc w:val="both"/>
              <w:rPr>
                <w:rFonts w:ascii="Segoe UI" w:hAnsi="Segoe UI" w:cs="Segoe UI"/>
                <w:color w:val="333333"/>
              </w:rPr>
            </w:pPr>
            <w:proofErr w:type="spellStart"/>
            <w:r>
              <w:rPr>
                <w:rFonts w:ascii="Segoe UI" w:hAnsi="Segoe UI" w:cs="Segoe UI"/>
                <w:color w:val="333333"/>
              </w:rPr>
              <w:t>int</w:t>
            </w:r>
            <w:proofErr w:type="spellEnd"/>
            <w:r>
              <w:rPr>
                <w:rFonts w:ascii="Segoe UI" w:hAnsi="Segoe UI" w:cs="Segoe UI"/>
                <w:color w:val="333333"/>
              </w:rPr>
              <w:t xml:space="preserve"> </w:t>
            </w:r>
            <w:proofErr w:type="spellStart"/>
            <w:proofErr w:type="gramStart"/>
            <w:r>
              <w:rPr>
                <w:rFonts w:ascii="Segoe UI" w:hAnsi="Segoe UI" w:cs="Segoe UI"/>
                <w:color w:val="333333"/>
              </w:rPr>
              <w:t>size</w:t>
            </w:r>
            <w:proofErr w:type="spellEnd"/>
            <w:r>
              <w:rPr>
                <w:rFonts w:ascii="Segoe UI" w:hAnsi="Segoe UI" w:cs="Segoe UI"/>
                <w:color w:val="333333"/>
              </w:rPr>
              <w:t>(</w:t>
            </w:r>
            <w:proofErr w:type="gramEnd"/>
            <w:r>
              <w:rPr>
                <w:rFonts w:ascii="Segoe UI" w:hAnsi="Segoe UI" w:cs="Segoe UI"/>
                <w:color w:val="333333"/>
              </w:rPr>
              <w:t>)</w:t>
            </w:r>
          </w:p>
        </w:tc>
        <w:tc>
          <w:tcPr>
            <w:tcW w:w="51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14C318"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This method returns the number of entries in the map.</w:t>
            </w:r>
          </w:p>
        </w:tc>
      </w:tr>
    </w:tbl>
    <w:p w14:paraId="6B1D3834" w14:textId="77777777" w:rsidR="004143D2" w:rsidRDefault="004143D2" w:rsidP="004143D2">
      <w:pPr>
        <w:pStyle w:val="2"/>
        <w:shd w:val="clear" w:color="auto" w:fill="FFFFFF"/>
        <w:spacing w:line="312" w:lineRule="atLeast"/>
        <w:jc w:val="both"/>
        <w:rPr>
          <w:rFonts w:ascii="Helvetica" w:hAnsi="Helvetica"/>
          <w:b w:val="0"/>
          <w:bCs w:val="0"/>
          <w:color w:val="610B38"/>
          <w:sz w:val="38"/>
          <w:szCs w:val="38"/>
          <w:lang w:val="en-US"/>
        </w:rPr>
      </w:pPr>
    </w:p>
    <w:p w14:paraId="3AFED627" w14:textId="32E3E036" w:rsidR="004143D2" w:rsidRPr="004143D2" w:rsidRDefault="004143D2" w:rsidP="004143D2">
      <w:pPr>
        <w:pStyle w:val="2"/>
        <w:shd w:val="clear" w:color="auto" w:fill="FFFFFF"/>
        <w:spacing w:line="312" w:lineRule="atLeast"/>
        <w:jc w:val="both"/>
        <w:rPr>
          <w:rFonts w:ascii="Helvetica" w:hAnsi="Helvetica"/>
          <w:b w:val="0"/>
          <w:bCs w:val="0"/>
          <w:color w:val="610B38"/>
          <w:sz w:val="38"/>
          <w:szCs w:val="38"/>
          <w:lang w:val="en-US"/>
        </w:rPr>
      </w:pPr>
      <w:proofErr w:type="spellStart"/>
      <w:r w:rsidRPr="004143D2">
        <w:rPr>
          <w:rFonts w:ascii="Helvetica" w:hAnsi="Helvetica"/>
          <w:b w:val="0"/>
          <w:bCs w:val="0"/>
          <w:color w:val="610B38"/>
          <w:sz w:val="38"/>
          <w:szCs w:val="38"/>
          <w:lang w:val="en-US"/>
        </w:rPr>
        <w:t>Map.Entry</w:t>
      </w:r>
      <w:proofErr w:type="spellEnd"/>
      <w:r w:rsidRPr="004143D2">
        <w:rPr>
          <w:rFonts w:ascii="Helvetica" w:hAnsi="Helvetica"/>
          <w:b w:val="0"/>
          <w:bCs w:val="0"/>
          <w:color w:val="610B38"/>
          <w:sz w:val="38"/>
          <w:szCs w:val="38"/>
          <w:lang w:val="en-US"/>
        </w:rPr>
        <w:t xml:space="preserve"> Interface</w:t>
      </w:r>
    </w:p>
    <w:p w14:paraId="5D6A7507" w14:textId="77777777" w:rsidR="004143D2" w:rsidRPr="004143D2" w:rsidRDefault="004143D2" w:rsidP="004143D2">
      <w:pPr>
        <w:pStyle w:val="a3"/>
        <w:shd w:val="clear" w:color="auto" w:fill="FFFFFF"/>
        <w:jc w:val="both"/>
        <w:rPr>
          <w:rFonts w:ascii="Segoe UI" w:hAnsi="Segoe UI" w:cs="Segoe UI"/>
          <w:color w:val="333333"/>
          <w:lang w:val="en-US"/>
        </w:rPr>
      </w:pPr>
      <w:r w:rsidRPr="004143D2">
        <w:rPr>
          <w:rFonts w:ascii="Segoe UI" w:hAnsi="Segoe UI" w:cs="Segoe UI"/>
          <w:color w:val="333333"/>
          <w:lang w:val="en-US"/>
        </w:rPr>
        <w:t xml:space="preserve">Entry is the </w:t>
      </w:r>
      <w:proofErr w:type="spellStart"/>
      <w:r w:rsidRPr="004143D2">
        <w:rPr>
          <w:rFonts w:ascii="Segoe UI" w:hAnsi="Segoe UI" w:cs="Segoe UI"/>
          <w:color w:val="333333"/>
          <w:lang w:val="en-US"/>
        </w:rPr>
        <w:t>subinterface</w:t>
      </w:r>
      <w:proofErr w:type="spellEnd"/>
      <w:r w:rsidRPr="004143D2">
        <w:rPr>
          <w:rFonts w:ascii="Segoe UI" w:hAnsi="Segoe UI" w:cs="Segoe UI"/>
          <w:color w:val="333333"/>
          <w:lang w:val="en-US"/>
        </w:rPr>
        <w:t xml:space="preserve"> of Map. </w:t>
      </w:r>
      <w:proofErr w:type="gramStart"/>
      <w:r w:rsidRPr="004143D2">
        <w:rPr>
          <w:rFonts w:ascii="Segoe UI" w:hAnsi="Segoe UI" w:cs="Segoe UI"/>
          <w:color w:val="333333"/>
          <w:lang w:val="en-US"/>
        </w:rPr>
        <w:t>So</w:t>
      </w:r>
      <w:proofErr w:type="gramEnd"/>
      <w:r w:rsidRPr="004143D2">
        <w:rPr>
          <w:rFonts w:ascii="Segoe UI" w:hAnsi="Segoe UI" w:cs="Segoe UI"/>
          <w:color w:val="333333"/>
          <w:lang w:val="en-US"/>
        </w:rPr>
        <w:t xml:space="preserve"> we will be accessed it by </w:t>
      </w:r>
      <w:proofErr w:type="spellStart"/>
      <w:r w:rsidRPr="004143D2">
        <w:rPr>
          <w:rFonts w:ascii="Segoe UI" w:hAnsi="Segoe UI" w:cs="Segoe UI"/>
          <w:color w:val="333333"/>
          <w:lang w:val="en-US"/>
        </w:rPr>
        <w:t>Map.Entry</w:t>
      </w:r>
      <w:proofErr w:type="spellEnd"/>
      <w:r w:rsidRPr="004143D2">
        <w:rPr>
          <w:rFonts w:ascii="Segoe UI" w:hAnsi="Segoe UI" w:cs="Segoe UI"/>
          <w:color w:val="333333"/>
          <w:lang w:val="en-US"/>
        </w:rPr>
        <w:t xml:space="preserve"> name. It returns a collection-view of the map, whose elements are of this class. It provides methods to get key and value.</w:t>
      </w:r>
    </w:p>
    <w:p w14:paraId="581865BC" w14:textId="77777777" w:rsidR="004143D2" w:rsidRPr="004143D2" w:rsidRDefault="004143D2" w:rsidP="004143D2">
      <w:pPr>
        <w:pStyle w:val="3"/>
        <w:shd w:val="clear" w:color="auto" w:fill="FFFFFF"/>
        <w:spacing w:line="312" w:lineRule="atLeast"/>
        <w:jc w:val="both"/>
        <w:rPr>
          <w:rFonts w:ascii="Helvetica" w:hAnsi="Helvetica" w:cs="Times New Roman"/>
          <w:color w:val="610B4B"/>
          <w:sz w:val="32"/>
          <w:szCs w:val="32"/>
          <w:lang w:val="en-US"/>
        </w:rPr>
      </w:pPr>
      <w:r w:rsidRPr="004143D2">
        <w:rPr>
          <w:rFonts w:ascii="Helvetica" w:hAnsi="Helvetica"/>
          <w:b/>
          <w:bCs/>
          <w:color w:val="610B4B"/>
          <w:sz w:val="32"/>
          <w:szCs w:val="32"/>
          <w:lang w:val="en-US"/>
        </w:rPr>
        <w:t xml:space="preserve">Methods of </w:t>
      </w:r>
      <w:proofErr w:type="spellStart"/>
      <w:r w:rsidRPr="004143D2">
        <w:rPr>
          <w:rFonts w:ascii="Helvetica" w:hAnsi="Helvetica"/>
          <w:b/>
          <w:bCs/>
          <w:color w:val="610B4B"/>
          <w:sz w:val="32"/>
          <w:szCs w:val="32"/>
          <w:lang w:val="en-US"/>
        </w:rPr>
        <w:t>Map.Entry</w:t>
      </w:r>
      <w:proofErr w:type="spellEnd"/>
      <w:r w:rsidRPr="004143D2">
        <w:rPr>
          <w:rFonts w:ascii="Helvetica" w:hAnsi="Helvetica"/>
          <w:b/>
          <w:bCs/>
          <w:color w:val="610B4B"/>
          <w:sz w:val="32"/>
          <w:szCs w:val="32"/>
          <w:lang w:val="en-US"/>
        </w:rPr>
        <w:t xml:space="preserve"> interface</w:t>
      </w:r>
    </w:p>
    <w:tbl>
      <w:tblPr>
        <w:tblW w:w="100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99"/>
        <w:gridCol w:w="2958"/>
      </w:tblGrid>
      <w:tr w:rsidR="004143D2" w14:paraId="24A2EC0E" w14:textId="77777777" w:rsidTr="001633F8">
        <w:tc>
          <w:tcPr>
            <w:tcW w:w="0" w:type="auto"/>
            <w:shd w:val="clear" w:color="auto" w:fill="C7CCBE"/>
            <w:tcMar>
              <w:top w:w="180" w:type="dxa"/>
              <w:left w:w="180" w:type="dxa"/>
              <w:bottom w:w="180" w:type="dxa"/>
              <w:right w:w="180" w:type="dxa"/>
            </w:tcMar>
            <w:hideMark/>
          </w:tcPr>
          <w:p w14:paraId="3B03AF1F" w14:textId="77777777" w:rsidR="004143D2" w:rsidRDefault="004143D2">
            <w:pPr>
              <w:rPr>
                <w:rFonts w:ascii="Times New Roman" w:hAnsi="Times New Roman"/>
                <w:b/>
                <w:bCs/>
                <w:color w:val="000000"/>
                <w:sz w:val="26"/>
                <w:szCs w:val="26"/>
              </w:rPr>
            </w:pPr>
            <w:proofErr w:type="spellStart"/>
            <w:r>
              <w:rPr>
                <w:b/>
                <w:bCs/>
                <w:color w:val="000000"/>
                <w:sz w:val="26"/>
                <w:szCs w:val="26"/>
              </w:rPr>
              <w:t>Method</w:t>
            </w:r>
            <w:proofErr w:type="spellEnd"/>
          </w:p>
        </w:tc>
        <w:tc>
          <w:tcPr>
            <w:tcW w:w="2958" w:type="dxa"/>
            <w:shd w:val="clear" w:color="auto" w:fill="C7CCBE"/>
            <w:tcMar>
              <w:top w:w="180" w:type="dxa"/>
              <w:left w:w="180" w:type="dxa"/>
              <w:bottom w:w="180" w:type="dxa"/>
              <w:right w:w="180" w:type="dxa"/>
            </w:tcMar>
            <w:hideMark/>
          </w:tcPr>
          <w:p w14:paraId="1761F93A" w14:textId="77777777" w:rsidR="004143D2" w:rsidRDefault="004143D2">
            <w:pPr>
              <w:rPr>
                <w:b/>
                <w:bCs/>
                <w:color w:val="000000"/>
                <w:sz w:val="26"/>
                <w:szCs w:val="26"/>
              </w:rPr>
            </w:pPr>
            <w:proofErr w:type="spellStart"/>
            <w:r>
              <w:rPr>
                <w:b/>
                <w:bCs/>
                <w:color w:val="000000"/>
                <w:sz w:val="26"/>
                <w:szCs w:val="26"/>
              </w:rPr>
              <w:t>Description</w:t>
            </w:r>
            <w:proofErr w:type="spellEnd"/>
          </w:p>
        </w:tc>
      </w:tr>
      <w:tr w:rsidR="004143D2" w:rsidRPr="004143D2" w14:paraId="54563D6B"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46A197" w14:textId="77777777" w:rsidR="004143D2" w:rsidRDefault="004143D2">
            <w:pPr>
              <w:jc w:val="both"/>
              <w:rPr>
                <w:rFonts w:ascii="Segoe UI" w:hAnsi="Segoe UI" w:cs="Segoe UI"/>
                <w:color w:val="333333"/>
                <w:sz w:val="24"/>
                <w:szCs w:val="24"/>
              </w:rPr>
            </w:pPr>
            <w:r>
              <w:rPr>
                <w:rFonts w:ascii="Segoe UI" w:hAnsi="Segoe UI" w:cs="Segoe UI"/>
                <w:color w:val="333333"/>
              </w:rPr>
              <w:t xml:space="preserve">K </w:t>
            </w:r>
            <w:proofErr w:type="spellStart"/>
            <w:proofErr w:type="gramStart"/>
            <w:r>
              <w:rPr>
                <w:rFonts w:ascii="Segoe UI" w:hAnsi="Segoe UI" w:cs="Segoe UI"/>
                <w:color w:val="333333"/>
              </w:rPr>
              <w:t>getKey</w:t>
            </w:r>
            <w:proofErr w:type="spellEnd"/>
            <w:r>
              <w:rPr>
                <w:rFonts w:ascii="Segoe UI" w:hAnsi="Segoe UI" w:cs="Segoe UI"/>
                <w:color w:val="333333"/>
              </w:rPr>
              <w:t>(</w:t>
            </w:r>
            <w:proofErr w:type="gramEnd"/>
            <w:r>
              <w:rPr>
                <w:rFonts w:ascii="Segoe UI" w:hAnsi="Segoe UI" w:cs="Segoe UI"/>
                <w:color w:val="333333"/>
              </w:rPr>
              <w:t>)</w:t>
            </w:r>
          </w:p>
        </w:tc>
        <w:tc>
          <w:tcPr>
            <w:tcW w:w="29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B1E2CA"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obtain a key.</w:t>
            </w:r>
          </w:p>
        </w:tc>
      </w:tr>
      <w:tr w:rsidR="004143D2" w:rsidRPr="004143D2" w14:paraId="673D6D11"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7F0A24" w14:textId="77777777" w:rsidR="004143D2" w:rsidRDefault="004143D2">
            <w:pPr>
              <w:jc w:val="both"/>
              <w:rPr>
                <w:rFonts w:ascii="Segoe UI" w:hAnsi="Segoe UI" w:cs="Segoe UI"/>
                <w:color w:val="333333"/>
              </w:rPr>
            </w:pPr>
            <w:r>
              <w:rPr>
                <w:rFonts w:ascii="Segoe UI" w:hAnsi="Segoe UI" w:cs="Segoe UI"/>
                <w:color w:val="333333"/>
              </w:rPr>
              <w:t xml:space="preserve">V </w:t>
            </w:r>
            <w:proofErr w:type="spellStart"/>
            <w:proofErr w:type="gramStart"/>
            <w:r>
              <w:rPr>
                <w:rFonts w:ascii="Segoe UI" w:hAnsi="Segoe UI" w:cs="Segoe UI"/>
                <w:color w:val="333333"/>
              </w:rPr>
              <w:t>getValue</w:t>
            </w:r>
            <w:proofErr w:type="spellEnd"/>
            <w:r>
              <w:rPr>
                <w:rFonts w:ascii="Segoe UI" w:hAnsi="Segoe UI" w:cs="Segoe UI"/>
                <w:color w:val="333333"/>
              </w:rPr>
              <w:t>(</w:t>
            </w:r>
            <w:proofErr w:type="gramEnd"/>
            <w:r>
              <w:rPr>
                <w:rFonts w:ascii="Segoe UI" w:hAnsi="Segoe UI" w:cs="Segoe UI"/>
                <w:color w:val="333333"/>
              </w:rPr>
              <w:t>)</w:t>
            </w:r>
          </w:p>
        </w:tc>
        <w:tc>
          <w:tcPr>
            <w:tcW w:w="29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B4B982"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obtain value.</w:t>
            </w:r>
          </w:p>
        </w:tc>
      </w:tr>
      <w:tr w:rsidR="004143D2" w:rsidRPr="004143D2" w14:paraId="09E3F777"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8E11E6" w14:textId="77777777" w:rsidR="004143D2" w:rsidRDefault="004143D2">
            <w:pPr>
              <w:jc w:val="both"/>
              <w:rPr>
                <w:rFonts w:ascii="Segoe UI" w:hAnsi="Segoe UI" w:cs="Segoe UI"/>
                <w:color w:val="333333"/>
              </w:rPr>
            </w:pPr>
            <w:proofErr w:type="spellStart"/>
            <w:r>
              <w:rPr>
                <w:rFonts w:ascii="Segoe UI" w:hAnsi="Segoe UI" w:cs="Segoe UI"/>
                <w:color w:val="333333"/>
              </w:rPr>
              <w:lastRenderedPageBreak/>
              <w:t>int</w:t>
            </w:r>
            <w:proofErr w:type="spellEnd"/>
            <w:r>
              <w:rPr>
                <w:rFonts w:ascii="Segoe UI" w:hAnsi="Segoe UI" w:cs="Segoe UI"/>
                <w:color w:val="333333"/>
              </w:rPr>
              <w:t xml:space="preserve"> </w:t>
            </w:r>
            <w:proofErr w:type="spellStart"/>
            <w:proofErr w:type="gramStart"/>
            <w:r>
              <w:rPr>
                <w:rFonts w:ascii="Segoe UI" w:hAnsi="Segoe UI" w:cs="Segoe UI"/>
                <w:color w:val="333333"/>
              </w:rPr>
              <w:t>hashCode</w:t>
            </w:r>
            <w:proofErr w:type="spellEnd"/>
            <w:r>
              <w:rPr>
                <w:rFonts w:ascii="Segoe UI" w:hAnsi="Segoe UI" w:cs="Segoe UI"/>
                <w:color w:val="333333"/>
              </w:rPr>
              <w:t>(</w:t>
            </w:r>
            <w:proofErr w:type="gramEnd"/>
            <w:r>
              <w:rPr>
                <w:rFonts w:ascii="Segoe UI" w:hAnsi="Segoe UI" w:cs="Segoe UI"/>
                <w:color w:val="333333"/>
              </w:rPr>
              <w:t>)</w:t>
            </w:r>
          </w:p>
        </w:tc>
        <w:tc>
          <w:tcPr>
            <w:tcW w:w="29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516D88"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 xml:space="preserve">It is used to obtain </w:t>
            </w:r>
            <w:proofErr w:type="spellStart"/>
            <w:r w:rsidRPr="004143D2">
              <w:rPr>
                <w:rFonts w:ascii="Segoe UI" w:hAnsi="Segoe UI" w:cs="Segoe UI"/>
                <w:color w:val="333333"/>
                <w:lang w:val="en-US"/>
              </w:rPr>
              <w:t>hashCode</w:t>
            </w:r>
            <w:proofErr w:type="spellEnd"/>
            <w:r w:rsidRPr="004143D2">
              <w:rPr>
                <w:rFonts w:ascii="Segoe UI" w:hAnsi="Segoe UI" w:cs="Segoe UI"/>
                <w:color w:val="333333"/>
                <w:lang w:val="en-US"/>
              </w:rPr>
              <w:t>.</w:t>
            </w:r>
          </w:p>
        </w:tc>
      </w:tr>
      <w:tr w:rsidR="004143D2" w:rsidRPr="004143D2" w14:paraId="65C04205"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9949DB" w14:textId="77777777" w:rsidR="004143D2" w:rsidRDefault="004143D2">
            <w:pPr>
              <w:jc w:val="both"/>
              <w:rPr>
                <w:rFonts w:ascii="Segoe UI" w:hAnsi="Segoe UI" w:cs="Segoe UI"/>
                <w:color w:val="333333"/>
              </w:rPr>
            </w:pPr>
            <w:r>
              <w:rPr>
                <w:rFonts w:ascii="Segoe UI" w:hAnsi="Segoe UI" w:cs="Segoe UI"/>
                <w:color w:val="333333"/>
              </w:rPr>
              <w:t xml:space="preserve">V </w:t>
            </w:r>
            <w:proofErr w:type="spellStart"/>
            <w:proofErr w:type="gramStart"/>
            <w:r>
              <w:rPr>
                <w:rFonts w:ascii="Segoe UI" w:hAnsi="Segoe UI" w:cs="Segoe UI"/>
                <w:color w:val="333333"/>
              </w:rPr>
              <w:t>setValue</w:t>
            </w:r>
            <w:proofErr w:type="spellEnd"/>
            <w:r>
              <w:rPr>
                <w:rFonts w:ascii="Segoe UI" w:hAnsi="Segoe UI" w:cs="Segoe UI"/>
                <w:color w:val="333333"/>
              </w:rPr>
              <w:t>(</w:t>
            </w:r>
            <w:proofErr w:type="gramEnd"/>
            <w:r>
              <w:rPr>
                <w:rFonts w:ascii="Segoe UI" w:hAnsi="Segoe UI" w:cs="Segoe UI"/>
                <w:color w:val="333333"/>
              </w:rPr>
              <w:t xml:space="preserve">V </w:t>
            </w:r>
            <w:proofErr w:type="spellStart"/>
            <w:r>
              <w:rPr>
                <w:rFonts w:ascii="Segoe UI" w:hAnsi="Segoe UI" w:cs="Segoe UI"/>
                <w:color w:val="333333"/>
              </w:rPr>
              <w:t>value</w:t>
            </w:r>
            <w:proofErr w:type="spellEnd"/>
            <w:r>
              <w:rPr>
                <w:rFonts w:ascii="Segoe UI" w:hAnsi="Segoe UI" w:cs="Segoe UI"/>
                <w:color w:val="333333"/>
              </w:rPr>
              <w:t>)</w:t>
            </w:r>
          </w:p>
        </w:tc>
        <w:tc>
          <w:tcPr>
            <w:tcW w:w="29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B2FDD2"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replace the value corresponding to this entry with the specified value.</w:t>
            </w:r>
          </w:p>
        </w:tc>
      </w:tr>
      <w:tr w:rsidR="004143D2" w:rsidRPr="004143D2" w14:paraId="78BFFDE5"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B1A6C4" w14:textId="77777777" w:rsidR="004143D2" w:rsidRDefault="004143D2">
            <w:pPr>
              <w:jc w:val="both"/>
              <w:rPr>
                <w:rFonts w:ascii="Segoe UI" w:hAnsi="Segoe UI" w:cs="Segoe UI"/>
                <w:color w:val="333333"/>
              </w:rPr>
            </w:pPr>
            <w:proofErr w:type="spellStart"/>
            <w:r>
              <w:rPr>
                <w:rFonts w:ascii="Segoe UI" w:hAnsi="Segoe UI" w:cs="Segoe UI"/>
                <w:color w:val="333333"/>
              </w:rPr>
              <w:t>boolean</w:t>
            </w:r>
            <w:proofErr w:type="spellEnd"/>
            <w:r>
              <w:rPr>
                <w:rFonts w:ascii="Segoe UI" w:hAnsi="Segoe UI" w:cs="Segoe UI"/>
                <w:color w:val="333333"/>
              </w:rPr>
              <w:t xml:space="preserve"> </w:t>
            </w:r>
            <w:proofErr w:type="spellStart"/>
            <w:proofErr w:type="gramStart"/>
            <w:r>
              <w:rPr>
                <w:rFonts w:ascii="Segoe UI" w:hAnsi="Segoe UI" w:cs="Segoe UI"/>
                <w:color w:val="333333"/>
              </w:rPr>
              <w:t>equals</w:t>
            </w:r>
            <w:proofErr w:type="spellEnd"/>
            <w:r>
              <w:rPr>
                <w:rFonts w:ascii="Segoe UI" w:hAnsi="Segoe UI" w:cs="Segoe UI"/>
                <w:color w:val="333333"/>
              </w:rPr>
              <w:t>(</w:t>
            </w:r>
            <w:proofErr w:type="gramEnd"/>
            <w:r>
              <w:rPr>
                <w:rFonts w:ascii="Segoe UI" w:hAnsi="Segoe UI" w:cs="Segoe UI"/>
                <w:color w:val="333333"/>
              </w:rPr>
              <w:t>Object o)</w:t>
            </w:r>
          </w:p>
        </w:tc>
        <w:tc>
          <w:tcPr>
            <w:tcW w:w="29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5764BB"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is used to compare the specified object with the other existing objects.</w:t>
            </w:r>
          </w:p>
        </w:tc>
      </w:tr>
      <w:tr w:rsidR="004143D2" w:rsidRPr="004143D2" w14:paraId="0B408CA1"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7C4195"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static &lt;K extends Comparable&lt;? super K</w:t>
            </w:r>
            <w:proofErr w:type="gramStart"/>
            <w:r w:rsidRPr="004143D2">
              <w:rPr>
                <w:rFonts w:ascii="Segoe UI" w:hAnsi="Segoe UI" w:cs="Segoe UI"/>
                <w:color w:val="333333"/>
                <w:lang w:val="en-US"/>
              </w:rPr>
              <w:t>&gt;,V</w:t>
            </w:r>
            <w:proofErr w:type="gramEnd"/>
            <w:r w:rsidRPr="004143D2">
              <w:rPr>
                <w:rFonts w:ascii="Segoe UI" w:hAnsi="Segoe UI" w:cs="Segoe UI"/>
                <w:color w:val="333333"/>
                <w:lang w:val="en-US"/>
              </w:rPr>
              <w:t>&gt; Comparator&lt;</w:t>
            </w:r>
            <w:proofErr w:type="spellStart"/>
            <w:r w:rsidRPr="004143D2">
              <w:rPr>
                <w:rFonts w:ascii="Segoe UI" w:hAnsi="Segoe UI" w:cs="Segoe UI"/>
                <w:color w:val="333333"/>
                <w:lang w:val="en-US"/>
              </w:rPr>
              <w:t>Map.Entry</w:t>
            </w:r>
            <w:proofErr w:type="spellEnd"/>
            <w:r w:rsidRPr="004143D2">
              <w:rPr>
                <w:rFonts w:ascii="Segoe UI" w:hAnsi="Segoe UI" w:cs="Segoe UI"/>
                <w:color w:val="333333"/>
                <w:lang w:val="en-US"/>
              </w:rPr>
              <w:t xml:space="preserve">&lt;K,V&gt;&gt; </w:t>
            </w:r>
            <w:proofErr w:type="spellStart"/>
            <w:r w:rsidRPr="004143D2">
              <w:rPr>
                <w:rFonts w:ascii="Segoe UI" w:hAnsi="Segoe UI" w:cs="Segoe UI"/>
                <w:color w:val="333333"/>
                <w:lang w:val="en-US"/>
              </w:rPr>
              <w:t>comparingByKey</w:t>
            </w:r>
            <w:proofErr w:type="spellEnd"/>
            <w:r w:rsidRPr="004143D2">
              <w:rPr>
                <w:rFonts w:ascii="Segoe UI" w:hAnsi="Segoe UI" w:cs="Segoe UI"/>
                <w:color w:val="333333"/>
                <w:lang w:val="en-US"/>
              </w:rPr>
              <w:t>()</w:t>
            </w:r>
          </w:p>
        </w:tc>
        <w:tc>
          <w:tcPr>
            <w:tcW w:w="29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ECFA06"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a comparator that compare the objects in natural order on key.</w:t>
            </w:r>
          </w:p>
        </w:tc>
      </w:tr>
      <w:tr w:rsidR="004143D2" w:rsidRPr="004143D2" w14:paraId="292C6F1A"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FA4CD"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static &lt;</w:t>
            </w:r>
            <w:proofErr w:type="gramStart"/>
            <w:r w:rsidRPr="004143D2">
              <w:rPr>
                <w:rFonts w:ascii="Segoe UI" w:hAnsi="Segoe UI" w:cs="Segoe UI"/>
                <w:color w:val="333333"/>
                <w:lang w:val="en-US"/>
              </w:rPr>
              <w:t>K,V</w:t>
            </w:r>
            <w:proofErr w:type="gramEnd"/>
            <w:r w:rsidRPr="004143D2">
              <w:rPr>
                <w:rFonts w:ascii="Segoe UI" w:hAnsi="Segoe UI" w:cs="Segoe UI"/>
                <w:color w:val="333333"/>
                <w:lang w:val="en-US"/>
              </w:rPr>
              <w:t>&gt; Comparator&lt;</w:t>
            </w:r>
            <w:proofErr w:type="spellStart"/>
            <w:r w:rsidRPr="004143D2">
              <w:rPr>
                <w:rFonts w:ascii="Segoe UI" w:hAnsi="Segoe UI" w:cs="Segoe UI"/>
                <w:color w:val="333333"/>
                <w:lang w:val="en-US"/>
              </w:rPr>
              <w:t>Map.Entry</w:t>
            </w:r>
            <w:proofErr w:type="spellEnd"/>
            <w:r w:rsidRPr="004143D2">
              <w:rPr>
                <w:rFonts w:ascii="Segoe UI" w:hAnsi="Segoe UI" w:cs="Segoe UI"/>
                <w:color w:val="333333"/>
                <w:lang w:val="en-US"/>
              </w:rPr>
              <w:t xml:space="preserve">&lt;K,V&gt;&gt; </w:t>
            </w:r>
            <w:proofErr w:type="spellStart"/>
            <w:r w:rsidRPr="004143D2">
              <w:rPr>
                <w:rFonts w:ascii="Segoe UI" w:hAnsi="Segoe UI" w:cs="Segoe UI"/>
                <w:color w:val="333333"/>
                <w:lang w:val="en-US"/>
              </w:rPr>
              <w:t>comparingByKey</w:t>
            </w:r>
            <w:proofErr w:type="spellEnd"/>
            <w:r w:rsidRPr="004143D2">
              <w:rPr>
                <w:rFonts w:ascii="Segoe UI" w:hAnsi="Segoe UI" w:cs="Segoe UI"/>
                <w:color w:val="333333"/>
                <w:lang w:val="en-US"/>
              </w:rPr>
              <w:t xml:space="preserve">(Comparator&lt;? super K&gt; </w:t>
            </w:r>
            <w:proofErr w:type="spellStart"/>
            <w:r w:rsidRPr="004143D2">
              <w:rPr>
                <w:rFonts w:ascii="Segoe UI" w:hAnsi="Segoe UI" w:cs="Segoe UI"/>
                <w:color w:val="333333"/>
                <w:lang w:val="en-US"/>
              </w:rPr>
              <w:t>cmp</w:t>
            </w:r>
            <w:proofErr w:type="spellEnd"/>
            <w:r w:rsidRPr="004143D2">
              <w:rPr>
                <w:rFonts w:ascii="Segoe UI" w:hAnsi="Segoe UI" w:cs="Segoe UI"/>
                <w:color w:val="333333"/>
                <w:lang w:val="en-US"/>
              </w:rPr>
              <w:t>)</w:t>
            </w:r>
          </w:p>
        </w:tc>
        <w:tc>
          <w:tcPr>
            <w:tcW w:w="29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421BAC"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a comparator that compare the objects by key using the given Comparator.</w:t>
            </w:r>
          </w:p>
        </w:tc>
      </w:tr>
      <w:tr w:rsidR="004143D2" w:rsidRPr="004143D2" w14:paraId="76884F9C"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AEF537"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static &lt;</w:t>
            </w:r>
            <w:proofErr w:type="gramStart"/>
            <w:r w:rsidRPr="004143D2">
              <w:rPr>
                <w:rFonts w:ascii="Segoe UI" w:hAnsi="Segoe UI" w:cs="Segoe UI"/>
                <w:color w:val="333333"/>
                <w:lang w:val="en-US"/>
              </w:rPr>
              <w:t>K,V</w:t>
            </w:r>
            <w:proofErr w:type="gramEnd"/>
            <w:r w:rsidRPr="004143D2">
              <w:rPr>
                <w:rFonts w:ascii="Segoe UI" w:hAnsi="Segoe UI" w:cs="Segoe UI"/>
                <w:color w:val="333333"/>
                <w:lang w:val="en-US"/>
              </w:rPr>
              <w:t xml:space="preserve"> extends Comparable&lt;? super V&gt;&gt; Comparator&lt;</w:t>
            </w:r>
            <w:proofErr w:type="spellStart"/>
            <w:r w:rsidRPr="004143D2">
              <w:rPr>
                <w:rFonts w:ascii="Segoe UI" w:hAnsi="Segoe UI" w:cs="Segoe UI"/>
                <w:color w:val="333333"/>
                <w:lang w:val="en-US"/>
              </w:rPr>
              <w:t>Map.Entry</w:t>
            </w:r>
            <w:proofErr w:type="spellEnd"/>
            <w:r w:rsidRPr="004143D2">
              <w:rPr>
                <w:rFonts w:ascii="Segoe UI" w:hAnsi="Segoe UI" w:cs="Segoe UI"/>
                <w:color w:val="333333"/>
                <w:lang w:val="en-US"/>
              </w:rPr>
              <w:t xml:space="preserve">&lt;K,V&gt;&gt; </w:t>
            </w:r>
            <w:proofErr w:type="spellStart"/>
            <w:r w:rsidRPr="004143D2">
              <w:rPr>
                <w:rFonts w:ascii="Segoe UI" w:hAnsi="Segoe UI" w:cs="Segoe UI"/>
                <w:color w:val="333333"/>
                <w:lang w:val="en-US"/>
              </w:rPr>
              <w:t>comparingByValue</w:t>
            </w:r>
            <w:proofErr w:type="spellEnd"/>
            <w:r w:rsidRPr="004143D2">
              <w:rPr>
                <w:rFonts w:ascii="Segoe UI" w:hAnsi="Segoe UI" w:cs="Segoe UI"/>
                <w:color w:val="333333"/>
                <w:lang w:val="en-US"/>
              </w:rPr>
              <w:t>()</w:t>
            </w:r>
          </w:p>
        </w:tc>
        <w:tc>
          <w:tcPr>
            <w:tcW w:w="29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1FE5E"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a comparator that compare the objects in natural order on value.</w:t>
            </w:r>
          </w:p>
        </w:tc>
      </w:tr>
      <w:tr w:rsidR="004143D2" w:rsidRPr="004143D2" w14:paraId="547E16E3" w14:textId="77777777" w:rsidTr="001633F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63105A"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static &lt;</w:t>
            </w:r>
            <w:proofErr w:type="gramStart"/>
            <w:r w:rsidRPr="004143D2">
              <w:rPr>
                <w:rFonts w:ascii="Segoe UI" w:hAnsi="Segoe UI" w:cs="Segoe UI"/>
                <w:color w:val="333333"/>
                <w:lang w:val="en-US"/>
              </w:rPr>
              <w:t>K,V</w:t>
            </w:r>
            <w:proofErr w:type="gramEnd"/>
            <w:r w:rsidRPr="004143D2">
              <w:rPr>
                <w:rFonts w:ascii="Segoe UI" w:hAnsi="Segoe UI" w:cs="Segoe UI"/>
                <w:color w:val="333333"/>
                <w:lang w:val="en-US"/>
              </w:rPr>
              <w:t>&gt; Comparator&lt;</w:t>
            </w:r>
            <w:proofErr w:type="spellStart"/>
            <w:r w:rsidRPr="004143D2">
              <w:rPr>
                <w:rFonts w:ascii="Segoe UI" w:hAnsi="Segoe UI" w:cs="Segoe UI"/>
                <w:color w:val="333333"/>
                <w:lang w:val="en-US"/>
              </w:rPr>
              <w:t>Map.Entry</w:t>
            </w:r>
            <w:proofErr w:type="spellEnd"/>
            <w:r w:rsidRPr="004143D2">
              <w:rPr>
                <w:rFonts w:ascii="Segoe UI" w:hAnsi="Segoe UI" w:cs="Segoe UI"/>
                <w:color w:val="333333"/>
                <w:lang w:val="en-US"/>
              </w:rPr>
              <w:t xml:space="preserve">&lt;K,V&gt;&gt; </w:t>
            </w:r>
            <w:proofErr w:type="spellStart"/>
            <w:r w:rsidRPr="004143D2">
              <w:rPr>
                <w:rFonts w:ascii="Segoe UI" w:hAnsi="Segoe UI" w:cs="Segoe UI"/>
                <w:color w:val="333333"/>
                <w:lang w:val="en-US"/>
              </w:rPr>
              <w:t>comparingByValue</w:t>
            </w:r>
            <w:proofErr w:type="spellEnd"/>
            <w:r w:rsidRPr="004143D2">
              <w:rPr>
                <w:rFonts w:ascii="Segoe UI" w:hAnsi="Segoe UI" w:cs="Segoe UI"/>
                <w:color w:val="333333"/>
                <w:lang w:val="en-US"/>
              </w:rPr>
              <w:t xml:space="preserve">(Comparator&lt;? super V&gt; </w:t>
            </w:r>
            <w:proofErr w:type="spellStart"/>
            <w:r w:rsidRPr="004143D2">
              <w:rPr>
                <w:rFonts w:ascii="Segoe UI" w:hAnsi="Segoe UI" w:cs="Segoe UI"/>
                <w:color w:val="333333"/>
                <w:lang w:val="en-US"/>
              </w:rPr>
              <w:t>cmp</w:t>
            </w:r>
            <w:proofErr w:type="spellEnd"/>
            <w:r w:rsidRPr="004143D2">
              <w:rPr>
                <w:rFonts w:ascii="Segoe UI" w:hAnsi="Segoe UI" w:cs="Segoe UI"/>
                <w:color w:val="333333"/>
                <w:lang w:val="en-US"/>
              </w:rPr>
              <w:t>)</w:t>
            </w:r>
          </w:p>
        </w:tc>
        <w:tc>
          <w:tcPr>
            <w:tcW w:w="29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773021" w14:textId="77777777" w:rsidR="004143D2" w:rsidRPr="004143D2" w:rsidRDefault="004143D2">
            <w:pPr>
              <w:jc w:val="both"/>
              <w:rPr>
                <w:rFonts w:ascii="Segoe UI" w:hAnsi="Segoe UI" w:cs="Segoe UI"/>
                <w:color w:val="333333"/>
                <w:lang w:val="en-US"/>
              </w:rPr>
            </w:pPr>
            <w:r w:rsidRPr="004143D2">
              <w:rPr>
                <w:rFonts w:ascii="Segoe UI" w:hAnsi="Segoe UI" w:cs="Segoe UI"/>
                <w:color w:val="333333"/>
                <w:lang w:val="en-US"/>
              </w:rPr>
              <w:t>It returns a comparator that compare the objects by value using the given Comparator.</w:t>
            </w:r>
          </w:p>
        </w:tc>
      </w:tr>
    </w:tbl>
    <w:p w14:paraId="79967DA8" w14:textId="77777777" w:rsidR="004143D2" w:rsidRDefault="004143D2" w:rsidP="004143D2">
      <w:pPr>
        <w:pStyle w:val="3"/>
        <w:shd w:val="clear" w:color="auto" w:fill="FFFFFF"/>
        <w:spacing w:line="312" w:lineRule="atLeast"/>
        <w:jc w:val="both"/>
        <w:rPr>
          <w:rFonts w:ascii="Helvetica" w:hAnsi="Helvetica"/>
          <w:b/>
          <w:bCs/>
          <w:color w:val="610B4B"/>
          <w:sz w:val="32"/>
          <w:szCs w:val="32"/>
          <w:lang w:val="en-US"/>
        </w:rPr>
      </w:pPr>
    </w:p>
    <w:p w14:paraId="2B4B1B1A" w14:textId="77777777" w:rsidR="00C44A39" w:rsidRDefault="004143D2" w:rsidP="00C44A39">
      <w:pPr>
        <w:pStyle w:val="3"/>
        <w:shd w:val="clear" w:color="auto" w:fill="FFFFFF"/>
        <w:spacing w:line="312" w:lineRule="atLeast"/>
        <w:jc w:val="both"/>
        <w:rPr>
          <w:rFonts w:ascii="Helvetica" w:hAnsi="Helvetica"/>
          <w:b/>
          <w:bCs/>
          <w:color w:val="610B4B"/>
          <w:sz w:val="32"/>
          <w:szCs w:val="32"/>
          <w:lang w:val="en-US"/>
        </w:rPr>
      </w:pPr>
      <w:r w:rsidRPr="004143D2">
        <w:rPr>
          <w:rFonts w:ascii="Helvetica" w:hAnsi="Helvetica"/>
          <w:b/>
          <w:bCs/>
          <w:color w:val="610B4B"/>
          <w:sz w:val="32"/>
          <w:szCs w:val="32"/>
          <w:lang w:val="en-US"/>
        </w:rPr>
        <w:t xml:space="preserve">Java Map Example: </w:t>
      </w:r>
    </w:p>
    <w:p w14:paraId="008E4DCB" w14:textId="77777777" w:rsidR="00C44A39" w:rsidRDefault="00C44A39" w:rsidP="00C44A39">
      <w:pPr>
        <w:pStyle w:val="3"/>
        <w:shd w:val="clear" w:color="auto" w:fill="FFFFFF"/>
        <w:spacing w:line="312" w:lineRule="atLeast"/>
        <w:jc w:val="both"/>
        <w:rPr>
          <w:rFonts w:ascii="Helvetica" w:hAnsi="Helvetica"/>
          <w:b/>
          <w:bCs/>
          <w:color w:val="610B4B"/>
          <w:sz w:val="32"/>
          <w:szCs w:val="32"/>
          <w:lang w:val="en-US"/>
        </w:rPr>
      </w:pPr>
    </w:p>
    <w:p w14:paraId="5F3F4F11" w14:textId="0C6BFD19" w:rsidR="004143D2" w:rsidRDefault="00BE5BEF" w:rsidP="008876B1">
      <w:pPr>
        <w:pStyle w:val="a3"/>
        <w:shd w:val="clear" w:color="auto" w:fill="FFFFFF"/>
        <w:jc w:val="both"/>
        <w:rPr>
          <w:rFonts w:ascii="Segoe UI" w:hAnsi="Segoe UI" w:cs="Segoe UI"/>
          <w:b/>
          <w:bCs/>
          <w:i/>
          <w:iCs/>
          <w:color w:val="333333"/>
          <w:sz w:val="32"/>
          <w:szCs w:val="32"/>
          <w:lang w:val="en-US"/>
        </w:rPr>
      </w:pPr>
      <w:r>
        <w:rPr>
          <w:rFonts w:ascii="Segoe UI" w:hAnsi="Segoe UI" w:cs="Segoe UI"/>
          <w:b/>
          <w:bCs/>
          <w:i/>
          <w:iCs/>
          <w:color w:val="333333"/>
          <w:sz w:val="32"/>
          <w:szCs w:val="32"/>
          <w:lang w:val="en-US"/>
        </w:rPr>
        <w:t xml:space="preserve">REPO:  lessons </w:t>
      </w:r>
    </w:p>
    <w:p w14:paraId="778C189A" w14:textId="0487D70C" w:rsidR="00BE5BEF" w:rsidRPr="00BE5BEF" w:rsidRDefault="00BE5BEF" w:rsidP="008876B1">
      <w:pPr>
        <w:pStyle w:val="a3"/>
        <w:shd w:val="clear" w:color="auto" w:fill="FFFFFF"/>
        <w:jc w:val="both"/>
        <w:rPr>
          <w:rFonts w:ascii="Segoe UI" w:hAnsi="Segoe UI" w:cs="Segoe UI"/>
          <w:b/>
          <w:bCs/>
          <w:i/>
          <w:iCs/>
          <w:color w:val="333333"/>
          <w:sz w:val="32"/>
          <w:szCs w:val="32"/>
          <w:lang w:val="en-US"/>
        </w:rPr>
      </w:pPr>
      <w:r>
        <w:rPr>
          <w:rFonts w:ascii="Segoe UI" w:hAnsi="Segoe UI" w:cs="Segoe UI"/>
          <w:b/>
          <w:bCs/>
          <w:i/>
          <w:iCs/>
          <w:color w:val="333333"/>
          <w:sz w:val="32"/>
          <w:szCs w:val="32"/>
          <w:lang w:val="en-US"/>
        </w:rPr>
        <w:t>Package: month2.lesson4</w:t>
      </w:r>
    </w:p>
    <w:sectPr w:rsidR="00BE5BEF" w:rsidRPr="00BE5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Fluent Icons">
    <w:panose1 w:val="050A0102010101010101"/>
    <w:charset w:val="00"/>
    <w:family w:val="roman"/>
    <w:pitch w:val="variable"/>
    <w:sig w:usb0="00000003" w:usb1="10000000" w:usb2="00000000" w:usb3="00000000" w:csb0="00000001" w:csb1="00000000"/>
  </w:font>
  <w:font w:name="Roboto">
    <w:altName w:val="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 w:name="var(--font-family--heading)">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4C3F"/>
    <w:multiLevelType w:val="multilevel"/>
    <w:tmpl w:val="A06E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13493"/>
    <w:multiLevelType w:val="multilevel"/>
    <w:tmpl w:val="74FC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E75CA"/>
    <w:multiLevelType w:val="multilevel"/>
    <w:tmpl w:val="4E8CB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425CB"/>
    <w:multiLevelType w:val="multilevel"/>
    <w:tmpl w:val="4AF8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D74C6"/>
    <w:multiLevelType w:val="multilevel"/>
    <w:tmpl w:val="646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12716"/>
    <w:multiLevelType w:val="multilevel"/>
    <w:tmpl w:val="3E6E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85643"/>
    <w:multiLevelType w:val="multilevel"/>
    <w:tmpl w:val="0F62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9F7133"/>
    <w:multiLevelType w:val="multilevel"/>
    <w:tmpl w:val="F012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76D06"/>
    <w:multiLevelType w:val="multilevel"/>
    <w:tmpl w:val="AF30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905CB"/>
    <w:multiLevelType w:val="multilevel"/>
    <w:tmpl w:val="FF76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81392D"/>
    <w:multiLevelType w:val="multilevel"/>
    <w:tmpl w:val="80FE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03BE2"/>
    <w:multiLevelType w:val="multilevel"/>
    <w:tmpl w:val="1550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7C6663"/>
    <w:multiLevelType w:val="multilevel"/>
    <w:tmpl w:val="8654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950C9"/>
    <w:multiLevelType w:val="multilevel"/>
    <w:tmpl w:val="E070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05284B"/>
    <w:multiLevelType w:val="multilevel"/>
    <w:tmpl w:val="18840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CDC61C9"/>
    <w:multiLevelType w:val="multilevel"/>
    <w:tmpl w:val="3332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A22FC"/>
    <w:multiLevelType w:val="multilevel"/>
    <w:tmpl w:val="B08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D20FFD"/>
    <w:multiLevelType w:val="multilevel"/>
    <w:tmpl w:val="148E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6D268A"/>
    <w:multiLevelType w:val="multilevel"/>
    <w:tmpl w:val="6DBC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93672A"/>
    <w:multiLevelType w:val="multilevel"/>
    <w:tmpl w:val="108C2F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4A7517A"/>
    <w:multiLevelType w:val="multilevel"/>
    <w:tmpl w:val="0F382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26A83E11"/>
    <w:multiLevelType w:val="multilevel"/>
    <w:tmpl w:val="9EBA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A43CEC"/>
    <w:multiLevelType w:val="multilevel"/>
    <w:tmpl w:val="B3B84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BC5040"/>
    <w:multiLevelType w:val="multilevel"/>
    <w:tmpl w:val="B5A8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C11056"/>
    <w:multiLevelType w:val="multilevel"/>
    <w:tmpl w:val="C5BA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FC18BE"/>
    <w:multiLevelType w:val="multilevel"/>
    <w:tmpl w:val="CA826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302D791B"/>
    <w:multiLevelType w:val="multilevel"/>
    <w:tmpl w:val="B28AF9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3049288D"/>
    <w:multiLevelType w:val="multilevel"/>
    <w:tmpl w:val="D166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B5766D"/>
    <w:multiLevelType w:val="multilevel"/>
    <w:tmpl w:val="209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D60FA7"/>
    <w:multiLevelType w:val="multilevel"/>
    <w:tmpl w:val="7B54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E56221"/>
    <w:multiLevelType w:val="multilevel"/>
    <w:tmpl w:val="92DE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CC39CD"/>
    <w:multiLevelType w:val="multilevel"/>
    <w:tmpl w:val="69487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924D29"/>
    <w:multiLevelType w:val="multilevel"/>
    <w:tmpl w:val="E32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D971D9"/>
    <w:multiLevelType w:val="multilevel"/>
    <w:tmpl w:val="A55C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E111DE"/>
    <w:multiLevelType w:val="multilevel"/>
    <w:tmpl w:val="6E24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361530"/>
    <w:multiLevelType w:val="multilevel"/>
    <w:tmpl w:val="2BE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BC136F"/>
    <w:multiLevelType w:val="multilevel"/>
    <w:tmpl w:val="7B4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CC4CEF"/>
    <w:multiLevelType w:val="multilevel"/>
    <w:tmpl w:val="78C2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AC5B03"/>
    <w:multiLevelType w:val="multilevel"/>
    <w:tmpl w:val="AC22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AE1999"/>
    <w:multiLevelType w:val="multilevel"/>
    <w:tmpl w:val="76C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D26D03"/>
    <w:multiLevelType w:val="multilevel"/>
    <w:tmpl w:val="AC060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067405"/>
    <w:multiLevelType w:val="multilevel"/>
    <w:tmpl w:val="507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915D24"/>
    <w:multiLevelType w:val="multilevel"/>
    <w:tmpl w:val="EB5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094E74"/>
    <w:multiLevelType w:val="multilevel"/>
    <w:tmpl w:val="DD98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DD4220"/>
    <w:multiLevelType w:val="multilevel"/>
    <w:tmpl w:val="082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8E1FB5"/>
    <w:multiLevelType w:val="multilevel"/>
    <w:tmpl w:val="219C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D112FB"/>
    <w:multiLevelType w:val="multilevel"/>
    <w:tmpl w:val="B89E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FE5394"/>
    <w:multiLevelType w:val="multilevel"/>
    <w:tmpl w:val="4A60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1E3D8E"/>
    <w:multiLevelType w:val="multilevel"/>
    <w:tmpl w:val="62908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A6144D"/>
    <w:multiLevelType w:val="multilevel"/>
    <w:tmpl w:val="FD50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92666F"/>
    <w:multiLevelType w:val="multilevel"/>
    <w:tmpl w:val="1C3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CF6BDF"/>
    <w:multiLevelType w:val="multilevel"/>
    <w:tmpl w:val="45C8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EB078D"/>
    <w:multiLevelType w:val="multilevel"/>
    <w:tmpl w:val="A8D202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78261256"/>
    <w:multiLevelType w:val="multilevel"/>
    <w:tmpl w:val="6344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9174653"/>
    <w:multiLevelType w:val="multilevel"/>
    <w:tmpl w:val="2780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4D051E"/>
    <w:multiLevelType w:val="multilevel"/>
    <w:tmpl w:val="E30E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800009">
    <w:abstractNumId w:val="7"/>
  </w:num>
  <w:num w:numId="2" w16cid:durableId="1728215523">
    <w:abstractNumId w:val="47"/>
  </w:num>
  <w:num w:numId="3" w16cid:durableId="650791755">
    <w:abstractNumId w:val="9"/>
  </w:num>
  <w:num w:numId="4" w16cid:durableId="576986002">
    <w:abstractNumId w:val="6"/>
  </w:num>
  <w:num w:numId="5" w16cid:durableId="1867714182">
    <w:abstractNumId w:val="39"/>
  </w:num>
  <w:num w:numId="6" w16cid:durableId="1776319718">
    <w:abstractNumId w:val="30"/>
  </w:num>
  <w:num w:numId="7" w16cid:durableId="1563640967">
    <w:abstractNumId w:val="45"/>
  </w:num>
  <w:num w:numId="8" w16cid:durableId="1150246615">
    <w:abstractNumId w:val="35"/>
  </w:num>
  <w:num w:numId="9" w16cid:durableId="740711534">
    <w:abstractNumId w:val="49"/>
  </w:num>
  <w:num w:numId="10" w16cid:durableId="1610814367">
    <w:abstractNumId w:val="23"/>
  </w:num>
  <w:num w:numId="11" w16cid:durableId="1819035176">
    <w:abstractNumId w:val="32"/>
  </w:num>
  <w:num w:numId="12" w16cid:durableId="861405816">
    <w:abstractNumId w:val="50"/>
  </w:num>
  <w:num w:numId="13" w16cid:durableId="1844011787">
    <w:abstractNumId w:val="41"/>
  </w:num>
  <w:num w:numId="14" w16cid:durableId="1832132774">
    <w:abstractNumId w:val="13"/>
  </w:num>
  <w:num w:numId="15" w16cid:durableId="959922435">
    <w:abstractNumId w:val="51"/>
  </w:num>
  <w:num w:numId="16" w16cid:durableId="1270504138">
    <w:abstractNumId w:val="24"/>
  </w:num>
  <w:num w:numId="17" w16cid:durableId="1118719803">
    <w:abstractNumId w:val="28"/>
  </w:num>
  <w:num w:numId="18" w16cid:durableId="1089959343">
    <w:abstractNumId w:val="15"/>
  </w:num>
  <w:num w:numId="19" w16cid:durableId="1538465859">
    <w:abstractNumId w:val="54"/>
  </w:num>
  <w:num w:numId="20" w16cid:durableId="684209733">
    <w:abstractNumId w:val="42"/>
  </w:num>
  <w:num w:numId="21" w16cid:durableId="579145513">
    <w:abstractNumId w:val="34"/>
  </w:num>
  <w:num w:numId="22" w16cid:durableId="1944681771">
    <w:abstractNumId w:val="14"/>
  </w:num>
  <w:num w:numId="23" w16cid:durableId="582489287">
    <w:abstractNumId w:val="52"/>
  </w:num>
  <w:num w:numId="24" w16cid:durableId="2113240697">
    <w:abstractNumId w:val="43"/>
  </w:num>
  <w:num w:numId="25" w16cid:durableId="1183013508">
    <w:abstractNumId w:val="26"/>
  </w:num>
  <w:num w:numId="26" w16cid:durableId="1017851563">
    <w:abstractNumId w:val="19"/>
  </w:num>
  <w:num w:numId="27" w16cid:durableId="204564017">
    <w:abstractNumId w:val="31"/>
  </w:num>
  <w:num w:numId="28" w16cid:durableId="1442261682">
    <w:abstractNumId w:val="21"/>
  </w:num>
  <w:num w:numId="29" w16cid:durableId="1003630257">
    <w:abstractNumId w:val="16"/>
  </w:num>
  <w:num w:numId="30" w16cid:durableId="1790052773">
    <w:abstractNumId w:val="44"/>
  </w:num>
  <w:num w:numId="31" w16cid:durableId="241530733">
    <w:abstractNumId w:val="4"/>
  </w:num>
  <w:num w:numId="32" w16cid:durableId="1462113649">
    <w:abstractNumId w:val="12"/>
  </w:num>
  <w:num w:numId="33" w16cid:durableId="135077273">
    <w:abstractNumId w:val="20"/>
  </w:num>
  <w:num w:numId="34" w16cid:durableId="489835333">
    <w:abstractNumId w:val="2"/>
  </w:num>
  <w:num w:numId="35" w16cid:durableId="1431927189">
    <w:abstractNumId w:val="25"/>
  </w:num>
  <w:num w:numId="36" w16cid:durableId="252513558">
    <w:abstractNumId w:val="3"/>
  </w:num>
  <w:num w:numId="37" w16cid:durableId="1107625138">
    <w:abstractNumId w:val="27"/>
  </w:num>
  <w:num w:numId="38" w16cid:durableId="1567300927">
    <w:abstractNumId w:val="22"/>
  </w:num>
  <w:num w:numId="39" w16cid:durableId="625503440">
    <w:abstractNumId w:val="10"/>
  </w:num>
  <w:num w:numId="40" w16cid:durableId="1109740890">
    <w:abstractNumId w:val="17"/>
  </w:num>
  <w:num w:numId="41" w16cid:durableId="1170102965">
    <w:abstractNumId w:val="8"/>
  </w:num>
  <w:num w:numId="42" w16cid:durableId="158276520">
    <w:abstractNumId w:val="1"/>
  </w:num>
  <w:num w:numId="43" w16cid:durableId="728771383">
    <w:abstractNumId w:val="33"/>
  </w:num>
  <w:num w:numId="44" w16cid:durableId="674066948">
    <w:abstractNumId w:val="18"/>
  </w:num>
  <w:num w:numId="45" w16cid:durableId="1379165630">
    <w:abstractNumId w:val="29"/>
  </w:num>
  <w:num w:numId="46" w16cid:durableId="150368440">
    <w:abstractNumId w:val="48"/>
  </w:num>
  <w:num w:numId="47" w16cid:durableId="349256959">
    <w:abstractNumId w:val="38"/>
  </w:num>
  <w:num w:numId="48" w16cid:durableId="1111314300">
    <w:abstractNumId w:val="0"/>
  </w:num>
  <w:num w:numId="49" w16cid:durableId="543174748">
    <w:abstractNumId w:val="5"/>
  </w:num>
  <w:num w:numId="50" w16cid:durableId="2041389566">
    <w:abstractNumId w:val="11"/>
  </w:num>
  <w:num w:numId="51" w16cid:durableId="860899328">
    <w:abstractNumId w:val="36"/>
  </w:num>
  <w:num w:numId="52" w16cid:durableId="1986469758">
    <w:abstractNumId w:val="46"/>
  </w:num>
  <w:num w:numId="53" w16cid:durableId="1362170653">
    <w:abstractNumId w:val="37"/>
  </w:num>
  <w:num w:numId="54" w16cid:durableId="1861697120">
    <w:abstractNumId w:val="40"/>
  </w:num>
  <w:num w:numId="55" w16cid:durableId="692612370">
    <w:abstractNumId w:val="55"/>
  </w:num>
  <w:num w:numId="56" w16cid:durableId="764886173">
    <w:abstractNumId w:val="5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B4"/>
    <w:rsid w:val="00065EEF"/>
    <w:rsid w:val="0006710A"/>
    <w:rsid w:val="00080B4C"/>
    <w:rsid w:val="000C6142"/>
    <w:rsid w:val="001633F8"/>
    <w:rsid w:val="001637EE"/>
    <w:rsid w:val="001E475F"/>
    <w:rsid w:val="0020289E"/>
    <w:rsid w:val="0024369F"/>
    <w:rsid w:val="00244222"/>
    <w:rsid w:val="00264FD1"/>
    <w:rsid w:val="00281B6A"/>
    <w:rsid w:val="00302809"/>
    <w:rsid w:val="00376CA4"/>
    <w:rsid w:val="00396421"/>
    <w:rsid w:val="003D1638"/>
    <w:rsid w:val="003E4D51"/>
    <w:rsid w:val="004143D2"/>
    <w:rsid w:val="00540CF9"/>
    <w:rsid w:val="00596CCC"/>
    <w:rsid w:val="005E0597"/>
    <w:rsid w:val="006070D4"/>
    <w:rsid w:val="00682B22"/>
    <w:rsid w:val="006911E5"/>
    <w:rsid w:val="006D195F"/>
    <w:rsid w:val="006D5689"/>
    <w:rsid w:val="007421D5"/>
    <w:rsid w:val="007423B4"/>
    <w:rsid w:val="00760E49"/>
    <w:rsid w:val="00790B4E"/>
    <w:rsid w:val="007B3BBA"/>
    <w:rsid w:val="007C4F7D"/>
    <w:rsid w:val="007E0E92"/>
    <w:rsid w:val="00857AE6"/>
    <w:rsid w:val="008876B1"/>
    <w:rsid w:val="008B386E"/>
    <w:rsid w:val="009075A4"/>
    <w:rsid w:val="0094228D"/>
    <w:rsid w:val="00A028B6"/>
    <w:rsid w:val="00A42E8B"/>
    <w:rsid w:val="00A81475"/>
    <w:rsid w:val="00AF6BEE"/>
    <w:rsid w:val="00B8541B"/>
    <w:rsid w:val="00BA6BFB"/>
    <w:rsid w:val="00BC189D"/>
    <w:rsid w:val="00BE5BEF"/>
    <w:rsid w:val="00BE6EA2"/>
    <w:rsid w:val="00C44A39"/>
    <w:rsid w:val="00C8095F"/>
    <w:rsid w:val="00CC563E"/>
    <w:rsid w:val="00CD39CB"/>
    <w:rsid w:val="00D369DA"/>
    <w:rsid w:val="00DB38E5"/>
    <w:rsid w:val="00E1305A"/>
    <w:rsid w:val="00E46DB8"/>
    <w:rsid w:val="00EE72CA"/>
    <w:rsid w:val="00EF326B"/>
    <w:rsid w:val="00F43D06"/>
    <w:rsid w:val="00F915ED"/>
    <w:rsid w:val="00FB0D71"/>
    <w:rsid w:val="00FC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A4EE"/>
  <w15:chartTrackingRefBased/>
  <w15:docId w15:val="{1C7E2B86-5C55-44CE-BB7C-2B8DDEF3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69DA"/>
  </w:style>
  <w:style w:type="paragraph" w:styleId="1">
    <w:name w:val="heading 1"/>
    <w:basedOn w:val="a"/>
    <w:next w:val="a"/>
    <w:link w:val="10"/>
    <w:uiPriority w:val="9"/>
    <w:qFormat/>
    <w:rsid w:val="000C6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57AE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857A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C61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682B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7AE6"/>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857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57AE6"/>
    <w:rPr>
      <w:b/>
      <w:bCs/>
    </w:rPr>
  </w:style>
  <w:style w:type="character" w:styleId="a5">
    <w:name w:val="Hyperlink"/>
    <w:basedOn w:val="a0"/>
    <w:uiPriority w:val="99"/>
    <w:unhideWhenUsed/>
    <w:rsid w:val="00857AE6"/>
    <w:rPr>
      <w:color w:val="0000FF"/>
      <w:u w:val="single"/>
    </w:rPr>
  </w:style>
  <w:style w:type="character" w:customStyle="1" w:styleId="30">
    <w:name w:val="Заголовок 3 Знак"/>
    <w:basedOn w:val="a0"/>
    <w:link w:val="3"/>
    <w:uiPriority w:val="9"/>
    <w:rsid w:val="00857AE6"/>
    <w:rPr>
      <w:rFonts w:asciiTheme="majorHAnsi" w:eastAsiaTheme="majorEastAsia" w:hAnsiTheme="majorHAnsi" w:cstheme="majorBidi"/>
      <w:color w:val="1F3763" w:themeColor="accent1" w:themeShade="7F"/>
      <w:sz w:val="24"/>
      <w:szCs w:val="24"/>
    </w:rPr>
  </w:style>
  <w:style w:type="character" w:styleId="HTML">
    <w:name w:val="HTML Code"/>
    <w:basedOn w:val="a0"/>
    <w:uiPriority w:val="99"/>
    <w:semiHidden/>
    <w:unhideWhenUsed/>
    <w:rsid w:val="00857AE6"/>
    <w:rPr>
      <w:rFonts w:ascii="Courier New" w:eastAsia="Times New Roman" w:hAnsi="Courier New" w:cs="Courier New"/>
      <w:sz w:val="20"/>
      <w:szCs w:val="20"/>
    </w:rPr>
  </w:style>
  <w:style w:type="paragraph" w:styleId="HTML0">
    <w:name w:val="HTML Preformatted"/>
    <w:basedOn w:val="a"/>
    <w:link w:val="HTML1"/>
    <w:uiPriority w:val="99"/>
    <w:unhideWhenUsed/>
    <w:rsid w:val="00857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857AE6"/>
    <w:rPr>
      <w:rFonts w:ascii="Courier New" w:eastAsia="Times New Roman" w:hAnsi="Courier New" w:cs="Courier New"/>
      <w:sz w:val="20"/>
      <w:szCs w:val="20"/>
      <w:lang w:eastAsia="ru-RU"/>
    </w:rPr>
  </w:style>
  <w:style w:type="character" w:customStyle="1" w:styleId="token">
    <w:name w:val="token"/>
    <w:basedOn w:val="a0"/>
    <w:rsid w:val="00857AE6"/>
  </w:style>
  <w:style w:type="character" w:customStyle="1" w:styleId="w3-codespan">
    <w:name w:val="w3-codespan"/>
    <w:basedOn w:val="a0"/>
    <w:rsid w:val="00A42E8B"/>
  </w:style>
  <w:style w:type="character" w:styleId="a6">
    <w:name w:val="Emphasis"/>
    <w:basedOn w:val="a0"/>
    <w:uiPriority w:val="20"/>
    <w:qFormat/>
    <w:rsid w:val="00A42E8B"/>
    <w:rPr>
      <w:i/>
      <w:iCs/>
    </w:rPr>
  </w:style>
  <w:style w:type="character" w:customStyle="1" w:styleId="10">
    <w:name w:val="Заголовок 1 Знак"/>
    <w:basedOn w:val="a0"/>
    <w:link w:val="1"/>
    <w:uiPriority w:val="9"/>
    <w:rsid w:val="000C6142"/>
    <w:rPr>
      <w:rFonts w:asciiTheme="majorHAnsi" w:eastAsiaTheme="majorEastAsia" w:hAnsiTheme="majorHAnsi" w:cstheme="majorBidi"/>
      <w:color w:val="2F5496" w:themeColor="accent1" w:themeShade="BF"/>
      <w:sz w:val="32"/>
      <w:szCs w:val="32"/>
    </w:rPr>
  </w:style>
  <w:style w:type="character" w:customStyle="1" w:styleId="colorh1">
    <w:name w:val="color_h1"/>
    <w:basedOn w:val="a0"/>
    <w:rsid w:val="000C6142"/>
  </w:style>
  <w:style w:type="character" w:customStyle="1" w:styleId="40">
    <w:name w:val="Заголовок 4 Знак"/>
    <w:basedOn w:val="a0"/>
    <w:link w:val="4"/>
    <w:uiPriority w:val="9"/>
    <w:rsid w:val="000C6142"/>
    <w:rPr>
      <w:rFonts w:asciiTheme="majorHAnsi" w:eastAsiaTheme="majorEastAsia" w:hAnsiTheme="majorHAnsi" w:cstheme="majorBidi"/>
      <w:i/>
      <w:iCs/>
      <w:color w:val="2F5496" w:themeColor="accent1" w:themeShade="BF"/>
    </w:rPr>
  </w:style>
  <w:style w:type="character" w:customStyle="1" w:styleId="hljs-function">
    <w:name w:val="hljs-function"/>
    <w:basedOn w:val="a0"/>
    <w:rsid w:val="00596CCC"/>
  </w:style>
  <w:style w:type="character" w:customStyle="1" w:styleId="hljs-keyword">
    <w:name w:val="hljs-keyword"/>
    <w:basedOn w:val="a0"/>
    <w:rsid w:val="00596CCC"/>
  </w:style>
  <w:style w:type="character" w:customStyle="1" w:styleId="hljs-title">
    <w:name w:val="hljs-title"/>
    <w:basedOn w:val="a0"/>
    <w:rsid w:val="00596CCC"/>
  </w:style>
  <w:style w:type="character" w:customStyle="1" w:styleId="hljs-params">
    <w:name w:val="hljs-params"/>
    <w:basedOn w:val="a0"/>
    <w:rsid w:val="00596CCC"/>
  </w:style>
  <w:style w:type="paragraph" w:customStyle="1" w:styleId="problem">
    <w:name w:val="problem"/>
    <w:basedOn w:val="a"/>
    <w:rsid w:val="00596C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m">
    <w:name w:val="c-m"/>
    <w:basedOn w:val="a0"/>
    <w:rsid w:val="00596CCC"/>
  </w:style>
  <w:style w:type="character" w:customStyle="1" w:styleId="c-h">
    <w:name w:val="c-h"/>
    <w:basedOn w:val="a0"/>
    <w:rsid w:val="00596CCC"/>
  </w:style>
  <w:style w:type="character" w:customStyle="1" w:styleId="c-t">
    <w:name w:val="c-t"/>
    <w:basedOn w:val="a0"/>
    <w:rsid w:val="00596CCC"/>
  </w:style>
  <w:style w:type="character" w:customStyle="1" w:styleId="c-e">
    <w:name w:val="c-e"/>
    <w:basedOn w:val="a0"/>
    <w:rsid w:val="00596CCC"/>
  </w:style>
  <w:style w:type="character" w:customStyle="1" w:styleId="c-sy">
    <w:name w:val="c-sy"/>
    <w:basedOn w:val="a0"/>
    <w:rsid w:val="00596CCC"/>
  </w:style>
  <w:style w:type="character" w:customStyle="1" w:styleId="c-st">
    <w:name w:val="c-st"/>
    <w:basedOn w:val="a0"/>
    <w:rsid w:val="00596CCC"/>
  </w:style>
  <w:style w:type="character" w:customStyle="1" w:styleId="c-o">
    <w:name w:val="c-o"/>
    <w:basedOn w:val="a0"/>
    <w:rsid w:val="00596CCC"/>
  </w:style>
  <w:style w:type="character" w:customStyle="1" w:styleId="c-s">
    <w:name w:val="c-s"/>
    <w:basedOn w:val="a0"/>
    <w:rsid w:val="00596CCC"/>
  </w:style>
  <w:style w:type="character" w:customStyle="1" w:styleId="javacolor">
    <w:name w:val="javacolor"/>
    <w:basedOn w:val="a0"/>
    <w:rsid w:val="005E0597"/>
  </w:style>
  <w:style w:type="character" w:customStyle="1" w:styleId="javapropertycolor">
    <w:name w:val="javapropertycolor"/>
    <w:basedOn w:val="a0"/>
    <w:rsid w:val="005E0597"/>
  </w:style>
  <w:style w:type="character" w:styleId="a7">
    <w:name w:val="Unresolved Mention"/>
    <w:basedOn w:val="a0"/>
    <w:uiPriority w:val="99"/>
    <w:semiHidden/>
    <w:unhideWhenUsed/>
    <w:rsid w:val="007421D5"/>
    <w:rPr>
      <w:color w:val="605E5C"/>
      <w:shd w:val="clear" w:color="auto" w:fill="E1DFDD"/>
    </w:rPr>
  </w:style>
  <w:style w:type="paragraph" w:styleId="a8">
    <w:name w:val="Title"/>
    <w:basedOn w:val="a"/>
    <w:next w:val="a"/>
    <w:link w:val="a9"/>
    <w:uiPriority w:val="10"/>
    <w:qFormat/>
    <w:rsid w:val="00742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7421D5"/>
    <w:rPr>
      <w:rFonts w:asciiTheme="majorHAnsi" w:eastAsiaTheme="majorEastAsia" w:hAnsiTheme="majorHAnsi" w:cstheme="majorBidi"/>
      <w:spacing w:val="-10"/>
      <w:kern w:val="28"/>
      <w:sz w:val="56"/>
      <w:szCs w:val="56"/>
    </w:rPr>
  </w:style>
  <w:style w:type="character" w:customStyle="1" w:styleId="50">
    <w:name w:val="Заголовок 5 Знак"/>
    <w:basedOn w:val="a0"/>
    <w:link w:val="5"/>
    <w:uiPriority w:val="9"/>
    <w:semiHidden/>
    <w:rsid w:val="00682B22"/>
    <w:rPr>
      <w:rFonts w:asciiTheme="majorHAnsi" w:eastAsiaTheme="majorEastAsia" w:hAnsiTheme="majorHAnsi" w:cstheme="majorBidi"/>
      <w:color w:val="2F5496" w:themeColor="accent1" w:themeShade="BF"/>
    </w:rPr>
  </w:style>
  <w:style w:type="paragraph" w:customStyle="1" w:styleId="alt">
    <w:name w:val="alt"/>
    <w:basedOn w:val="a"/>
    <w:rsid w:val="00B854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
    <w:name w:val="comment"/>
    <w:basedOn w:val="a0"/>
    <w:rsid w:val="00B8541B"/>
  </w:style>
  <w:style w:type="character" w:customStyle="1" w:styleId="keyword">
    <w:name w:val="keyword"/>
    <w:basedOn w:val="a0"/>
    <w:rsid w:val="00B8541B"/>
  </w:style>
  <w:style w:type="character" w:customStyle="1" w:styleId="testit">
    <w:name w:val="testit"/>
    <w:basedOn w:val="a0"/>
    <w:rsid w:val="00B8541B"/>
  </w:style>
  <w:style w:type="character" w:customStyle="1" w:styleId="mtk6">
    <w:name w:val="mtk6"/>
    <w:basedOn w:val="a0"/>
    <w:rsid w:val="003D1638"/>
  </w:style>
  <w:style w:type="character" w:customStyle="1" w:styleId="mtk1">
    <w:name w:val="mtk1"/>
    <w:basedOn w:val="a0"/>
    <w:rsid w:val="003D1638"/>
  </w:style>
  <w:style w:type="character" w:customStyle="1" w:styleId="mtk20">
    <w:name w:val="mtk20"/>
    <w:basedOn w:val="a0"/>
    <w:rsid w:val="003D1638"/>
  </w:style>
  <w:style w:type="character" w:customStyle="1" w:styleId="mtk8">
    <w:name w:val="mtk8"/>
    <w:basedOn w:val="a0"/>
    <w:rsid w:val="003D1638"/>
  </w:style>
  <w:style w:type="character" w:customStyle="1" w:styleId="mtk7">
    <w:name w:val="mtk7"/>
    <w:basedOn w:val="a0"/>
    <w:rsid w:val="003D1638"/>
  </w:style>
  <w:style w:type="paragraph" w:customStyle="1" w:styleId="msonormal0">
    <w:name w:val="msonormal"/>
    <w:basedOn w:val="a"/>
    <w:rsid w:val="007C4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FollowedHyperlink"/>
    <w:basedOn w:val="a0"/>
    <w:uiPriority w:val="99"/>
    <w:semiHidden/>
    <w:unhideWhenUsed/>
    <w:rsid w:val="007C4F7D"/>
    <w:rPr>
      <w:color w:val="800080"/>
      <w:u w:val="single"/>
    </w:rPr>
  </w:style>
  <w:style w:type="character" w:customStyle="1" w:styleId="string">
    <w:name w:val="string"/>
    <w:basedOn w:val="a0"/>
    <w:rsid w:val="007C4F7D"/>
  </w:style>
  <w:style w:type="character" w:customStyle="1" w:styleId="number">
    <w:name w:val="number"/>
    <w:basedOn w:val="a0"/>
    <w:rsid w:val="00414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5500">
      <w:bodyDiv w:val="1"/>
      <w:marLeft w:val="0"/>
      <w:marRight w:val="0"/>
      <w:marTop w:val="0"/>
      <w:marBottom w:val="0"/>
      <w:divBdr>
        <w:top w:val="none" w:sz="0" w:space="0" w:color="auto"/>
        <w:left w:val="none" w:sz="0" w:space="0" w:color="auto"/>
        <w:bottom w:val="none" w:sz="0" w:space="0" w:color="auto"/>
        <w:right w:val="none" w:sz="0" w:space="0" w:color="auto"/>
      </w:divBdr>
    </w:div>
    <w:div w:id="36978363">
      <w:bodyDiv w:val="1"/>
      <w:marLeft w:val="0"/>
      <w:marRight w:val="0"/>
      <w:marTop w:val="0"/>
      <w:marBottom w:val="0"/>
      <w:divBdr>
        <w:top w:val="none" w:sz="0" w:space="0" w:color="auto"/>
        <w:left w:val="none" w:sz="0" w:space="0" w:color="auto"/>
        <w:bottom w:val="none" w:sz="0" w:space="0" w:color="auto"/>
        <w:right w:val="none" w:sz="0" w:space="0" w:color="auto"/>
      </w:divBdr>
      <w:divsChild>
        <w:div w:id="713193417">
          <w:marLeft w:val="-300"/>
          <w:marRight w:val="-300"/>
          <w:marTop w:val="360"/>
          <w:marBottom w:val="360"/>
          <w:divBdr>
            <w:top w:val="none" w:sz="0" w:space="0" w:color="auto"/>
            <w:left w:val="none" w:sz="0" w:space="0" w:color="auto"/>
            <w:bottom w:val="none" w:sz="0" w:space="0" w:color="auto"/>
            <w:right w:val="none" w:sz="0" w:space="0" w:color="auto"/>
          </w:divBdr>
        </w:div>
        <w:div w:id="1326324314">
          <w:marLeft w:val="0"/>
          <w:marRight w:val="0"/>
          <w:marTop w:val="0"/>
          <w:marBottom w:val="0"/>
          <w:divBdr>
            <w:top w:val="none" w:sz="0" w:space="0" w:color="auto"/>
            <w:left w:val="none" w:sz="0" w:space="0" w:color="auto"/>
            <w:bottom w:val="none" w:sz="0" w:space="0" w:color="auto"/>
            <w:right w:val="none" w:sz="0" w:space="0" w:color="auto"/>
          </w:divBdr>
        </w:div>
      </w:divsChild>
    </w:div>
    <w:div w:id="62526412">
      <w:bodyDiv w:val="1"/>
      <w:marLeft w:val="0"/>
      <w:marRight w:val="0"/>
      <w:marTop w:val="0"/>
      <w:marBottom w:val="0"/>
      <w:divBdr>
        <w:top w:val="none" w:sz="0" w:space="0" w:color="auto"/>
        <w:left w:val="none" w:sz="0" w:space="0" w:color="auto"/>
        <w:bottom w:val="none" w:sz="0" w:space="0" w:color="auto"/>
        <w:right w:val="none" w:sz="0" w:space="0" w:color="auto"/>
      </w:divBdr>
      <w:divsChild>
        <w:div w:id="1288853232">
          <w:marLeft w:val="0"/>
          <w:marRight w:val="0"/>
          <w:marTop w:val="0"/>
          <w:marBottom w:val="0"/>
          <w:divBdr>
            <w:top w:val="none" w:sz="0" w:space="0" w:color="auto"/>
            <w:left w:val="none" w:sz="0" w:space="0" w:color="auto"/>
            <w:bottom w:val="none" w:sz="0" w:space="0" w:color="auto"/>
            <w:right w:val="none" w:sz="0" w:space="0" w:color="auto"/>
          </w:divBdr>
          <w:divsChild>
            <w:div w:id="1368408373">
              <w:marLeft w:val="150"/>
              <w:marRight w:val="150"/>
              <w:marTop w:val="150"/>
              <w:marBottom w:val="150"/>
              <w:divBdr>
                <w:top w:val="none" w:sz="0" w:space="0" w:color="auto"/>
                <w:left w:val="none" w:sz="0" w:space="0" w:color="auto"/>
                <w:bottom w:val="none" w:sz="0" w:space="0" w:color="auto"/>
                <w:right w:val="none" w:sz="0" w:space="0" w:color="auto"/>
              </w:divBdr>
            </w:div>
            <w:div w:id="704449358">
              <w:marLeft w:val="150"/>
              <w:marRight w:val="150"/>
              <w:marTop w:val="150"/>
              <w:marBottom w:val="150"/>
              <w:divBdr>
                <w:top w:val="none" w:sz="0" w:space="0" w:color="auto"/>
                <w:left w:val="none" w:sz="0" w:space="0" w:color="auto"/>
                <w:bottom w:val="none" w:sz="0" w:space="0" w:color="auto"/>
                <w:right w:val="none" w:sz="0" w:space="0" w:color="auto"/>
              </w:divBdr>
            </w:div>
          </w:divsChild>
        </w:div>
        <w:div w:id="329522311">
          <w:marLeft w:val="0"/>
          <w:marRight w:val="0"/>
          <w:marTop w:val="0"/>
          <w:marBottom w:val="0"/>
          <w:divBdr>
            <w:top w:val="none" w:sz="0" w:space="0" w:color="auto"/>
            <w:left w:val="none" w:sz="0" w:space="0" w:color="auto"/>
            <w:bottom w:val="none" w:sz="0" w:space="0" w:color="auto"/>
            <w:right w:val="none" w:sz="0" w:space="0" w:color="auto"/>
          </w:divBdr>
          <w:divsChild>
            <w:div w:id="1530335601">
              <w:marLeft w:val="150"/>
              <w:marRight w:val="150"/>
              <w:marTop w:val="150"/>
              <w:marBottom w:val="150"/>
              <w:divBdr>
                <w:top w:val="none" w:sz="0" w:space="0" w:color="auto"/>
                <w:left w:val="none" w:sz="0" w:space="0" w:color="auto"/>
                <w:bottom w:val="none" w:sz="0" w:space="0" w:color="auto"/>
                <w:right w:val="none" w:sz="0" w:space="0" w:color="auto"/>
              </w:divBdr>
            </w:div>
            <w:div w:id="41151237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5710089">
      <w:bodyDiv w:val="1"/>
      <w:marLeft w:val="0"/>
      <w:marRight w:val="0"/>
      <w:marTop w:val="0"/>
      <w:marBottom w:val="0"/>
      <w:divBdr>
        <w:top w:val="none" w:sz="0" w:space="0" w:color="auto"/>
        <w:left w:val="none" w:sz="0" w:space="0" w:color="auto"/>
        <w:bottom w:val="none" w:sz="0" w:space="0" w:color="auto"/>
        <w:right w:val="none" w:sz="0" w:space="0" w:color="auto"/>
      </w:divBdr>
    </w:div>
    <w:div w:id="118182750">
      <w:bodyDiv w:val="1"/>
      <w:marLeft w:val="0"/>
      <w:marRight w:val="0"/>
      <w:marTop w:val="0"/>
      <w:marBottom w:val="0"/>
      <w:divBdr>
        <w:top w:val="none" w:sz="0" w:space="0" w:color="auto"/>
        <w:left w:val="none" w:sz="0" w:space="0" w:color="auto"/>
        <w:bottom w:val="none" w:sz="0" w:space="0" w:color="auto"/>
        <w:right w:val="none" w:sz="0" w:space="0" w:color="auto"/>
      </w:divBdr>
      <w:divsChild>
        <w:div w:id="1407919660">
          <w:marLeft w:val="0"/>
          <w:marRight w:val="0"/>
          <w:marTop w:val="0"/>
          <w:marBottom w:val="0"/>
          <w:divBdr>
            <w:top w:val="none" w:sz="0" w:space="0" w:color="auto"/>
            <w:left w:val="none" w:sz="0" w:space="0" w:color="auto"/>
            <w:bottom w:val="none" w:sz="0" w:space="0" w:color="auto"/>
            <w:right w:val="none" w:sz="0" w:space="0" w:color="auto"/>
          </w:divBdr>
        </w:div>
        <w:div w:id="1848515211">
          <w:marLeft w:val="-300"/>
          <w:marRight w:val="-300"/>
          <w:marTop w:val="360"/>
          <w:marBottom w:val="360"/>
          <w:divBdr>
            <w:top w:val="none" w:sz="0" w:space="0" w:color="auto"/>
            <w:left w:val="none" w:sz="0" w:space="0" w:color="auto"/>
            <w:bottom w:val="none" w:sz="0" w:space="0" w:color="auto"/>
            <w:right w:val="none" w:sz="0" w:space="0" w:color="auto"/>
          </w:divBdr>
        </w:div>
        <w:div w:id="1290623632">
          <w:marLeft w:val="-480"/>
          <w:marRight w:val="-480"/>
          <w:marTop w:val="360"/>
          <w:marBottom w:val="360"/>
          <w:divBdr>
            <w:top w:val="none" w:sz="0" w:space="0" w:color="auto"/>
            <w:left w:val="none" w:sz="0" w:space="0" w:color="auto"/>
            <w:bottom w:val="none" w:sz="0" w:space="0" w:color="auto"/>
            <w:right w:val="none" w:sz="0" w:space="0" w:color="auto"/>
          </w:divBdr>
        </w:div>
        <w:div w:id="1941527745">
          <w:marLeft w:val="-300"/>
          <w:marRight w:val="-300"/>
          <w:marTop w:val="360"/>
          <w:marBottom w:val="360"/>
          <w:divBdr>
            <w:top w:val="none" w:sz="0" w:space="0" w:color="auto"/>
            <w:left w:val="none" w:sz="0" w:space="0" w:color="auto"/>
            <w:bottom w:val="none" w:sz="0" w:space="0" w:color="auto"/>
            <w:right w:val="none" w:sz="0" w:space="0" w:color="auto"/>
          </w:divBdr>
        </w:div>
        <w:div w:id="1924483838">
          <w:marLeft w:val="-480"/>
          <w:marRight w:val="-480"/>
          <w:marTop w:val="360"/>
          <w:marBottom w:val="360"/>
          <w:divBdr>
            <w:top w:val="none" w:sz="0" w:space="0" w:color="auto"/>
            <w:left w:val="none" w:sz="0" w:space="0" w:color="auto"/>
            <w:bottom w:val="none" w:sz="0" w:space="0" w:color="auto"/>
            <w:right w:val="none" w:sz="0" w:space="0" w:color="auto"/>
          </w:divBdr>
        </w:div>
      </w:divsChild>
    </w:div>
    <w:div w:id="162669564">
      <w:bodyDiv w:val="1"/>
      <w:marLeft w:val="0"/>
      <w:marRight w:val="0"/>
      <w:marTop w:val="0"/>
      <w:marBottom w:val="0"/>
      <w:divBdr>
        <w:top w:val="none" w:sz="0" w:space="0" w:color="auto"/>
        <w:left w:val="none" w:sz="0" w:space="0" w:color="auto"/>
        <w:bottom w:val="none" w:sz="0" w:space="0" w:color="auto"/>
        <w:right w:val="none" w:sz="0" w:space="0" w:color="auto"/>
      </w:divBdr>
    </w:div>
    <w:div w:id="224146862">
      <w:bodyDiv w:val="1"/>
      <w:marLeft w:val="0"/>
      <w:marRight w:val="0"/>
      <w:marTop w:val="0"/>
      <w:marBottom w:val="0"/>
      <w:divBdr>
        <w:top w:val="none" w:sz="0" w:space="0" w:color="auto"/>
        <w:left w:val="none" w:sz="0" w:space="0" w:color="auto"/>
        <w:bottom w:val="none" w:sz="0" w:space="0" w:color="auto"/>
        <w:right w:val="none" w:sz="0" w:space="0" w:color="auto"/>
      </w:divBdr>
      <w:divsChild>
        <w:div w:id="668336148">
          <w:marLeft w:val="0"/>
          <w:marRight w:val="0"/>
          <w:marTop w:val="375"/>
          <w:marBottom w:val="0"/>
          <w:divBdr>
            <w:top w:val="none" w:sz="0" w:space="0" w:color="auto"/>
            <w:left w:val="none" w:sz="0" w:space="0" w:color="auto"/>
            <w:bottom w:val="none" w:sz="0" w:space="0" w:color="auto"/>
            <w:right w:val="none" w:sz="0" w:space="0" w:color="auto"/>
          </w:divBdr>
          <w:divsChild>
            <w:div w:id="2132284158">
              <w:marLeft w:val="0"/>
              <w:marRight w:val="0"/>
              <w:marTop w:val="0"/>
              <w:marBottom w:val="0"/>
              <w:divBdr>
                <w:top w:val="none" w:sz="0" w:space="0" w:color="auto"/>
                <w:left w:val="none" w:sz="0" w:space="0" w:color="auto"/>
                <w:bottom w:val="none" w:sz="0" w:space="0" w:color="auto"/>
                <w:right w:val="none" w:sz="0" w:space="0" w:color="auto"/>
              </w:divBdr>
              <w:divsChild>
                <w:div w:id="9371016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26650051">
      <w:bodyDiv w:val="1"/>
      <w:marLeft w:val="0"/>
      <w:marRight w:val="0"/>
      <w:marTop w:val="0"/>
      <w:marBottom w:val="0"/>
      <w:divBdr>
        <w:top w:val="none" w:sz="0" w:space="0" w:color="auto"/>
        <w:left w:val="none" w:sz="0" w:space="0" w:color="auto"/>
        <w:bottom w:val="none" w:sz="0" w:space="0" w:color="auto"/>
        <w:right w:val="none" w:sz="0" w:space="0" w:color="auto"/>
      </w:divBdr>
      <w:divsChild>
        <w:div w:id="1310791676">
          <w:marLeft w:val="-300"/>
          <w:marRight w:val="-300"/>
          <w:marTop w:val="360"/>
          <w:marBottom w:val="360"/>
          <w:divBdr>
            <w:top w:val="none" w:sz="0" w:space="0" w:color="auto"/>
            <w:left w:val="none" w:sz="0" w:space="0" w:color="auto"/>
            <w:bottom w:val="none" w:sz="0" w:space="0" w:color="auto"/>
            <w:right w:val="none" w:sz="0" w:space="0" w:color="auto"/>
          </w:divBdr>
        </w:div>
      </w:divsChild>
    </w:div>
    <w:div w:id="243686693">
      <w:bodyDiv w:val="1"/>
      <w:marLeft w:val="0"/>
      <w:marRight w:val="0"/>
      <w:marTop w:val="0"/>
      <w:marBottom w:val="0"/>
      <w:divBdr>
        <w:top w:val="none" w:sz="0" w:space="0" w:color="auto"/>
        <w:left w:val="none" w:sz="0" w:space="0" w:color="auto"/>
        <w:bottom w:val="none" w:sz="0" w:space="0" w:color="auto"/>
        <w:right w:val="none" w:sz="0" w:space="0" w:color="auto"/>
      </w:divBdr>
    </w:div>
    <w:div w:id="258097991">
      <w:bodyDiv w:val="1"/>
      <w:marLeft w:val="0"/>
      <w:marRight w:val="0"/>
      <w:marTop w:val="0"/>
      <w:marBottom w:val="0"/>
      <w:divBdr>
        <w:top w:val="none" w:sz="0" w:space="0" w:color="auto"/>
        <w:left w:val="none" w:sz="0" w:space="0" w:color="auto"/>
        <w:bottom w:val="none" w:sz="0" w:space="0" w:color="auto"/>
        <w:right w:val="none" w:sz="0" w:space="0" w:color="auto"/>
      </w:divBdr>
      <w:divsChild>
        <w:div w:id="407533625">
          <w:marLeft w:val="0"/>
          <w:marRight w:val="0"/>
          <w:marTop w:val="0"/>
          <w:marBottom w:val="0"/>
          <w:divBdr>
            <w:top w:val="none" w:sz="0" w:space="0" w:color="auto"/>
            <w:left w:val="none" w:sz="0" w:space="0" w:color="auto"/>
            <w:bottom w:val="none" w:sz="0" w:space="0" w:color="auto"/>
            <w:right w:val="none" w:sz="0" w:space="0" w:color="auto"/>
          </w:divBdr>
        </w:div>
        <w:div w:id="573205268">
          <w:marLeft w:val="-300"/>
          <w:marRight w:val="-300"/>
          <w:marTop w:val="360"/>
          <w:marBottom w:val="360"/>
          <w:divBdr>
            <w:top w:val="none" w:sz="0" w:space="0" w:color="auto"/>
            <w:left w:val="none" w:sz="0" w:space="0" w:color="auto"/>
            <w:bottom w:val="none" w:sz="0" w:space="0" w:color="auto"/>
            <w:right w:val="none" w:sz="0" w:space="0" w:color="auto"/>
          </w:divBdr>
          <w:divsChild>
            <w:div w:id="1543446881">
              <w:marLeft w:val="0"/>
              <w:marRight w:val="0"/>
              <w:marTop w:val="240"/>
              <w:marBottom w:val="0"/>
              <w:divBdr>
                <w:top w:val="none" w:sz="0" w:space="0" w:color="auto"/>
                <w:left w:val="none" w:sz="0" w:space="0" w:color="auto"/>
                <w:bottom w:val="none" w:sz="0" w:space="0" w:color="auto"/>
                <w:right w:val="none" w:sz="0" w:space="0" w:color="auto"/>
              </w:divBdr>
            </w:div>
          </w:divsChild>
        </w:div>
        <w:div w:id="735278248">
          <w:marLeft w:val="-300"/>
          <w:marRight w:val="-300"/>
          <w:marTop w:val="360"/>
          <w:marBottom w:val="360"/>
          <w:divBdr>
            <w:top w:val="none" w:sz="0" w:space="0" w:color="auto"/>
            <w:left w:val="none" w:sz="0" w:space="0" w:color="auto"/>
            <w:bottom w:val="none" w:sz="0" w:space="0" w:color="auto"/>
            <w:right w:val="none" w:sz="0" w:space="0" w:color="auto"/>
          </w:divBdr>
          <w:divsChild>
            <w:div w:id="171454945">
              <w:marLeft w:val="0"/>
              <w:marRight w:val="0"/>
              <w:marTop w:val="240"/>
              <w:marBottom w:val="0"/>
              <w:divBdr>
                <w:top w:val="none" w:sz="0" w:space="0" w:color="auto"/>
                <w:left w:val="none" w:sz="0" w:space="0" w:color="auto"/>
                <w:bottom w:val="none" w:sz="0" w:space="0" w:color="auto"/>
                <w:right w:val="none" w:sz="0" w:space="0" w:color="auto"/>
              </w:divBdr>
            </w:div>
            <w:div w:id="285623388">
              <w:marLeft w:val="0"/>
              <w:marRight w:val="0"/>
              <w:marTop w:val="240"/>
              <w:marBottom w:val="0"/>
              <w:divBdr>
                <w:top w:val="none" w:sz="0" w:space="0" w:color="auto"/>
                <w:left w:val="none" w:sz="0" w:space="0" w:color="auto"/>
                <w:bottom w:val="none" w:sz="0" w:space="0" w:color="auto"/>
                <w:right w:val="none" w:sz="0" w:space="0" w:color="auto"/>
              </w:divBdr>
            </w:div>
          </w:divsChild>
        </w:div>
        <w:div w:id="1510027506">
          <w:marLeft w:val="-480"/>
          <w:marRight w:val="-480"/>
          <w:marTop w:val="360"/>
          <w:marBottom w:val="360"/>
          <w:divBdr>
            <w:top w:val="none" w:sz="0" w:space="0" w:color="auto"/>
            <w:left w:val="none" w:sz="0" w:space="0" w:color="auto"/>
            <w:bottom w:val="none" w:sz="0" w:space="0" w:color="auto"/>
            <w:right w:val="none" w:sz="0" w:space="0" w:color="auto"/>
          </w:divBdr>
        </w:div>
        <w:div w:id="1112240006">
          <w:marLeft w:val="-240"/>
          <w:marRight w:val="-240"/>
          <w:marTop w:val="0"/>
          <w:marBottom w:val="0"/>
          <w:divBdr>
            <w:top w:val="none" w:sz="0" w:space="0" w:color="auto"/>
            <w:left w:val="none" w:sz="0" w:space="0" w:color="auto"/>
            <w:bottom w:val="none" w:sz="0" w:space="0" w:color="auto"/>
            <w:right w:val="none" w:sz="0" w:space="0" w:color="auto"/>
          </w:divBdr>
          <w:divsChild>
            <w:div w:id="13334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358">
      <w:bodyDiv w:val="1"/>
      <w:marLeft w:val="0"/>
      <w:marRight w:val="0"/>
      <w:marTop w:val="0"/>
      <w:marBottom w:val="0"/>
      <w:divBdr>
        <w:top w:val="none" w:sz="0" w:space="0" w:color="auto"/>
        <w:left w:val="none" w:sz="0" w:space="0" w:color="auto"/>
        <w:bottom w:val="none" w:sz="0" w:space="0" w:color="auto"/>
        <w:right w:val="none" w:sz="0" w:space="0" w:color="auto"/>
      </w:divBdr>
      <w:divsChild>
        <w:div w:id="2078554788">
          <w:marLeft w:val="0"/>
          <w:marRight w:val="0"/>
          <w:marTop w:val="0"/>
          <w:marBottom w:val="0"/>
          <w:divBdr>
            <w:top w:val="none" w:sz="0" w:space="0" w:color="auto"/>
            <w:left w:val="none" w:sz="0" w:space="0" w:color="auto"/>
            <w:bottom w:val="none" w:sz="0" w:space="0" w:color="auto"/>
            <w:right w:val="none" w:sz="0" w:space="0" w:color="auto"/>
          </w:divBdr>
          <w:divsChild>
            <w:div w:id="339088135">
              <w:marLeft w:val="0"/>
              <w:marRight w:val="0"/>
              <w:marTop w:val="0"/>
              <w:marBottom w:val="0"/>
              <w:divBdr>
                <w:top w:val="none" w:sz="0" w:space="0" w:color="auto"/>
                <w:left w:val="none" w:sz="0" w:space="0" w:color="auto"/>
                <w:bottom w:val="none" w:sz="0" w:space="0" w:color="auto"/>
                <w:right w:val="none" w:sz="0" w:space="0" w:color="auto"/>
              </w:divBdr>
              <w:divsChild>
                <w:div w:id="462885933">
                  <w:marLeft w:val="0"/>
                  <w:marRight w:val="0"/>
                  <w:marTop w:val="0"/>
                  <w:marBottom w:val="0"/>
                  <w:divBdr>
                    <w:top w:val="none" w:sz="0" w:space="0" w:color="auto"/>
                    <w:left w:val="none" w:sz="0" w:space="0" w:color="auto"/>
                    <w:bottom w:val="none" w:sz="0" w:space="0" w:color="auto"/>
                    <w:right w:val="none" w:sz="0" w:space="0" w:color="auto"/>
                  </w:divBdr>
                </w:div>
              </w:divsChild>
            </w:div>
            <w:div w:id="246765020">
              <w:marLeft w:val="0"/>
              <w:marRight w:val="0"/>
              <w:marTop w:val="0"/>
              <w:marBottom w:val="0"/>
              <w:divBdr>
                <w:top w:val="none" w:sz="0" w:space="0" w:color="auto"/>
                <w:left w:val="none" w:sz="0" w:space="0" w:color="auto"/>
                <w:bottom w:val="none" w:sz="0" w:space="0" w:color="auto"/>
                <w:right w:val="none" w:sz="0" w:space="0" w:color="auto"/>
              </w:divBdr>
            </w:div>
          </w:divsChild>
        </w:div>
        <w:div w:id="681973546">
          <w:marLeft w:val="0"/>
          <w:marRight w:val="0"/>
          <w:marTop w:val="0"/>
          <w:marBottom w:val="0"/>
          <w:divBdr>
            <w:top w:val="none" w:sz="0" w:space="0" w:color="auto"/>
            <w:left w:val="none" w:sz="0" w:space="0" w:color="auto"/>
            <w:bottom w:val="none" w:sz="0" w:space="0" w:color="auto"/>
            <w:right w:val="none" w:sz="0" w:space="0" w:color="auto"/>
          </w:divBdr>
          <w:divsChild>
            <w:div w:id="766848328">
              <w:marLeft w:val="0"/>
              <w:marRight w:val="0"/>
              <w:marTop w:val="0"/>
              <w:marBottom w:val="0"/>
              <w:divBdr>
                <w:top w:val="none" w:sz="0" w:space="0" w:color="auto"/>
                <w:left w:val="none" w:sz="0" w:space="0" w:color="auto"/>
                <w:bottom w:val="none" w:sz="0" w:space="0" w:color="auto"/>
                <w:right w:val="none" w:sz="0" w:space="0" w:color="auto"/>
              </w:divBdr>
            </w:div>
          </w:divsChild>
        </w:div>
        <w:div w:id="330567361">
          <w:marLeft w:val="0"/>
          <w:marRight w:val="0"/>
          <w:marTop w:val="0"/>
          <w:marBottom w:val="0"/>
          <w:divBdr>
            <w:top w:val="none" w:sz="0" w:space="0" w:color="auto"/>
            <w:left w:val="none" w:sz="0" w:space="0" w:color="auto"/>
            <w:bottom w:val="none" w:sz="0" w:space="0" w:color="auto"/>
            <w:right w:val="none" w:sz="0" w:space="0" w:color="auto"/>
          </w:divBdr>
          <w:divsChild>
            <w:div w:id="767384979">
              <w:marLeft w:val="0"/>
              <w:marRight w:val="0"/>
              <w:marTop w:val="0"/>
              <w:marBottom w:val="0"/>
              <w:divBdr>
                <w:top w:val="none" w:sz="0" w:space="0" w:color="auto"/>
                <w:left w:val="none" w:sz="0" w:space="0" w:color="auto"/>
                <w:bottom w:val="none" w:sz="0" w:space="0" w:color="auto"/>
                <w:right w:val="none" w:sz="0" w:space="0" w:color="auto"/>
              </w:divBdr>
            </w:div>
            <w:div w:id="22562017">
              <w:marLeft w:val="0"/>
              <w:marRight w:val="0"/>
              <w:marTop w:val="0"/>
              <w:marBottom w:val="0"/>
              <w:divBdr>
                <w:top w:val="none" w:sz="0" w:space="0" w:color="auto"/>
                <w:left w:val="none" w:sz="0" w:space="0" w:color="auto"/>
                <w:bottom w:val="none" w:sz="0" w:space="0" w:color="auto"/>
                <w:right w:val="none" w:sz="0" w:space="0" w:color="auto"/>
              </w:divBdr>
            </w:div>
          </w:divsChild>
        </w:div>
        <w:div w:id="1025325997">
          <w:marLeft w:val="0"/>
          <w:marRight w:val="0"/>
          <w:marTop w:val="0"/>
          <w:marBottom w:val="0"/>
          <w:divBdr>
            <w:top w:val="none" w:sz="0" w:space="0" w:color="auto"/>
            <w:left w:val="none" w:sz="0" w:space="0" w:color="auto"/>
            <w:bottom w:val="none" w:sz="0" w:space="0" w:color="auto"/>
            <w:right w:val="none" w:sz="0" w:space="0" w:color="auto"/>
          </w:divBdr>
          <w:divsChild>
            <w:div w:id="423838397">
              <w:marLeft w:val="0"/>
              <w:marRight w:val="0"/>
              <w:marTop w:val="0"/>
              <w:marBottom w:val="0"/>
              <w:divBdr>
                <w:top w:val="none" w:sz="0" w:space="0" w:color="auto"/>
                <w:left w:val="none" w:sz="0" w:space="0" w:color="auto"/>
                <w:bottom w:val="none" w:sz="0" w:space="0" w:color="auto"/>
                <w:right w:val="none" w:sz="0" w:space="0" w:color="auto"/>
              </w:divBdr>
            </w:div>
            <w:div w:id="1663771869">
              <w:marLeft w:val="0"/>
              <w:marRight w:val="0"/>
              <w:marTop w:val="0"/>
              <w:marBottom w:val="0"/>
              <w:divBdr>
                <w:top w:val="none" w:sz="0" w:space="0" w:color="auto"/>
                <w:left w:val="none" w:sz="0" w:space="0" w:color="auto"/>
                <w:bottom w:val="none" w:sz="0" w:space="0" w:color="auto"/>
                <w:right w:val="none" w:sz="0" w:space="0" w:color="auto"/>
              </w:divBdr>
            </w:div>
          </w:divsChild>
        </w:div>
        <w:div w:id="433941304">
          <w:marLeft w:val="0"/>
          <w:marRight w:val="0"/>
          <w:marTop w:val="0"/>
          <w:marBottom w:val="0"/>
          <w:divBdr>
            <w:top w:val="none" w:sz="0" w:space="0" w:color="auto"/>
            <w:left w:val="none" w:sz="0" w:space="0" w:color="auto"/>
            <w:bottom w:val="none" w:sz="0" w:space="0" w:color="auto"/>
            <w:right w:val="none" w:sz="0" w:space="0" w:color="auto"/>
          </w:divBdr>
          <w:divsChild>
            <w:div w:id="2089763213">
              <w:marLeft w:val="0"/>
              <w:marRight w:val="0"/>
              <w:marTop w:val="0"/>
              <w:marBottom w:val="0"/>
              <w:divBdr>
                <w:top w:val="none" w:sz="0" w:space="0" w:color="auto"/>
                <w:left w:val="none" w:sz="0" w:space="0" w:color="auto"/>
                <w:bottom w:val="none" w:sz="0" w:space="0" w:color="auto"/>
                <w:right w:val="none" w:sz="0" w:space="0" w:color="auto"/>
              </w:divBdr>
            </w:div>
            <w:div w:id="1678534480">
              <w:marLeft w:val="0"/>
              <w:marRight w:val="0"/>
              <w:marTop w:val="0"/>
              <w:marBottom w:val="0"/>
              <w:divBdr>
                <w:top w:val="none" w:sz="0" w:space="0" w:color="auto"/>
                <w:left w:val="none" w:sz="0" w:space="0" w:color="auto"/>
                <w:bottom w:val="none" w:sz="0" w:space="0" w:color="auto"/>
                <w:right w:val="none" w:sz="0" w:space="0" w:color="auto"/>
              </w:divBdr>
              <w:divsChild>
                <w:div w:id="1669089961">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123496084">
          <w:marLeft w:val="0"/>
          <w:marRight w:val="0"/>
          <w:marTop w:val="0"/>
          <w:marBottom w:val="0"/>
          <w:divBdr>
            <w:top w:val="none" w:sz="0" w:space="0" w:color="auto"/>
            <w:left w:val="none" w:sz="0" w:space="0" w:color="auto"/>
            <w:bottom w:val="none" w:sz="0" w:space="0" w:color="auto"/>
            <w:right w:val="none" w:sz="0" w:space="0" w:color="auto"/>
          </w:divBdr>
          <w:divsChild>
            <w:div w:id="1497842229">
              <w:marLeft w:val="0"/>
              <w:marRight w:val="0"/>
              <w:marTop w:val="0"/>
              <w:marBottom w:val="0"/>
              <w:divBdr>
                <w:top w:val="none" w:sz="0" w:space="0" w:color="auto"/>
                <w:left w:val="none" w:sz="0" w:space="0" w:color="auto"/>
                <w:bottom w:val="none" w:sz="0" w:space="0" w:color="auto"/>
                <w:right w:val="none" w:sz="0" w:space="0" w:color="auto"/>
              </w:divBdr>
            </w:div>
            <w:div w:id="1312176324">
              <w:marLeft w:val="0"/>
              <w:marRight w:val="0"/>
              <w:marTop w:val="0"/>
              <w:marBottom w:val="0"/>
              <w:divBdr>
                <w:top w:val="none" w:sz="0" w:space="0" w:color="auto"/>
                <w:left w:val="none" w:sz="0" w:space="0" w:color="auto"/>
                <w:bottom w:val="none" w:sz="0" w:space="0" w:color="auto"/>
                <w:right w:val="none" w:sz="0" w:space="0" w:color="auto"/>
              </w:divBdr>
              <w:divsChild>
                <w:div w:id="15796503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341663405">
          <w:marLeft w:val="0"/>
          <w:marRight w:val="0"/>
          <w:marTop w:val="0"/>
          <w:marBottom w:val="0"/>
          <w:divBdr>
            <w:top w:val="none" w:sz="0" w:space="0" w:color="auto"/>
            <w:left w:val="none" w:sz="0" w:space="0" w:color="auto"/>
            <w:bottom w:val="none" w:sz="0" w:space="0" w:color="auto"/>
            <w:right w:val="none" w:sz="0" w:space="0" w:color="auto"/>
          </w:divBdr>
          <w:divsChild>
            <w:div w:id="1090196561">
              <w:marLeft w:val="0"/>
              <w:marRight w:val="0"/>
              <w:marTop w:val="0"/>
              <w:marBottom w:val="0"/>
              <w:divBdr>
                <w:top w:val="none" w:sz="0" w:space="0" w:color="auto"/>
                <w:left w:val="none" w:sz="0" w:space="0" w:color="auto"/>
                <w:bottom w:val="none" w:sz="0" w:space="0" w:color="auto"/>
                <w:right w:val="none" w:sz="0" w:space="0" w:color="auto"/>
              </w:divBdr>
            </w:div>
            <w:div w:id="7143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6798">
      <w:bodyDiv w:val="1"/>
      <w:marLeft w:val="0"/>
      <w:marRight w:val="0"/>
      <w:marTop w:val="0"/>
      <w:marBottom w:val="0"/>
      <w:divBdr>
        <w:top w:val="none" w:sz="0" w:space="0" w:color="auto"/>
        <w:left w:val="none" w:sz="0" w:space="0" w:color="auto"/>
        <w:bottom w:val="none" w:sz="0" w:space="0" w:color="auto"/>
        <w:right w:val="none" w:sz="0" w:space="0" w:color="auto"/>
      </w:divBdr>
      <w:divsChild>
        <w:div w:id="1533570017">
          <w:marLeft w:val="150"/>
          <w:marRight w:val="0"/>
          <w:marTop w:val="0"/>
          <w:marBottom w:val="0"/>
          <w:divBdr>
            <w:top w:val="single" w:sz="6" w:space="0" w:color="FFC0CB"/>
            <w:left w:val="single" w:sz="6" w:space="1" w:color="FFC0CB"/>
            <w:bottom w:val="single" w:sz="6" w:space="1" w:color="FFC0CB"/>
            <w:right w:val="single" w:sz="6" w:space="1" w:color="FFC0CB"/>
          </w:divBdr>
        </w:div>
        <w:div w:id="172888396">
          <w:marLeft w:val="0"/>
          <w:marRight w:val="0"/>
          <w:marTop w:val="0"/>
          <w:marBottom w:val="0"/>
          <w:divBdr>
            <w:top w:val="none" w:sz="0" w:space="0" w:color="auto"/>
            <w:left w:val="none" w:sz="0" w:space="0" w:color="auto"/>
            <w:bottom w:val="none" w:sz="0" w:space="0" w:color="auto"/>
            <w:right w:val="none" w:sz="0" w:space="0" w:color="auto"/>
          </w:divBdr>
        </w:div>
        <w:div w:id="632099762">
          <w:marLeft w:val="0"/>
          <w:marRight w:val="0"/>
          <w:marTop w:val="0"/>
          <w:marBottom w:val="120"/>
          <w:divBdr>
            <w:top w:val="single" w:sz="6" w:space="0" w:color="auto"/>
            <w:left w:val="single" w:sz="24" w:space="0" w:color="auto"/>
            <w:bottom w:val="single" w:sz="6" w:space="0" w:color="auto"/>
            <w:right w:val="single" w:sz="6" w:space="0" w:color="auto"/>
          </w:divBdr>
          <w:divsChild>
            <w:div w:id="638807189">
              <w:marLeft w:val="0"/>
              <w:marRight w:val="0"/>
              <w:marTop w:val="120"/>
              <w:marBottom w:val="120"/>
              <w:divBdr>
                <w:top w:val="none" w:sz="0" w:space="0" w:color="auto"/>
                <w:left w:val="none" w:sz="0" w:space="0" w:color="auto"/>
                <w:bottom w:val="none" w:sz="0" w:space="0" w:color="auto"/>
                <w:right w:val="none" w:sz="0" w:space="0" w:color="auto"/>
              </w:divBdr>
              <w:divsChild>
                <w:div w:id="1374689318">
                  <w:marLeft w:val="0"/>
                  <w:marRight w:val="0"/>
                  <w:marTop w:val="0"/>
                  <w:marBottom w:val="0"/>
                  <w:divBdr>
                    <w:top w:val="none" w:sz="0" w:space="0" w:color="auto"/>
                    <w:left w:val="none" w:sz="0" w:space="0" w:color="auto"/>
                    <w:bottom w:val="none" w:sz="0" w:space="0" w:color="auto"/>
                    <w:right w:val="none" w:sz="0" w:space="0" w:color="auto"/>
                  </w:divBdr>
                  <w:divsChild>
                    <w:div w:id="18418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5392">
          <w:marLeft w:val="0"/>
          <w:marRight w:val="0"/>
          <w:marTop w:val="0"/>
          <w:marBottom w:val="120"/>
          <w:divBdr>
            <w:top w:val="single" w:sz="6" w:space="0" w:color="auto"/>
            <w:left w:val="single" w:sz="24" w:space="0" w:color="auto"/>
            <w:bottom w:val="single" w:sz="6" w:space="0" w:color="auto"/>
            <w:right w:val="single" w:sz="6" w:space="0" w:color="auto"/>
          </w:divBdr>
          <w:divsChild>
            <w:div w:id="469859577">
              <w:marLeft w:val="0"/>
              <w:marRight w:val="0"/>
              <w:marTop w:val="120"/>
              <w:marBottom w:val="120"/>
              <w:divBdr>
                <w:top w:val="none" w:sz="0" w:space="0" w:color="auto"/>
                <w:left w:val="none" w:sz="0" w:space="0" w:color="auto"/>
                <w:bottom w:val="none" w:sz="0" w:space="0" w:color="auto"/>
                <w:right w:val="none" w:sz="0" w:space="0" w:color="auto"/>
              </w:divBdr>
              <w:divsChild>
                <w:div w:id="1810629834">
                  <w:marLeft w:val="0"/>
                  <w:marRight w:val="0"/>
                  <w:marTop w:val="0"/>
                  <w:marBottom w:val="0"/>
                  <w:divBdr>
                    <w:top w:val="none" w:sz="0" w:space="0" w:color="auto"/>
                    <w:left w:val="none" w:sz="0" w:space="0" w:color="auto"/>
                    <w:bottom w:val="none" w:sz="0" w:space="0" w:color="auto"/>
                    <w:right w:val="none" w:sz="0" w:space="0" w:color="auto"/>
                  </w:divBdr>
                  <w:divsChild>
                    <w:div w:id="14860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55129">
          <w:marLeft w:val="0"/>
          <w:marRight w:val="0"/>
          <w:marTop w:val="0"/>
          <w:marBottom w:val="120"/>
          <w:divBdr>
            <w:top w:val="single" w:sz="6" w:space="0" w:color="auto"/>
            <w:left w:val="single" w:sz="24" w:space="0" w:color="auto"/>
            <w:bottom w:val="single" w:sz="6" w:space="0" w:color="auto"/>
            <w:right w:val="single" w:sz="6" w:space="0" w:color="auto"/>
          </w:divBdr>
          <w:divsChild>
            <w:div w:id="707803242">
              <w:marLeft w:val="0"/>
              <w:marRight w:val="0"/>
              <w:marTop w:val="120"/>
              <w:marBottom w:val="120"/>
              <w:divBdr>
                <w:top w:val="none" w:sz="0" w:space="0" w:color="auto"/>
                <w:left w:val="none" w:sz="0" w:space="0" w:color="auto"/>
                <w:bottom w:val="none" w:sz="0" w:space="0" w:color="auto"/>
                <w:right w:val="none" w:sz="0" w:space="0" w:color="auto"/>
              </w:divBdr>
              <w:divsChild>
                <w:div w:id="872962399">
                  <w:marLeft w:val="0"/>
                  <w:marRight w:val="0"/>
                  <w:marTop w:val="0"/>
                  <w:marBottom w:val="0"/>
                  <w:divBdr>
                    <w:top w:val="none" w:sz="0" w:space="0" w:color="auto"/>
                    <w:left w:val="none" w:sz="0" w:space="0" w:color="auto"/>
                    <w:bottom w:val="none" w:sz="0" w:space="0" w:color="auto"/>
                    <w:right w:val="none" w:sz="0" w:space="0" w:color="auto"/>
                  </w:divBdr>
                  <w:divsChild>
                    <w:div w:id="20663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86447">
          <w:marLeft w:val="0"/>
          <w:marRight w:val="0"/>
          <w:marTop w:val="120"/>
          <w:marBottom w:val="0"/>
          <w:divBdr>
            <w:top w:val="single" w:sz="6" w:space="0" w:color="D5DDC6"/>
            <w:left w:val="single" w:sz="6" w:space="4" w:color="D5DDC6"/>
            <w:bottom w:val="single" w:sz="6" w:space="0" w:color="D5DDC6"/>
            <w:right w:val="single" w:sz="6" w:space="0" w:color="D5DDC6"/>
          </w:divBdr>
        </w:div>
        <w:div w:id="1341930884">
          <w:marLeft w:val="0"/>
          <w:marRight w:val="0"/>
          <w:marTop w:val="0"/>
          <w:marBottom w:val="120"/>
          <w:divBdr>
            <w:top w:val="single" w:sz="6" w:space="0" w:color="auto"/>
            <w:left w:val="single" w:sz="24" w:space="0" w:color="auto"/>
            <w:bottom w:val="single" w:sz="6" w:space="0" w:color="auto"/>
            <w:right w:val="single" w:sz="6" w:space="0" w:color="auto"/>
          </w:divBdr>
          <w:divsChild>
            <w:div w:id="749618636">
              <w:marLeft w:val="0"/>
              <w:marRight w:val="0"/>
              <w:marTop w:val="120"/>
              <w:marBottom w:val="120"/>
              <w:divBdr>
                <w:top w:val="none" w:sz="0" w:space="0" w:color="auto"/>
                <w:left w:val="none" w:sz="0" w:space="0" w:color="auto"/>
                <w:bottom w:val="none" w:sz="0" w:space="0" w:color="auto"/>
                <w:right w:val="none" w:sz="0" w:space="0" w:color="auto"/>
              </w:divBdr>
              <w:divsChild>
                <w:div w:id="861749907">
                  <w:marLeft w:val="0"/>
                  <w:marRight w:val="0"/>
                  <w:marTop w:val="0"/>
                  <w:marBottom w:val="0"/>
                  <w:divBdr>
                    <w:top w:val="none" w:sz="0" w:space="0" w:color="auto"/>
                    <w:left w:val="none" w:sz="0" w:space="0" w:color="auto"/>
                    <w:bottom w:val="none" w:sz="0" w:space="0" w:color="auto"/>
                    <w:right w:val="none" w:sz="0" w:space="0" w:color="auto"/>
                  </w:divBdr>
                  <w:divsChild>
                    <w:div w:id="644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05526">
          <w:marLeft w:val="0"/>
          <w:marRight w:val="0"/>
          <w:marTop w:val="120"/>
          <w:marBottom w:val="0"/>
          <w:divBdr>
            <w:top w:val="single" w:sz="6" w:space="0" w:color="D5DDC6"/>
            <w:left w:val="single" w:sz="6" w:space="4" w:color="D5DDC6"/>
            <w:bottom w:val="single" w:sz="6" w:space="0" w:color="D5DDC6"/>
            <w:right w:val="single" w:sz="6" w:space="0" w:color="D5DDC6"/>
          </w:divBdr>
        </w:div>
        <w:div w:id="673845756">
          <w:marLeft w:val="0"/>
          <w:marRight w:val="0"/>
          <w:marTop w:val="0"/>
          <w:marBottom w:val="120"/>
          <w:divBdr>
            <w:top w:val="single" w:sz="6" w:space="0" w:color="auto"/>
            <w:left w:val="single" w:sz="24" w:space="0" w:color="auto"/>
            <w:bottom w:val="single" w:sz="6" w:space="0" w:color="auto"/>
            <w:right w:val="single" w:sz="6" w:space="0" w:color="auto"/>
          </w:divBdr>
          <w:divsChild>
            <w:div w:id="35814433">
              <w:marLeft w:val="0"/>
              <w:marRight w:val="0"/>
              <w:marTop w:val="120"/>
              <w:marBottom w:val="120"/>
              <w:divBdr>
                <w:top w:val="none" w:sz="0" w:space="0" w:color="auto"/>
                <w:left w:val="none" w:sz="0" w:space="0" w:color="auto"/>
                <w:bottom w:val="none" w:sz="0" w:space="0" w:color="auto"/>
                <w:right w:val="none" w:sz="0" w:space="0" w:color="auto"/>
              </w:divBdr>
              <w:divsChild>
                <w:div w:id="1299920761">
                  <w:marLeft w:val="0"/>
                  <w:marRight w:val="0"/>
                  <w:marTop w:val="0"/>
                  <w:marBottom w:val="0"/>
                  <w:divBdr>
                    <w:top w:val="none" w:sz="0" w:space="0" w:color="auto"/>
                    <w:left w:val="none" w:sz="0" w:space="0" w:color="auto"/>
                    <w:bottom w:val="none" w:sz="0" w:space="0" w:color="auto"/>
                    <w:right w:val="none" w:sz="0" w:space="0" w:color="auto"/>
                  </w:divBdr>
                  <w:divsChild>
                    <w:div w:id="14604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011255">
          <w:marLeft w:val="0"/>
          <w:marRight w:val="0"/>
          <w:marTop w:val="120"/>
          <w:marBottom w:val="0"/>
          <w:divBdr>
            <w:top w:val="single" w:sz="6" w:space="0" w:color="D5DDC6"/>
            <w:left w:val="single" w:sz="6" w:space="4" w:color="D5DDC6"/>
            <w:bottom w:val="single" w:sz="6" w:space="0" w:color="D5DDC6"/>
            <w:right w:val="single" w:sz="6" w:space="0" w:color="D5DDC6"/>
          </w:divBdr>
        </w:div>
        <w:div w:id="1519155324">
          <w:marLeft w:val="0"/>
          <w:marRight w:val="0"/>
          <w:marTop w:val="0"/>
          <w:marBottom w:val="120"/>
          <w:divBdr>
            <w:top w:val="single" w:sz="6" w:space="0" w:color="auto"/>
            <w:left w:val="single" w:sz="24" w:space="0" w:color="auto"/>
            <w:bottom w:val="single" w:sz="6" w:space="0" w:color="auto"/>
            <w:right w:val="single" w:sz="6" w:space="0" w:color="auto"/>
          </w:divBdr>
          <w:divsChild>
            <w:div w:id="2122533178">
              <w:marLeft w:val="0"/>
              <w:marRight w:val="0"/>
              <w:marTop w:val="120"/>
              <w:marBottom w:val="120"/>
              <w:divBdr>
                <w:top w:val="none" w:sz="0" w:space="0" w:color="auto"/>
                <w:left w:val="none" w:sz="0" w:space="0" w:color="auto"/>
                <w:bottom w:val="none" w:sz="0" w:space="0" w:color="auto"/>
                <w:right w:val="none" w:sz="0" w:space="0" w:color="auto"/>
              </w:divBdr>
              <w:divsChild>
                <w:div w:id="620645095">
                  <w:marLeft w:val="0"/>
                  <w:marRight w:val="0"/>
                  <w:marTop w:val="0"/>
                  <w:marBottom w:val="0"/>
                  <w:divBdr>
                    <w:top w:val="none" w:sz="0" w:space="0" w:color="auto"/>
                    <w:left w:val="none" w:sz="0" w:space="0" w:color="auto"/>
                    <w:bottom w:val="none" w:sz="0" w:space="0" w:color="auto"/>
                    <w:right w:val="none" w:sz="0" w:space="0" w:color="auto"/>
                  </w:divBdr>
                  <w:divsChild>
                    <w:div w:id="2495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5219">
          <w:marLeft w:val="0"/>
          <w:marRight w:val="0"/>
          <w:marTop w:val="120"/>
          <w:marBottom w:val="0"/>
          <w:divBdr>
            <w:top w:val="single" w:sz="6" w:space="0" w:color="D5DDC6"/>
            <w:left w:val="single" w:sz="6" w:space="4" w:color="D5DDC6"/>
            <w:bottom w:val="single" w:sz="6" w:space="0" w:color="D5DDC6"/>
            <w:right w:val="single" w:sz="6" w:space="0" w:color="D5DDC6"/>
          </w:divBdr>
        </w:div>
        <w:div w:id="475490236">
          <w:marLeft w:val="0"/>
          <w:marRight w:val="0"/>
          <w:marTop w:val="0"/>
          <w:marBottom w:val="120"/>
          <w:divBdr>
            <w:top w:val="single" w:sz="6" w:space="0" w:color="auto"/>
            <w:left w:val="single" w:sz="24" w:space="0" w:color="auto"/>
            <w:bottom w:val="single" w:sz="6" w:space="0" w:color="auto"/>
            <w:right w:val="single" w:sz="6" w:space="0" w:color="auto"/>
          </w:divBdr>
          <w:divsChild>
            <w:div w:id="849562096">
              <w:marLeft w:val="0"/>
              <w:marRight w:val="0"/>
              <w:marTop w:val="120"/>
              <w:marBottom w:val="120"/>
              <w:divBdr>
                <w:top w:val="none" w:sz="0" w:space="0" w:color="auto"/>
                <w:left w:val="none" w:sz="0" w:space="0" w:color="auto"/>
                <w:bottom w:val="none" w:sz="0" w:space="0" w:color="auto"/>
                <w:right w:val="none" w:sz="0" w:space="0" w:color="auto"/>
              </w:divBdr>
              <w:divsChild>
                <w:div w:id="342126353">
                  <w:marLeft w:val="0"/>
                  <w:marRight w:val="0"/>
                  <w:marTop w:val="0"/>
                  <w:marBottom w:val="0"/>
                  <w:divBdr>
                    <w:top w:val="none" w:sz="0" w:space="0" w:color="auto"/>
                    <w:left w:val="none" w:sz="0" w:space="0" w:color="auto"/>
                    <w:bottom w:val="none" w:sz="0" w:space="0" w:color="auto"/>
                    <w:right w:val="none" w:sz="0" w:space="0" w:color="auto"/>
                  </w:divBdr>
                  <w:divsChild>
                    <w:div w:id="7230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5471">
          <w:marLeft w:val="0"/>
          <w:marRight w:val="0"/>
          <w:marTop w:val="0"/>
          <w:marBottom w:val="120"/>
          <w:divBdr>
            <w:top w:val="single" w:sz="6" w:space="0" w:color="auto"/>
            <w:left w:val="single" w:sz="24" w:space="0" w:color="auto"/>
            <w:bottom w:val="single" w:sz="6" w:space="0" w:color="auto"/>
            <w:right w:val="single" w:sz="6" w:space="0" w:color="auto"/>
          </w:divBdr>
          <w:divsChild>
            <w:div w:id="1888763400">
              <w:marLeft w:val="0"/>
              <w:marRight w:val="0"/>
              <w:marTop w:val="120"/>
              <w:marBottom w:val="120"/>
              <w:divBdr>
                <w:top w:val="none" w:sz="0" w:space="0" w:color="auto"/>
                <w:left w:val="none" w:sz="0" w:space="0" w:color="auto"/>
                <w:bottom w:val="none" w:sz="0" w:space="0" w:color="auto"/>
                <w:right w:val="none" w:sz="0" w:space="0" w:color="auto"/>
              </w:divBdr>
              <w:divsChild>
                <w:div w:id="1062750375">
                  <w:marLeft w:val="0"/>
                  <w:marRight w:val="0"/>
                  <w:marTop w:val="0"/>
                  <w:marBottom w:val="0"/>
                  <w:divBdr>
                    <w:top w:val="none" w:sz="0" w:space="0" w:color="auto"/>
                    <w:left w:val="none" w:sz="0" w:space="0" w:color="auto"/>
                    <w:bottom w:val="none" w:sz="0" w:space="0" w:color="auto"/>
                    <w:right w:val="none" w:sz="0" w:space="0" w:color="auto"/>
                  </w:divBdr>
                  <w:divsChild>
                    <w:div w:id="8019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49351">
          <w:marLeft w:val="0"/>
          <w:marRight w:val="0"/>
          <w:marTop w:val="120"/>
          <w:marBottom w:val="0"/>
          <w:divBdr>
            <w:top w:val="single" w:sz="6" w:space="0" w:color="D5DDC6"/>
            <w:left w:val="single" w:sz="6" w:space="4" w:color="D5DDC6"/>
            <w:bottom w:val="single" w:sz="6" w:space="0" w:color="D5DDC6"/>
            <w:right w:val="single" w:sz="6" w:space="0" w:color="D5DDC6"/>
          </w:divBdr>
        </w:div>
        <w:div w:id="1199322476">
          <w:marLeft w:val="0"/>
          <w:marRight w:val="0"/>
          <w:marTop w:val="0"/>
          <w:marBottom w:val="120"/>
          <w:divBdr>
            <w:top w:val="single" w:sz="6" w:space="0" w:color="auto"/>
            <w:left w:val="single" w:sz="24" w:space="0" w:color="auto"/>
            <w:bottom w:val="single" w:sz="6" w:space="0" w:color="auto"/>
            <w:right w:val="single" w:sz="6" w:space="0" w:color="auto"/>
          </w:divBdr>
          <w:divsChild>
            <w:div w:id="1150905106">
              <w:marLeft w:val="0"/>
              <w:marRight w:val="0"/>
              <w:marTop w:val="120"/>
              <w:marBottom w:val="120"/>
              <w:divBdr>
                <w:top w:val="none" w:sz="0" w:space="0" w:color="auto"/>
                <w:left w:val="none" w:sz="0" w:space="0" w:color="auto"/>
                <w:bottom w:val="none" w:sz="0" w:space="0" w:color="auto"/>
                <w:right w:val="none" w:sz="0" w:space="0" w:color="auto"/>
              </w:divBdr>
              <w:divsChild>
                <w:div w:id="383674686">
                  <w:marLeft w:val="0"/>
                  <w:marRight w:val="0"/>
                  <w:marTop w:val="0"/>
                  <w:marBottom w:val="0"/>
                  <w:divBdr>
                    <w:top w:val="none" w:sz="0" w:space="0" w:color="auto"/>
                    <w:left w:val="none" w:sz="0" w:space="0" w:color="auto"/>
                    <w:bottom w:val="none" w:sz="0" w:space="0" w:color="auto"/>
                    <w:right w:val="none" w:sz="0" w:space="0" w:color="auto"/>
                  </w:divBdr>
                  <w:divsChild>
                    <w:div w:id="7504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7774">
          <w:marLeft w:val="0"/>
          <w:marRight w:val="0"/>
          <w:marTop w:val="0"/>
          <w:marBottom w:val="120"/>
          <w:divBdr>
            <w:top w:val="single" w:sz="6" w:space="0" w:color="auto"/>
            <w:left w:val="single" w:sz="24" w:space="0" w:color="auto"/>
            <w:bottom w:val="single" w:sz="6" w:space="0" w:color="auto"/>
            <w:right w:val="single" w:sz="6" w:space="0" w:color="auto"/>
          </w:divBdr>
          <w:divsChild>
            <w:div w:id="184751879">
              <w:marLeft w:val="0"/>
              <w:marRight w:val="0"/>
              <w:marTop w:val="120"/>
              <w:marBottom w:val="120"/>
              <w:divBdr>
                <w:top w:val="none" w:sz="0" w:space="0" w:color="auto"/>
                <w:left w:val="none" w:sz="0" w:space="0" w:color="auto"/>
                <w:bottom w:val="none" w:sz="0" w:space="0" w:color="auto"/>
                <w:right w:val="none" w:sz="0" w:space="0" w:color="auto"/>
              </w:divBdr>
              <w:divsChild>
                <w:div w:id="549419441">
                  <w:marLeft w:val="0"/>
                  <w:marRight w:val="0"/>
                  <w:marTop w:val="0"/>
                  <w:marBottom w:val="0"/>
                  <w:divBdr>
                    <w:top w:val="none" w:sz="0" w:space="0" w:color="auto"/>
                    <w:left w:val="none" w:sz="0" w:space="0" w:color="auto"/>
                    <w:bottom w:val="none" w:sz="0" w:space="0" w:color="auto"/>
                    <w:right w:val="none" w:sz="0" w:space="0" w:color="auto"/>
                  </w:divBdr>
                  <w:divsChild>
                    <w:div w:id="1138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38404">
          <w:marLeft w:val="0"/>
          <w:marRight w:val="0"/>
          <w:marTop w:val="120"/>
          <w:marBottom w:val="0"/>
          <w:divBdr>
            <w:top w:val="single" w:sz="6" w:space="0" w:color="D5DDC6"/>
            <w:left w:val="single" w:sz="6" w:space="4" w:color="D5DDC6"/>
            <w:bottom w:val="single" w:sz="6" w:space="0" w:color="D5DDC6"/>
            <w:right w:val="single" w:sz="6" w:space="0" w:color="D5DDC6"/>
          </w:divBdr>
        </w:div>
        <w:div w:id="1210924370">
          <w:marLeft w:val="0"/>
          <w:marRight w:val="0"/>
          <w:marTop w:val="0"/>
          <w:marBottom w:val="120"/>
          <w:divBdr>
            <w:top w:val="single" w:sz="6" w:space="0" w:color="auto"/>
            <w:left w:val="single" w:sz="24" w:space="0" w:color="auto"/>
            <w:bottom w:val="single" w:sz="6" w:space="0" w:color="auto"/>
            <w:right w:val="single" w:sz="6" w:space="0" w:color="auto"/>
          </w:divBdr>
          <w:divsChild>
            <w:div w:id="1560091028">
              <w:marLeft w:val="0"/>
              <w:marRight w:val="0"/>
              <w:marTop w:val="120"/>
              <w:marBottom w:val="120"/>
              <w:divBdr>
                <w:top w:val="none" w:sz="0" w:space="0" w:color="auto"/>
                <w:left w:val="none" w:sz="0" w:space="0" w:color="auto"/>
                <w:bottom w:val="none" w:sz="0" w:space="0" w:color="auto"/>
                <w:right w:val="none" w:sz="0" w:space="0" w:color="auto"/>
              </w:divBdr>
              <w:divsChild>
                <w:div w:id="591204749">
                  <w:marLeft w:val="0"/>
                  <w:marRight w:val="0"/>
                  <w:marTop w:val="0"/>
                  <w:marBottom w:val="0"/>
                  <w:divBdr>
                    <w:top w:val="none" w:sz="0" w:space="0" w:color="auto"/>
                    <w:left w:val="none" w:sz="0" w:space="0" w:color="auto"/>
                    <w:bottom w:val="none" w:sz="0" w:space="0" w:color="auto"/>
                    <w:right w:val="none" w:sz="0" w:space="0" w:color="auto"/>
                  </w:divBdr>
                  <w:divsChild>
                    <w:div w:id="16016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1907">
          <w:marLeft w:val="0"/>
          <w:marRight w:val="0"/>
          <w:marTop w:val="0"/>
          <w:marBottom w:val="120"/>
          <w:divBdr>
            <w:top w:val="single" w:sz="6" w:space="0" w:color="auto"/>
            <w:left w:val="single" w:sz="24" w:space="0" w:color="auto"/>
            <w:bottom w:val="single" w:sz="6" w:space="0" w:color="auto"/>
            <w:right w:val="single" w:sz="6" w:space="0" w:color="auto"/>
          </w:divBdr>
          <w:divsChild>
            <w:div w:id="1836603680">
              <w:marLeft w:val="0"/>
              <w:marRight w:val="0"/>
              <w:marTop w:val="120"/>
              <w:marBottom w:val="120"/>
              <w:divBdr>
                <w:top w:val="none" w:sz="0" w:space="0" w:color="auto"/>
                <w:left w:val="none" w:sz="0" w:space="0" w:color="auto"/>
                <w:bottom w:val="none" w:sz="0" w:space="0" w:color="auto"/>
                <w:right w:val="none" w:sz="0" w:space="0" w:color="auto"/>
              </w:divBdr>
              <w:divsChild>
                <w:div w:id="200897753">
                  <w:marLeft w:val="0"/>
                  <w:marRight w:val="0"/>
                  <w:marTop w:val="0"/>
                  <w:marBottom w:val="0"/>
                  <w:divBdr>
                    <w:top w:val="none" w:sz="0" w:space="0" w:color="auto"/>
                    <w:left w:val="none" w:sz="0" w:space="0" w:color="auto"/>
                    <w:bottom w:val="none" w:sz="0" w:space="0" w:color="auto"/>
                    <w:right w:val="none" w:sz="0" w:space="0" w:color="auto"/>
                  </w:divBdr>
                  <w:divsChild>
                    <w:div w:id="9197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28788">
          <w:marLeft w:val="0"/>
          <w:marRight w:val="0"/>
          <w:marTop w:val="120"/>
          <w:marBottom w:val="0"/>
          <w:divBdr>
            <w:top w:val="single" w:sz="6" w:space="0" w:color="D5DDC6"/>
            <w:left w:val="single" w:sz="6" w:space="4" w:color="D5DDC6"/>
            <w:bottom w:val="single" w:sz="6" w:space="0" w:color="D5DDC6"/>
            <w:right w:val="single" w:sz="6" w:space="0" w:color="D5DDC6"/>
          </w:divBdr>
        </w:div>
        <w:div w:id="2108232633">
          <w:marLeft w:val="0"/>
          <w:marRight w:val="0"/>
          <w:marTop w:val="0"/>
          <w:marBottom w:val="120"/>
          <w:divBdr>
            <w:top w:val="single" w:sz="6" w:space="0" w:color="auto"/>
            <w:left w:val="single" w:sz="24" w:space="0" w:color="auto"/>
            <w:bottom w:val="single" w:sz="6" w:space="0" w:color="auto"/>
            <w:right w:val="single" w:sz="6" w:space="0" w:color="auto"/>
          </w:divBdr>
          <w:divsChild>
            <w:div w:id="1138106704">
              <w:marLeft w:val="0"/>
              <w:marRight w:val="0"/>
              <w:marTop w:val="120"/>
              <w:marBottom w:val="120"/>
              <w:divBdr>
                <w:top w:val="none" w:sz="0" w:space="0" w:color="auto"/>
                <w:left w:val="none" w:sz="0" w:space="0" w:color="auto"/>
                <w:bottom w:val="none" w:sz="0" w:space="0" w:color="auto"/>
                <w:right w:val="none" w:sz="0" w:space="0" w:color="auto"/>
              </w:divBdr>
              <w:divsChild>
                <w:div w:id="1855881068">
                  <w:marLeft w:val="0"/>
                  <w:marRight w:val="0"/>
                  <w:marTop w:val="0"/>
                  <w:marBottom w:val="0"/>
                  <w:divBdr>
                    <w:top w:val="none" w:sz="0" w:space="0" w:color="auto"/>
                    <w:left w:val="none" w:sz="0" w:space="0" w:color="auto"/>
                    <w:bottom w:val="none" w:sz="0" w:space="0" w:color="auto"/>
                    <w:right w:val="none" w:sz="0" w:space="0" w:color="auto"/>
                  </w:divBdr>
                  <w:divsChild>
                    <w:div w:id="4326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1871">
          <w:marLeft w:val="0"/>
          <w:marRight w:val="0"/>
          <w:marTop w:val="120"/>
          <w:marBottom w:val="0"/>
          <w:divBdr>
            <w:top w:val="single" w:sz="6" w:space="0" w:color="D5DDC6"/>
            <w:left w:val="single" w:sz="6" w:space="4" w:color="D5DDC6"/>
            <w:bottom w:val="single" w:sz="6" w:space="0" w:color="D5DDC6"/>
            <w:right w:val="single" w:sz="6" w:space="0" w:color="D5DDC6"/>
          </w:divBdr>
        </w:div>
        <w:div w:id="1543130400">
          <w:marLeft w:val="0"/>
          <w:marRight w:val="0"/>
          <w:marTop w:val="0"/>
          <w:marBottom w:val="120"/>
          <w:divBdr>
            <w:top w:val="single" w:sz="6" w:space="0" w:color="auto"/>
            <w:left w:val="single" w:sz="24" w:space="0" w:color="auto"/>
            <w:bottom w:val="single" w:sz="6" w:space="0" w:color="auto"/>
            <w:right w:val="single" w:sz="6" w:space="0" w:color="auto"/>
          </w:divBdr>
          <w:divsChild>
            <w:div w:id="577398193">
              <w:marLeft w:val="0"/>
              <w:marRight w:val="0"/>
              <w:marTop w:val="120"/>
              <w:marBottom w:val="120"/>
              <w:divBdr>
                <w:top w:val="none" w:sz="0" w:space="0" w:color="auto"/>
                <w:left w:val="none" w:sz="0" w:space="0" w:color="auto"/>
                <w:bottom w:val="none" w:sz="0" w:space="0" w:color="auto"/>
                <w:right w:val="none" w:sz="0" w:space="0" w:color="auto"/>
              </w:divBdr>
              <w:divsChild>
                <w:div w:id="821194853">
                  <w:marLeft w:val="0"/>
                  <w:marRight w:val="0"/>
                  <w:marTop w:val="0"/>
                  <w:marBottom w:val="0"/>
                  <w:divBdr>
                    <w:top w:val="none" w:sz="0" w:space="0" w:color="auto"/>
                    <w:left w:val="none" w:sz="0" w:space="0" w:color="auto"/>
                    <w:bottom w:val="none" w:sz="0" w:space="0" w:color="auto"/>
                    <w:right w:val="none" w:sz="0" w:space="0" w:color="auto"/>
                  </w:divBdr>
                  <w:divsChild>
                    <w:div w:id="11867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78965">
          <w:marLeft w:val="0"/>
          <w:marRight w:val="0"/>
          <w:marTop w:val="0"/>
          <w:marBottom w:val="120"/>
          <w:divBdr>
            <w:top w:val="single" w:sz="6" w:space="0" w:color="auto"/>
            <w:left w:val="single" w:sz="24" w:space="0" w:color="auto"/>
            <w:bottom w:val="single" w:sz="6" w:space="0" w:color="auto"/>
            <w:right w:val="single" w:sz="6" w:space="0" w:color="auto"/>
          </w:divBdr>
          <w:divsChild>
            <w:div w:id="1442451505">
              <w:marLeft w:val="0"/>
              <w:marRight w:val="0"/>
              <w:marTop w:val="120"/>
              <w:marBottom w:val="120"/>
              <w:divBdr>
                <w:top w:val="none" w:sz="0" w:space="0" w:color="auto"/>
                <w:left w:val="none" w:sz="0" w:space="0" w:color="auto"/>
                <w:bottom w:val="none" w:sz="0" w:space="0" w:color="auto"/>
                <w:right w:val="none" w:sz="0" w:space="0" w:color="auto"/>
              </w:divBdr>
              <w:divsChild>
                <w:div w:id="836657152">
                  <w:marLeft w:val="0"/>
                  <w:marRight w:val="0"/>
                  <w:marTop w:val="0"/>
                  <w:marBottom w:val="0"/>
                  <w:divBdr>
                    <w:top w:val="none" w:sz="0" w:space="0" w:color="auto"/>
                    <w:left w:val="none" w:sz="0" w:space="0" w:color="auto"/>
                    <w:bottom w:val="none" w:sz="0" w:space="0" w:color="auto"/>
                    <w:right w:val="none" w:sz="0" w:space="0" w:color="auto"/>
                  </w:divBdr>
                  <w:divsChild>
                    <w:div w:id="4277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08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28278835">
      <w:bodyDiv w:val="1"/>
      <w:marLeft w:val="0"/>
      <w:marRight w:val="0"/>
      <w:marTop w:val="0"/>
      <w:marBottom w:val="0"/>
      <w:divBdr>
        <w:top w:val="none" w:sz="0" w:space="0" w:color="auto"/>
        <w:left w:val="none" w:sz="0" w:space="0" w:color="auto"/>
        <w:bottom w:val="none" w:sz="0" w:space="0" w:color="auto"/>
        <w:right w:val="none" w:sz="0" w:space="0" w:color="auto"/>
      </w:divBdr>
    </w:div>
    <w:div w:id="441848783">
      <w:bodyDiv w:val="1"/>
      <w:marLeft w:val="0"/>
      <w:marRight w:val="0"/>
      <w:marTop w:val="0"/>
      <w:marBottom w:val="0"/>
      <w:divBdr>
        <w:top w:val="none" w:sz="0" w:space="0" w:color="auto"/>
        <w:left w:val="none" w:sz="0" w:space="0" w:color="auto"/>
        <w:bottom w:val="none" w:sz="0" w:space="0" w:color="auto"/>
        <w:right w:val="none" w:sz="0" w:space="0" w:color="auto"/>
      </w:divBdr>
      <w:divsChild>
        <w:div w:id="2084792989">
          <w:marLeft w:val="0"/>
          <w:marRight w:val="0"/>
          <w:marTop w:val="0"/>
          <w:marBottom w:val="0"/>
          <w:divBdr>
            <w:top w:val="none" w:sz="0" w:space="0" w:color="auto"/>
            <w:left w:val="none" w:sz="0" w:space="0" w:color="auto"/>
            <w:bottom w:val="none" w:sz="0" w:space="0" w:color="auto"/>
            <w:right w:val="none" w:sz="0" w:space="0" w:color="auto"/>
          </w:divBdr>
        </w:div>
        <w:div w:id="1264145196">
          <w:marLeft w:val="0"/>
          <w:marRight w:val="0"/>
          <w:marTop w:val="225"/>
          <w:marBottom w:val="225"/>
          <w:divBdr>
            <w:top w:val="none" w:sz="0" w:space="0" w:color="auto"/>
            <w:left w:val="none" w:sz="0" w:space="0" w:color="auto"/>
            <w:bottom w:val="none" w:sz="0" w:space="0" w:color="auto"/>
            <w:right w:val="none" w:sz="0" w:space="0" w:color="auto"/>
          </w:divBdr>
          <w:divsChild>
            <w:div w:id="526406110">
              <w:marLeft w:val="0"/>
              <w:marRight w:val="0"/>
              <w:marTop w:val="100"/>
              <w:marBottom w:val="100"/>
              <w:divBdr>
                <w:top w:val="none" w:sz="0" w:space="0" w:color="auto"/>
                <w:left w:val="none" w:sz="0" w:space="0" w:color="auto"/>
                <w:bottom w:val="none" w:sz="0" w:space="0" w:color="auto"/>
                <w:right w:val="none" w:sz="0" w:space="0" w:color="auto"/>
              </w:divBdr>
            </w:div>
          </w:divsChild>
        </w:div>
        <w:div w:id="677389805">
          <w:marLeft w:val="0"/>
          <w:marRight w:val="0"/>
          <w:marTop w:val="600"/>
          <w:marBottom w:val="0"/>
          <w:divBdr>
            <w:top w:val="none" w:sz="0" w:space="0" w:color="auto"/>
            <w:left w:val="none" w:sz="0" w:space="0" w:color="auto"/>
            <w:bottom w:val="none" w:sz="0" w:space="0" w:color="auto"/>
            <w:right w:val="none" w:sz="0" w:space="0" w:color="auto"/>
          </w:divBdr>
          <w:divsChild>
            <w:div w:id="16662773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47549679">
      <w:bodyDiv w:val="1"/>
      <w:marLeft w:val="0"/>
      <w:marRight w:val="0"/>
      <w:marTop w:val="0"/>
      <w:marBottom w:val="0"/>
      <w:divBdr>
        <w:top w:val="none" w:sz="0" w:space="0" w:color="auto"/>
        <w:left w:val="none" w:sz="0" w:space="0" w:color="auto"/>
        <w:bottom w:val="none" w:sz="0" w:space="0" w:color="auto"/>
        <w:right w:val="none" w:sz="0" w:space="0" w:color="auto"/>
      </w:divBdr>
    </w:div>
    <w:div w:id="466896004">
      <w:bodyDiv w:val="1"/>
      <w:marLeft w:val="0"/>
      <w:marRight w:val="0"/>
      <w:marTop w:val="0"/>
      <w:marBottom w:val="0"/>
      <w:divBdr>
        <w:top w:val="none" w:sz="0" w:space="0" w:color="auto"/>
        <w:left w:val="none" w:sz="0" w:space="0" w:color="auto"/>
        <w:bottom w:val="none" w:sz="0" w:space="0" w:color="auto"/>
        <w:right w:val="none" w:sz="0" w:space="0" w:color="auto"/>
      </w:divBdr>
      <w:divsChild>
        <w:div w:id="1362172575">
          <w:marLeft w:val="-300"/>
          <w:marRight w:val="-300"/>
          <w:marTop w:val="360"/>
          <w:marBottom w:val="360"/>
          <w:divBdr>
            <w:top w:val="none" w:sz="0" w:space="0" w:color="auto"/>
            <w:left w:val="none" w:sz="0" w:space="0" w:color="auto"/>
            <w:bottom w:val="none" w:sz="0" w:space="0" w:color="auto"/>
            <w:right w:val="none" w:sz="0" w:space="0" w:color="auto"/>
          </w:divBdr>
        </w:div>
        <w:div w:id="1584141949">
          <w:marLeft w:val="-300"/>
          <w:marRight w:val="-300"/>
          <w:marTop w:val="360"/>
          <w:marBottom w:val="360"/>
          <w:divBdr>
            <w:top w:val="none" w:sz="0" w:space="0" w:color="auto"/>
            <w:left w:val="none" w:sz="0" w:space="0" w:color="auto"/>
            <w:bottom w:val="none" w:sz="0" w:space="0" w:color="auto"/>
            <w:right w:val="none" w:sz="0" w:space="0" w:color="auto"/>
          </w:divBdr>
        </w:div>
        <w:div w:id="1211457309">
          <w:marLeft w:val="0"/>
          <w:marRight w:val="0"/>
          <w:marTop w:val="0"/>
          <w:marBottom w:val="0"/>
          <w:divBdr>
            <w:top w:val="none" w:sz="0" w:space="0" w:color="auto"/>
            <w:left w:val="none" w:sz="0" w:space="0" w:color="auto"/>
            <w:bottom w:val="none" w:sz="0" w:space="0" w:color="auto"/>
            <w:right w:val="none" w:sz="0" w:space="0" w:color="auto"/>
          </w:divBdr>
        </w:div>
        <w:div w:id="12926474">
          <w:marLeft w:val="-240"/>
          <w:marRight w:val="-240"/>
          <w:marTop w:val="0"/>
          <w:marBottom w:val="0"/>
          <w:divBdr>
            <w:top w:val="none" w:sz="0" w:space="0" w:color="auto"/>
            <w:left w:val="none" w:sz="0" w:space="0" w:color="auto"/>
            <w:bottom w:val="none" w:sz="0" w:space="0" w:color="auto"/>
            <w:right w:val="none" w:sz="0" w:space="0" w:color="auto"/>
          </w:divBdr>
          <w:divsChild>
            <w:div w:id="2050569913">
              <w:marLeft w:val="0"/>
              <w:marRight w:val="0"/>
              <w:marTop w:val="0"/>
              <w:marBottom w:val="0"/>
              <w:divBdr>
                <w:top w:val="none" w:sz="0" w:space="0" w:color="auto"/>
                <w:left w:val="none" w:sz="0" w:space="0" w:color="auto"/>
                <w:bottom w:val="none" w:sz="0" w:space="0" w:color="auto"/>
                <w:right w:val="none" w:sz="0" w:space="0" w:color="auto"/>
              </w:divBdr>
            </w:div>
          </w:divsChild>
        </w:div>
        <w:div w:id="687679121">
          <w:marLeft w:val="-300"/>
          <w:marRight w:val="-300"/>
          <w:marTop w:val="360"/>
          <w:marBottom w:val="360"/>
          <w:divBdr>
            <w:top w:val="none" w:sz="0" w:space="0" w:color="auto"/>
            <w:left w:val="none" w:sz="0" w:space="0" w:color="auto"/>
            <w:bottom w:val="none" w:sz="0" w:space="0" w:color="auto"/>
            <w:right w:val="none" w:sz="0" w:space="0" w:color="auto"/>
          </w:divBdr>
        </w:div>
        <w:div w:id="464003997">
          <w:marLeft w:val="-300"/>
          <w:marRight w:val="-300"/>
          <w:marTop w:val="360"/>
          <w:marBottom w:val="360"/>
          <w:divBdr>
            <w:top w:val="none" w:sz="0" w:space="0" w:color="auto"/>
            <w:left w:val="none" w:sz="0" w:space="0" w:color="auto"/>
            <w:bottom w:val="none" w:sz="0" w:space="0" w:color="auto"/>
            <w:right w:val="none" w:sz="0" w:space="0" w:color="auto"/>
          </w:divBdr>
        </w:div>
        <w:div w:id="2119444627">
          <w:marLeft w:val="0"/>
          <w:marRight w:val="0"/>
          <w:marTop w:val="0"/>
          <w:marBottom w:val="0"/>
          <w:divBdr>
            <w:top w:val="none" w:sz="0" w:space="0" w:color="auto"/>
            <w:left w:val="none" w:sz="0" w:space="0" w:color="auto"/>
            <w:bottom w:val="none" w:sz="0" w:space="0" w:color="auto"/>
            <w:right w:val="none" w:sz="0" w:space="0" w:color="auto"/>
          </w:divBdr>
        </w:div>
      </w:divsChild>
    </w:div>
    <w:div w:id="606501162">
      <w:bodyDiv w:val="1"/>
      <w:marLeft w:val="0"/>
      <w:marRight w:val="0"/>
      <w:marTop w:val="0"/>
      <w:marBottom w:val="0"/>
      <w:divBdr>
        <w:top w:val="none" w:sz="0" w:space="0" w:color="auto"/>
        <w:left w:val="none" w:sz="0" w:space="0" w:color="auto"/>
        <w:bottom w:val="none" w:sz="0" w:space="0" w:color="auto"/>
        <w:right w:val="none" w:sz="0" w:space="0" w:color="auto"/>
      </w:divBdr>
      <w:divsChild>
        <w:div w:id="425879550">
          <w:marLeft w:val="-300"/>
          <w:marRight w:val="-300"/>
          <w:marTop w:val="360"/>
          <w:marBottom w:val="360"/>
          <w:divBdr>
            <w:top w:val="none" w:sz="0" w:space="0" w:color="auto"/>
            <w:left w:val="none" w:sz="0" w:space="0" w:color="auto"/>
            <w:bottom w:val="none" w:sz="0" w:space="0" w:color="auto"/>
            <w:right w:val="none" w:sz="0" w:space="0" w:color="auto"/>
          </w:divBdr>
        </w:div>
        <w:div w:id="384137005">
          <w:marLeft w:val="-480"/>
          <w:marRight w:val="-480"/>
          <w:marTop w:val="360"/>
          <w:marBottom w:val="360"/>
          <w:divBdr>
            <w:top w:val="none" w:sz="0" w:space="0" w:color="auto"/>
            <w:left w:val="none" w:sz="0" w:space="0" w:color="auto"/>
            <w:bottom w:val="none" w:sz="0" w:space="0" w:color="auto"/>
            <w:right w:val="none" w:sz="0" w:space="0" w:color="auto"/>
          </w:divBdr>
        </w:div>
      </w:divsChild>
    </w:div>
    <w:div w:id="684937064">
      <w:bodyDiv w:val="1"/>
      <w:marLeft w:val="0"/>
      <w:marRight w:val="0"/>
      <w:marTop w:val="0"/>
      <w:marBottom w:val="0"/>
      <w:divBdr>
        <w:top w:val="none" w:sz="0" w:space="0" w:color="auto"/>
        <w:left w:val="none" w:sz="0" w:space="0" w:color="auto"/>
        <w:bottom w:val="none" w:sz="0" w:space="0" w:color="auto"/>
        <w:right w:val="none" w:sz="0" w:space="0" w:color="auto"/>
      </w:divBdr>
    </w:div>
    <w:div w:id="691348085">
      <w:bodyDiv w:val="1"/>
      <w:marLeft w:val="0"/>
      <w:marRight w:val="0"/>
      <w:marTop w:val="0"/>
      <w:marBottom w:val="0"/>
      <w:divBdr>
        <w:top w:val="none" w:sz="0" w:space="0" w:color="auto"/>
        <w:left w:val="none" w:sz="0" w:space="0" w:color="auto"/>
        <w:bottom w:val="none" w:sz="0" w:space="0" w:color="auto"/>
        <w:right w:val="none" w:sz="0" w:space="0" w:color="auto"/>
      </w:divBdr>
    </w:div>
    <w:div w:id="758331224">
      <w:bodyDiv w:val="1"/>
      <w:marLeft w:val="0"/>
      <w:marRight w:val="0"/>
      <w:marTop w:val="0"/>
      <w:marBottom w:val="0"/>
      <w:divBdr>
        <w:top w:val="none" w:sz="0" w:space="0" w:color="auto"/>
        <w:left w:val="none" w:sz="0" w:space="0" w:color="auto"/>
        <w:bottom w:val="none" w:sz="0" w:space="0" w:color="auto"/>
        <w:right w:val="none" w:sz="0" w:space="0" w:color="auto"/>
      </w:divBdr>
    </w:div>
    <w:div w:id="825589087">
      <w:bodyDiv w:val="1"/>
      <w:marLeft w:val="0"/>
      <w:marRight w:val="0"/>
      <w:marTop w:val="0"/>
      <w:marBottom w:val="0"/>
      <w:divBdr>
        <w:top w:val="none" w:sz="0" w:space="0" w:color="auto"/>
        <w:left w:val="none" w:sz="0" w:space="0" w:color="auto"/>
        <w:bottom w:val="none" w:sz="0" w:space="0" w:color="auto"/>
        <w:right w:val="none" w:sz="0" w:space="0" w:color="auto"/>
      </w:divBdr>
      <w:divsChild>
        <w:div w:id="214388316">
          <w:marLeft w:val="-300"/>
          <w:marRight w:val="-300"/>
          <w:marTop w:val="360"/>
          <w:marBottom w:val="360"/>
          <w:divBdr>
            <w:top w:val="none" w:sz="0" w:space="0" w:color="auto"/>
            <w:left w:val="none" w:sz="0" w:space="0" w:color="auto"/>
            <w:bottom w:val="none" w:sz="0" w:space="0" w:color="auto"/>
            <w:right w:val="none" w:sz="0" w:space="0" w:color="auto"/>
          </w:divBdr>
        </w:div>
        <w:div w:id="1169325154">
          <w:marLeft w:val="-300"/>
          <w:marRight w:val="-300"/>
          <w:marTop w:val="360"/>
          <w:marBottom w:val="360"/>
          <w:divBdr>
            <w:top w:val="none" w:sz="0" w:space="0" w:color="auto"/>
            <w:left w:val="none" w:sz="0" w:space="0" w:color="auto"/>
            <w:bottom w:val="none" w:sz="0" w:space="0" w:color="auto"/>
            <w:right w:val="none" w:sz="0" w:space="0" w:color="auto"/>
          </w:divBdr>
        </w:div>
        <w:div w:id="1999772319">
          <w:marLeft w:val="-300"/>
          <w:marRight w:val="-300"/>
          <w:marTop w:val="360"/>
          <w:marBottom w:val="360"/>
          <w:divBdr>
            <w:top w:val="none" w:sz="0" w:space="0" w:color="auto"/>
            <w:left w:val="none" w:sz="0" w:space="0" w:color="auto"/>
            <w:bottom w:val="none" w:sz="0" w:space="0" w:color="auto"/>
            <w:right w:val="none" w:sz="0" w:space="0" w:color="auto"/>
          </w:divBdr>
        </w:div>
        <w:div w:id="1336692681">
          <w:marLeft w:val="-300"/>
          <w:marRight w:val="-300"/>
          <w:marTop w:val="360"/>
          <w:marBottom w:val="360"/>
          <w:divBdr>
            <w:top w:val="none" w:sz="0" w:space="0" w:color="auto"/>
            <w:left w:val="none" w:sz="0" w:space="0" w:color="auto"/>
            <w:bottom w:val="none" w:sz="0" w:space="0" w:color="auto"/>
            <w:right w:val="none" w:sz="0" w:space="0" w:color="auto"/>
          </w:divBdr>
        </w:div>
        <w:div w:id="77943742">
          <w:marLeft w:val="-480"/>
          <w:marRight w:val="-480"/>
          <w:marTop w:val="360"/>
          <w:marBottom w:val="360"/>
          <w:divBdr>
            <w:top w:val="none" w:sz="0" w:space="0" w:color="auto"/>
            <w:left w:val="none" w:sz="0" w:space="0" w:color="auto"/>
            <w:bottom w:val="none" w:sz="0" w:space="0" w:color="auto"/>
            <w:right w:val="none" w:sz="0" w:space="0" w:color="auto"/>
          </w:divBdr>
        </w:div>
        <w:div w:id="1311209185">
          <w:marLeft w:val="-300"/>
          <w:marRight w:val="-300"/>
          <w:marTop w:val="360"/>
          <w:marBottom w:val="360"/>
          <w:divBdr>
            <w:top w:val="none" w:sz="0" w:space="0" w:color="auto"/>
            <w:left w:val="none" w:sz="0" w:space="0" w:color="auto"/>
            <w:bottom w:val="none" w:sz="0" w:space="0" w:color="auto"/>
            <w:right w:val="none" w:sz="0" w:space="0" w:color="auto"/>
          </w:divBdr>
        </w:div>
        <w:div w:id="1009913366">
          <w:marLeft w:val="-300"/>
          <w:marRight w:val="-300"/>
          <w:marTop w:val="360"/>
          <w:marBottom w:val="360"/>
          <w:divBdr>
            <w:top w:val="none" w:sz="0" w:space="0" w:color="auto"/>
            <w:left w:val="none" w:sz="0" w:space="0" w:color="auto"/>
            <w:bottom w:val="none" w:sz="0" w:space="0" w:color="auto"/>
            <w:right w:val="none" w:sz="0" w:space="0" w:color="auto"/>
          </w:divBdr>
        </w:div>
        <w:div w:id="1530290227">
          <w:marLeft w:val="-300"/>
          <w:marRight w:val="-300"/>
          <w:marTop w:val="360"/>
          <w:marBottom w:val="360"/>
          <w:divBdr>
            <w:top w:val="none" w:sz="0" w:space="0" w:color="auto"/>
            <w:left w:val="none" w:sz="0" w:space="0" w:color="auto"/>
            <w:bottom w:val="none" w:sz="0" w:space="0" w:color="auto"/>
            <w:right w:val="none" w:sz="0" w:space="0" w:color="auto"/>
          </w:divBdr>
        </w:div>
      </w:divsChild>
    </w:div>
    <w:div w:id="839856304">
      <w:bodyDiv w:val="1"/>
      <w:marLeft w:val="0"/>
      <w:marRight w:val="0"/>
      <w:marTop w:val="0"/>
      <w:marBottom w:val="0"/>
      <w:divBdr>
        <w:top w:val="none" w:sz="0" w:space="0" w:color="auto"/>
        <w:left w:val="none" w:sz="0" w:space="0" w:color="auto"/>
        <w:bottom w:val="none" w:sz="0" w:space="0" w:color="auto"/>
        <w:right w:val="none" w:sz="0" w:space="0" w:color="auto"/>
      </w:divBdr>
      <w:divsChild>
        <w:div w:id="2129808883">
          <w:marLeft w:val="0"/>
          <w:marRight w:val="0"/>
          <w:marTop w:val="0"/>
          <w:marBottom w:val="0"/>
          <w:divBdr>
            <w:top w:val="none" w:sz="0" w:space="0" w:color="auto"/>
            <w:left w:val="none" w:sz="0" w:space="0" w:color="auto"/>
            <w:bottom w:val="none" w:sz="0" w:space="0" w:color="auto"/>
            <w:right w:val="none" w:sz="0" w:space="0" w:color="auto"/>
          </w:divBdr>
          <w:divsChild>
            <w:div w:id="396973595">
              <w:marLeft w:val="0"/>
              <w:marRight w:val="0"/>
              <w:marTop w:val="0"/>
              <w:marBottom w:val="0"/>
              <w:divBdr>
                <w:top w:val="none" w:sz="0" w:space="0" w:color="auto"/>
                <w:left w:val="none" w:sz="0" w:space="0" w:color="auto"/>
                <w:bottom w:val="none" w:sz="0" w:space="0" w:color="auto"/>
                <w:right w:val="none" w:sz="0" w:space="0" w:color="auto"/>
              </w:divBdr>
            </w:div>
            <w:div w:id="1279870320">
              <w:marLeft w:val="0"/>
              <w:marRight w:val="0"/>
              <w:marTop w:val="0"/>
              <w:marBottom w:val="0"/>
              <w:divBdr>
                <w:top w:val="none" w:sz="0" w:space="0" w:color="auto"/>
                <w:left w:val="none" w:sz="0" w:space="0" w:color="auto"/>
                <w:bottom w:val="none" w:sz="0" w:space="0" w:color="auto"/>
                <w:right w:val="none" w:sz="0" w:space="0" w:color="auto"/>
              </w:divBdr>
              <w:divsChild>
                <w:div w:id="1554344292">
                  <w:marLeft w:val="0"/>
                  <w:marRight w:val="0"/>
                  <w:marTop w:val="0"/>
                  <w:marBottom w:val="0"/>
                  <w:divBdr>
                    <w:top w:val="none" w:sz="0" w:space="0" w:color="auto"/>
                    <w:left w:val="none" w:sz="0" w:space="0" w:color="auto"/>
                    <w:bottom w:val="none" w:sz="0" w:space="0" w:color="auto"/>
                    <w:right w:val="none" w:sz="0" w:space="0" w:color="auto"/>
                  </w:divBdr>
                  <w:divsChild>
                    <w:div w:id="18778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0467">
          <w:marLeft w:val="0"/>
          <w:marRight w:val="0"/>
          <w:marTop w:val="0"/>
          <w:marBottom w:val="0"/>
          <w:divBdr>
            <w:top w:val="none" w:sz="0" w:space="0" w:color="auto"/>
            <w:left w:val="none" w:sz="0" w:space="0" w:color="auto"/>
            <w:bottom w:val="none" w:sz="0" w:space="0" w:color="auto"/>
            <w:right w:val="none" w:sz="0" w:space="0" w:color="auto"/>
          </w:divBdr>
          <w:divsChild>
            <w:div w:id="988706538">
              <w:marLeft w:val="-225"/>
              <w:marRight w:val="-225"/>
              <w:marTop w:val="0"/>
              <w:marBottom w:val="0"/>
              <w:divBdr>
                <w:top w:val="none" w:sz="0" w:space="0" w:color="auto"/>
                <w:left w:val="none" w:sz="0" w:space="0" w:color="auto"/>
                <w:bottom w:val="none" w:sz="0" w:space="0" w:color="auto"/>
                <w:right w:val="none" w:sz="0" w:space="0" w:color="auto"/>
              </w:divBdr>
              <w:divsChild>
                <w:div w:id="1232812514">
                  <w:marLeft w:val="0"/>
                  <w:marRight w:val="0"/>
                  <w:marTop w:val="0"/>
                  <w:marBottom w:val="0"/>
                  <w:divBdr>
                    <w:top w:val="none" w:sz="0" w:space="0" w:color="auto"/>
                    <w:left w:val="none" w:sz="0" w:space="0" w:color="auto"/>
                    <w:bottom w:val="none" w:sz="0" w:space="0" w:color="auto"/>
                    <w:right w:val="none" w:sz="0" w:space="0" w:color="auto"/>
                  </w:divBdr>
                  <w:divsChild>
                    <w:div w:id="1792892639">
                      <w:marLeft w:val="0"/>
                      <w:marRight w:val="0"/>
                      <w:marTop w:val="0"/>
                      <w:marBottom w:val="0"/>
                      <w:divBdr>
                        <w:top w:val="none" w:sz="0" w:space="0" w:color="auto"/>
                        <w:left w:val="none" w:sz="0" w:space="0" w:color="auto"/>
                        <w:bottom w:val="none" w:sz="0" w:space="0" w:color="auto"/>
                        <w:right w:val="none" w:sz="0" w:space="0" w:color="auto"/>
                      </w:divBdr>
                      <w:divsChild>
                        <w:div w:id="33233364">
                          <w:marLeft w:val="0"/>
                          <w:marRight w:val="0"/>
                          <w:marTop w:val="0"/>
                          <w:marBottom w:val="0"/>
                          <w:divBdr>
                            <w:top w:val="none" w:sz="0" w:space="0" w:color="auto"/>
                            <w:left w:val="none" w:sz="0" w:space="0" w:color="auto"/>
                            <w:bottom w:val="none" w:sz="0" w:space="0" w:color="auto"/>
                            <w:right w:val="none" w:sz="0" w:space="0" w:color="auto"/>
                          </w:divBdr>
                          <w:divsChild>
                            <w:div w:id="1277984510">
                              <w:marLeft w:val="0"/>
                              <w:marRight w:val="0"/>
                              <w:marTop w:val="0"/>
                              <w:marBottom w:val="0"/>
                              <w:divBdr>
                                <w:top w:val="none" w:sz="0" w:space="0" w:color="auto"/>
                                <w:left w:val="none" w:sz="0" w:space="0" w:color="auto"/>
                                <w:bottom w:val="none" w:sz="0" w:space="0" w:color="auto"/>
                                <w:right w:val="none" w:sz="0" w:space="0" w:color="auto"/>
                              </w:divBdr>
                              <w:divsChild>
                                <w:div w:id="1954094090">
                                  <w:marLeft w:val="0"/>
                                  <w:marRight w:val="0"/>
                                  <w:marTop w:val="0"/>
                                  <w:marBottom w:val="0"/>
                                  <w:divBdr>
                                    <w:top w:val="none" w:sz="0" w:space="0" w:color="auto"/>
                                    <w:left w:val="none" w:sz="0" w:space="0" w:color="auto"/>
                                    <w:bottom w:val="none" w:sz="0" w:space="0" w:color="auto"/>
                                    <w:right w:val="none" w:sz="0" w:space="0" w:color="auto"/>
                                  </w:divBdr>
                                </w:div>
                              </w:divsChild>
                            </w:div>
                            <w:div w:id="316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137">
                      <w:marLeft w:val="0"/>
                      <w:marRight w:val="0"/>
                      <w:marTop w:val="0"/>
                      <w:marBottom w:val="0"/>
                      <w:divBdr>
                        <w:top w:val="none" w:sz="0" w:space="0" w:color="auto"/>
                        <w:left w:val="none" w:sz="0" w:space="0" w:color="auto"/>
                        <w:bottom w:val="none" w:sz="0" w:space="0" w:color="auto"/>
                        <w:right w:val="none" w:sz="0" w:space="0" w:color="auto"/>
                      </w:divBdr>
                      <w:divsChild>
                        <w:div w:id="1023748118">
                          <w:marLeft w:val="0"/>
                          <w:marRight w:val="0"/>
                          <w:marTop w:val="0"/>
                          <w:marBottom w:val="0"/>
                          <w:divBdr>
                            <w:top w:val="none" w:sz="0" w:space="0" w:color="auto"/>
                            <w:left w:val="none" w:sz="0" w:space="0" w:color="auto"/>
                            <w:bottom w:val="none" w:sz="0" w:space="0" w:color="auto"/>
                            <w:right w:val="none" w:sz="0" w:space="0" w:color="auto"/>
                          </w:divBdr>
                          <w:divsChild>
                            <w:div w:id="838157365">
                              <w:marLeft w:val="0"/>
                              <w:marRight w:val="0"/>
                              <w:marTop w:val="0"/>
                              <w:marBottom w:val="0"/>
                              <w:divBdr>
                                <w:top w:val="none" w:sz="0" w:space="0" w:color="auto"/>
                                <w:left w:val="none" w:sz="0" w:space="0" w:color="auto"/>
                                <w:bottom w:val="none" w:sz="0" w:space="0" w:color="auto"/>
                                <w:right w:val="none" w:sz="0" w:space="0" w:color="auto"/>
                              </w:divBdr>
                            </w:div>
                          </w:divsChild>
                        </w:div>
                        <w:div w:id="2075615517">
                          <w:marLeft w:val="0"/>
                          <w:marRight w:val="0"/>
                          <w:marTop w:val="0"/>
                          <w:marBottom w:val="0"/>
                          <w:divBdr>
                            <w:top w:val="none" w:sz="0" w:space="0" w:color="auto"/>
                            <w:left w:val="none" w:sz="0" w:space="0" w:color="auto"/>
                            <w:bottom w:val="none" w:sz="0" w:space="0" w:color="auto"/>
                            <w:right w:val="none" w:sz="0" w:space="0" w:color="auto"/>
                          </w:divBdr>
                          <w:divsChild>
                            <w:div w:id="1731269641">
                              <w:marLeft w:val="0"/>
                              <w:marRight w:val="0"/>
                              <w:marTop w:val="0"/>
                              <w:marBottom w:val="0"/>
                              <w:divBdr>
                                <w:top w:val="none" w:sz="0" w:space="0" w:color="auto"/>
                                <w:left w:val="none" w:sz="0" w:space="0" w:color="auto"/>
                                <w:bottom w:val="none" w:sz="0" w:space="0" w:color="auto"/>
                                <w:right w:val="none" w:sz="0" w:space="0" w:color="auto"/>
                              </w:divBdr>
                            </w:div>
                            <w:div w:id="575287372">
                              <w:marLeft w:val="0"/>
                              <w:marRight w:val="0"/>
                              <w:marTop w:val="0"/>
                              <w:marBottom w:val="0"/>
                              <w:divBdr>
                                <w:top w:val="none" w:sz="0" w:space="0" w:color="auto"/>
                                <w:left w:val="none" w:sz="0" w:space="0" w:color="auto"/>
                                <w:bottom w:val="none" w:sz="0" w:space="0" w:color="auto"/>
                                <w:right w:val="none" w:sz="0" w:space="0" w:color="auto"/>
                              </w:divBdr>
                            </w:div>
                          </w:divsChild>
                        </w:div>
                        <w:div w:id="769005491">
                          <w:marLeft w:val="0"/>
                          <w:marRight w:val="0"/>
                          <w:marTop w:val="0"/>
                          <w:marBottom w:val="0"/>
                          <w:divBdr>
                            <w:top w:val="none" w:sz="0" w:space="0" w:color="auto"/>
                            <w:left w:val="none" w:sz="0" w:space="0" w:color="auto"/>
                            <w:bottom w:val="none" w:sz="0" w:space="0" w:color="auto"/>
                            <w:right w:val="none" w:sz="0" w:space="0" w:color="auto"/>
                          </w:divBdr>
                          <w:divsChild>
                            <w:div w:id="764110655">
                              <w:marLeft w:val="0"/>
                              <w:marRight w:val="0"/>
                              <w:marTop w:val="0"/>
                              <w:marBottom w:val="0"/>
                              <w:divBdr>
                                <w:top w:val="none" w:sz="0" w:space="0" w:color="auto"/>
                                <w:left w:val="none" w:sz="0" w:space="0" w:color="auto"/>
                                <w:bottom w:val="none" w:sz="0" w:space="0" w:color="auto"/>
                                <w:right w:val="none" w:sz="0" w:space="0" w:color="auto"/>
                              </w:divBdr>
                            </w:div>
                            <w:div w:id="351222539">
                              <w:marLeft w:val="0"/>
                              <w:marRight w:val="0"/>
                              <w:marTop w:val="0"/>
                              <w:marBottom w:val="0"/>
                              <w:divBdr>
                                <w:top w:val="none" w:sz="0" w:space="0" w:color="auto"/>
                                <w:left w:val="none" w:sz="0" w:space="0" w:color="auto"/>
                                <w:bottom w:val="none" w:sz="0" w:space="0" w:color="auto"/>
                                <w:right w:val="none" w:sz="0" w:space="0" w:color="auto"/>
                              </w:divBdr>
                            </w:div>
                          </w:divsChild>
                        </w:div>
                        <w:div w:id="963534745">
                          <w:marLeft w:val="0"/>
                          <w:marRight w:val="0"/>
                          <w:marTop w:val="0"/>
                          <w:marBottom w:val="0"/>
                          <w:divBdr>
                            <w:top w:val="none" w:sz="0" w:space="0" w:color="auto"/>
                            <w:left w:val="none" w:sz="0" w:space="0" w:color="auto"/>
                            <w:bottom w:val="none" w:sz="0" w:space="0" w:color="auto"/>
                            <w:right w:val="none" w:sz="0" w:space="0" w:color="auto"/>
                          </w:divBdr>
                          <w:divsChild>
                            <w:div w:id="724453822">
                              <w:marLeft w:val="0"/>
                              <w:marRight w:val="0"/>
                              <w:marTop w:val="0"/>
                              <w:marBottom w:val="0"/>
                              <w:divBdr>
                                <w:top w:val="none" w:sz="0" w:space="0" w:color="auto"/>
                                <w:left w:val="none" w:sz="0" w:space="0" w:color="auto"/>
                                <w:bottom w:val="none" w:sz="0" w:space="0" w:color="auto"/>
                                <w:right w:val="none" w:sz="0" w:space="0" w:color="auto"/>
                              </w:divBdr>
                            </w:div>
                            <w:div w:id="225846483">
                              <w:marLeft w:val="0"/>
                              <w:marRight w:val="0"/>
                              <w:marTop w:val="0"/>
                              <w:marBottom w:val="0"/>
                              <w:divBdr>
                                <w:top w:val="none" w:sz="0" w:space="0" w:color="auto"/>
                                <w:left w:val="none" w:sz="0" w:space="0" w:color="auto"/>
                                <w:bottom w:val="none" w:sz="0" w:space="0" w:color="auto"/>
                                <w:right w:val="none" w:sz="0" w:space="0" w:color="auto"/>
                              </w:divBdr>
                            </w:div>
                          </w:divsChild>
                        </w:div>
                        <w:div w:id="1017122535">
                          <w:marLeft w:val="0"/>
                          <w:marRight w:val="0"/>
                          <w:marTop w:val="0"/>
                          <w:marBottom w:val="0"/>
                          <w:divBdr>
                            <w:top w:val="none" w:sz="0" w:space="0" w:color="auto"/>
                            <w:left w:val="none" w:sz="0" w:space="0" w:color="auto"/>
                            <w:bottom w:val="none" w:sz="0" w:space="0" w:color="auto"/>
                            <w:right w:val="none" w:sz="0" w:space="0" w:color="auto"/>
                          </w:divBdr>
                          <w:divsChild>
                            <w:div w:id="450831520">
                              <w:marLeft w:val="0"/>
                              <w:marRight w:val="0"/>
                              <w:marTop w:val="0"/>
                              <w:marBottom w:val="0"/>
                              <w:divBdr>
                                <w:top w:val="none" w:sz="0" w:space="0" w:color="auto"/>
                                <w:left w:val="none" w:sz="0" w:space="0" w:color="auto"/>
                                <w:bottom w:val="none" w:sz="0" w:space="0" w:color="auto"/>
                                <w:right w:val="none" w:sz="0" w:space="0" w:color="auto"/>
                              </w:divBdr>
                            </w:div>
                            <w:div w:id="6909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919497">
      <w:bodyDiv w:val="1"/>
      <w:marLeft w:val="0"/>
      <w:marRight w:val="0"/>
      <w:marTop w:val="0"/>
      <w:marBottom w:val="0"/>
      <w:divBdr>
        <w:top w:val="none" w:sz="0" w:space="0" w:color="auto"/>
        <w:left w:val="none" w:sz="0" w:space="0" w:color="auto"/>
        <w:bottom w:val="none" w:sz="0" w:space="0" w:color="auto"/>
        <w:right w:val="none" w:sz="0" w:space="0" w:color="auto"/>
      </w:divBdr>
      <w:divsChild>
        <w:div w:id="569387662">
          <w:marLeft w:val="-300"/>
          <w:marRight w:val="-300"/>
          <w:marTop w:val="360"/>
          <w:marBottom w:val="360"/>
          <w:divBdr>
            <w:top w:val="none" w:sz="0" w:space="0" w:color="auto"/>
            <w:left w:val="none" w:sz="0" w:space="0" w:color="auto"/>
            <w:bottom w:val="none" w:sz="0" w:space="0" w:color="auto"/>
            <w:right w:val="none" w:sz="0" w:space="0" w:color="auto"/>
          </w:divBdr>
        </w:div>
      </w:divsChild>
    </w:div>
    <w:div w:id="858928512">
      <w:bodyDiv w:val="1"/>
      <w:marLeft w:val="0"/>
      <w:marRight w:val="0"/>
      <w:marTop w:val="0"/>
      <w:marBottom w:val="0"/>
      <w:divBdr>
        <w:top w:val="none" w:sz="0" w:space="0" w:color="auto"/>
        <w:left w:val="none" w:sz="0" w:space="0" w:color="auto"/>
        <w:bottom w:val="none" w:sz="0" w:space="0" w:color="auto"/>
        <w:right w:val="none" w:sz="0" w:space="0" w:color="auto"/>
      </w:divBdr>
    </w:div>
    <w:div w:id="862786580">
      <w:bodyDiv w:val="1"/>
      <w:marLeft w:val="0"/>
      <w:marRight w:val="0"/>
      <w:marTop w:val="0"/>
      <w:marBottom w:val="0"/>
      <w:divBdr>
        <w:top w:val="none" w:sz="0" w:space="0" w:color="auto"/>
        <w:left w:val="none" w:sz="0" w:space="0" w:color="auto"/>
        <w:bottom w:val="none" w:sz="0" w:space="0" w:color="auto"/>
        <w:right w:val="none" w:sz="0" w:space="0" w:color="auto"/>
      </w:divBdr>
      <w:divsChild>
        <w:div w:id="1454134920">
          <w:marLeft w:val="0"/>
          <w:marRight w:val="0"/>
          <w:marTop w:val="0"/>
          <w:marBottom w:val="0"/>
          <w:divBdr>
            <w:top w:val="none" w:sz="0" w:space="0" w:color="auto"/>
            <w:left w:val="none" w:sz="0" w:space="0" w:color="auto"/>
            <w:bottom w:val="none" w:sz="0" w:space="0" w:color="auto"/>
            <w:right w:val="none" w:sz="0" w:space="0" w:color="auto"/>
          </w:divBdr>
        </w:div>
        <w:div w:id="1177383103">
          <w:marLeft w:val="0"/>
          <w:marRight w:val="0"/>
          <w:marTop w:val="225"/>
          <w:marBottom w:val="225"/>
          <w:divBdr>
            <w:top w:val="none" w:sz="0" w:space="0" w:color="auto"/>
            <w:left w:val="none" w:sz="0" w:space="0" w:color="auto"/>
            <w:bottom w:val="none" w:sz="0" w:space="0" w:color="auto"/>
            <w:right w:val="none" w:sz="0" w:space="0" w:color="auto"/>
          </w:divBdr>
          <w:divsChild>
            <w:div w:id="1748646137">
              <w:marLeft w:val="0"/>
              <w:marRight w:val="0"/>
              <w:marTop w:val="100"/>
              <w:marBottom w:val="100"/>
              <w:divBdr>
                <w:top w:val="none" w:sz="0" w:space="0" w:color="auto"/>
                <w:left w:val="none" w:sz="0" w:space="0" w:color="auto"/>
                <w:bottom w:val="none" w:sz="0" w:space="0" w:color="auto"/>
                <w:right w:val="none" w:sz="0" w:space="0" w:color="auto"/>
              </w:divBdr>
            </w:div>
          </w:divsChild>
        </w:div>
        <w:div w:id="839393247">
          <w:marLeft w:val="0"/>
          <w:marRight w:val="0"/>
          <w:marTop w:val="600"/>
          <w:marBottom w:val="0"/>
          <w:divBdr>
            <w:top w:val="none" w:sz="0" w:space="0" w:color="auto"/>
            <w:left w:val="none" w:sz="0" w:space="0" w:color="auto"/>
            <w:bottom w:val="none" w:sz="0" w:space="0" w:color="auto"/>
            <w:right w:val="none" w:sz="0" w:space="0" w:color="auto"/>
          </w:divBdr>
          <w:divsChild>
            <w:div w:id="551266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969818599">
      <w:bodyDiv w:val="1"/>
      <w:marLeft w:val="0"/>
      <w:marRight w:val="0"/>
      <w:marTop w:val="0"/>
      <w:marBottom w:val="0"/>
      <w:divBdr>
        <w:top w:val="none" w:sz="0" w:space="0" w:color="auto"/>
        <w:left w:val="none" w:sz="0" w:space="0" w:color="auto"/>
        <w:bottom w:val="none" w:sz="0" w:space="0" w:color="auto"/>
        <w:right w:val="none" w:sz="0" w:space="0" w:color="auto"/>
      </w:divBdr>
      <w:divsChild>
        <w:div w:id="1749695181">
          <w:marLeft w:val="0"/>
          <w:marRight w:val="0"/>
          <w:marTop w:val="0"/>
          <w:marBottom w:val="0"/>
          <w:divBdr>
            <w:top w:val="none" w:sz="0" w:space="0" w:color="auto"/>
            <w:left w:val="none" w:sz="0" w:space="0" w:color="auto"/>
            <w:bottom w:val="none" w:sz="0" w:space="0" w:color="auto"/>
            <w:right w:val="none" w:sz="0" w:space="0" w:color="auto"/>
          </w:divBdr>
          <w:divsChild>
            <w:div w:id="1790590472">
              <w:marLeft w:val="0"/>
              <w:marRight w:val="0"/>
              <w:marTop w:val="0"/>
              <w:marBottom w:val="0"/>
              <w:divBdr>
                <w:top w:val="none" w:sz="0" w:space="0" w:color="auto"/>
                <w:left w:val="none" w:sz="0" w:space="0" w:color="auto"/>
                <w:bottom w:val="none" w:sz="0" w:space="0" w:color="auto"/>
                <w:right w:val="none" w:sz="0" w:space="0" w:color="auto"/>
              </w:divBdr>
            </w:div>
            <w:div w:id="186875168">
              <w:marLeft w:val="0"/>
              <w:marRight w:val="0"/>
              <w:marTop w:val="0"/>
              <w:marBottom w:val="0"/>
              <w:divBdr>
                <w:top w:val="none" w:sz="0" w:space="0" w:color="auto"/>
                <w:left w:val="none" w:sz="0" w:space="0" w:color="auto"/>
                <w:bottom w:val="none" w:sz="0" w:space="0" w:color="auto"/>
                <w:right w:val="none" w:sz="0" w:space="0" w:color="auto"/>
              </w:divBdr>
              <w:divsChild>
                <w:div w:id="428040356">
                  <w:marLeft w:val="0"/>
                  <w:marRight w:val="0"/>
                  <w:marTop w:val="0"/>
                  <w:marBottom w:val="0"/>
                  <w:divBdr>
                    <w:top w:val="none" w:sz="0" w:space="0" w:color="auto"/>
                    <w:left w:val="none" w:sz="0" w:space="0" w:color="auto"/>
                    <w:bottom w:val="none" w:sz="0" w:space="0" w:color="auto"/>
                    <w:right w:val="none" w:sz="0" w:space="0" w:color="auto"/>
                  </w:divBdr>
                  <w:divsChild>
                    <w:div w:id="11632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7174">
          <w:marLeft w:val="0"/>
          <w:marRight w:val="0"/>
          <w:marTop w:val="0"/>
          <w:marBottom w:val="0"/>
          <w:divBdr>
            <w:top w:val="none" w:sz="0" w:space="0" w:color="auto"/>
            <w:left w:val="none" w:sz="0" w:space="0" w:color="auto"/>
            <w:bottom w:val="none" w:sz="0" w:space="0" w:color="auto"/>
            <w:right w:val="none" w:sz="0" w:space="0" w:color="auto"/>
          </w:divBdr>
          <w:divsChild>
            <w:div w:id="138572347">
              <w:marLeft w:val="-225"/>
              <w:marRight w:val="-225"/>
              <w:marTop w:val="0"/>
              <w:marBottom w:val="0"/>
              <w:divBdr>
                <w:top w:val="none" w:sz="0" w:space="0" w:color="auto"/>
                <w:left w:val="none" w:sz="0" w:space="0" w:color="auto"/>
                <w:bottom w:val="none" w:sz="0" w:space="0" w:color="auto"/>
                <w:right w:val="none" w:sz="0" w:space="0" w:color="auto"/>
              </w:divBdr>
              <w:divsChild>
                <w:div w:id="573734290">
                  <w:marLeft w:val="0"/>
                  <w:marRight w:val="0"/>
                  <w:marTop w:val="0"/>
                  <w:marBottom w:val="0"/>
                  <w:divBdr>
                    <w:top w:val="none" w:sz="0" w:space="0" w:color="auto"/>
                    <w:left w:val="none" w:sz="0" w:space="0" w:color="auto"/>
                    <w:bottom w:val="none" w:sz="0" w:space="0" w:color="auto"/>
                    <w:right w:val="none" w:sz="0" w:space="0" w:color="auto"/>
                  </w:divBdr>
                  <w:divsChild>
                    <w:div w:id="278076765">
                      <w:marLeft w:val="0"/>
                      <w:marRight w:val="0"/>
                      <w:marTop w:val="0"/>
                      <w:marBottom w:val="0"/>
                      <w:divBdr>
                        <w:top w:val="none" w:sz="0" w:space="0" w:color="auto"/>
                        <w:left w:val="none" w:sz="0" w:space="0" w:color="auto"/>
                        <w:bottom w:val="none" w:sz="0" w:space="0" w:color="auto"/>
                        <w:right w:val="none" w:sz="0" w:space="0" w:color="auto"/>
                      </w:divBdr>
                      <w:divsChild>
                        <w:div w:id="1452433972">
                          <w:marLeft w:val="0"/>
                          <w:marRight w:val="0"/>
                          <w:marTop w:val="0"/>
                          <w:marBottom w:val="0"/>
                          <w:divBdr>
                            <w:top w:val="none" w:sz="0" w:space="0" w:color="auto"/>
                            <w:left w:val="none" w:sz="0" w:space="0" w:color="auto"/>
                            <w:bottom w:val="none" w:sz="0" w:space="0" w:color="auto"/>
                            <w:right w:val="none" w:sz="0" w:space="0" w:color="auto"/>
                          </w:divBdr>
                          <w:divsChild>
                            <w:div w:id="873538244">
                              <w:marLeft w:val="0"/>
                              <w:marRight w:val="0"/>
                              <w:marTop w:val="0"/>
                              <w:marBottom w:val="0"/>
                              <w:divBdr>
                                <w:top w:val="none" w:sz="0" w:space="0" w:color="auto"/>
                                <w:left w:val="none" w:sz="0" w:space="0" w:color="auto"/>
                                <w:bottom w:val="none" w:sz="0" w:space="0" w:color="auto"/>
                                <w:right w:val="none" w:sz="0" w:space="0" w:color="auto"/>
                              </w:divBdr>
                              <w:divsChild>
                                <w:div w:id="1428424295">
                                  <w:marLeft w:val="0"/>
                                  <w:marRight w:val="0"/>
                                  <w:marTop w:val="0"/>
                                  <w:marBottom w:val="0"/>
                                  <w:divBdr>
                                    <w:top w:val="none" w:sz="0" w:space="0" w:color="auto"/>
                                    <w:left w:val="none" w:sz="0" w:space="0" w:color="auto"/>
                                    <w:bottom w:val="none" w:sz="0" w:space="0" w:color="auto"/>
                                    <w:right w:val="none" w:sz="0" w:space="0" w:color="auto"/>
                                  </w:divBdr>
                                </w:div>
                              </w:divsChild>
                            </w:div>
                            <w:div w:id="11725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5843">
                      <w:marLeft w:val="0"/>
                      <w:marRight w:val="0"/>
                      <w:marTop w:val="0"/>
                      <w:marBottom w:val="0"/>
                      <w:divBdr>
                        <w:top w:val="none" w:sz="0" w:space="0" w:color="auto"/>
                        <w:left w:val="none" w:sz="0" w:space="0" w:color="auto"/>
                        <w:bottom w:val="none" w:sz="0" w:space="0" w:color="auto"/>
                        <w:right w:val="none" w:sz="0" w:space="0" w:color="auto"/>
                      </w:divBdr>
                      <w:divsChild>
                        <w:div w:id="14506785">
                          <w:marLeft w:val="0"/>
                          <w:marRight w:val="0"/>
                          <w:marTop w:val="0"/>
                          <w:marBottom w:val="0"/>
                          <w:divBdr>
                            <w:top w:val="none" w:sz="0" w:space="0" w:color="auto"/>
                            <w:left w:val="none" w:sz="0" w:space="0" w:color="auto"/>
                            <w:bottom w:val="none" w:sz="0" w:space="0" w:color="auto"/>
                            <w:right w:val="none" w:sz="0" w:space="0" w:color="auto"/>
                          </w:divBdr>
                          <w:divsChild>
                            <w:div w:id="23409424">
                              <w:marLeft w:val="0"/>
                              <w:marRight w:val="0"/>
                              <w:marTop w:val="0"/>
                              <w:marBottom w:val="0"/>
                              <w:divBdr>
                                <w:top w:val="none" w:sz="0" w:space="0" w:color="auto"/>
                                <w:left w:val="none" w:sz="0" w:space="0" w:color="auto"/>
                                <w:bottom w:val="none" w:sz="0" w:space="0" w:color="auto"/>
                                <w:right w:val="none" w:sz="0" w:space="0" w:color="auto"/>
                              </w:divBdr>
                            </w:div>
                          </w:divsChild>
                        </w:div>
                        <w:div w:id="1443527306">
                          <w:marLeft w:val="0"/>
                          <w:marRight w:val="0"/>
                          <w:marTop w:val="0"/>
                          <w:marBottom w:val="0"/>
                          <w:divBdr>
                            <w:top w:val="none" w:sz="0" w:space="0" w:color="auto"/>
                            <w:left w:val="none" w:sz="0" w:space="0" w:color="auto"/>
                            <w:bottom w:val="none" w:sz="0" w:space="0" w:color="auto"/>
                            <w:right w:val="none" w:sz="0" w:space="0" w:color="auto"/>
                          </w:divBdr>
                          <w:divsChild>
                            <w:div w:id="306978028">
                              <w:marLeft w:val="0"/>
                              <w:marRight w:val="0"/>
                              <w:marTop w:val="0"/>
                              <w:marBottom w:val="0"/>
                              <w:divBdr>
                                <w:top w:val="none" w:sz="0" w:space="0" w:color="auto"/>
                                <w:left w:val="none" w:sz="0" w:space="0" w:color="auto"/>
                                <w:bottom w:val="none" w:sz="0" w:space="0" w:color="auto"/>
                                <w:right w:val="none" w:sz="0" w:space="0" w:color="auto"/>
                              </w:divBdr>
                            </w:div>
                            <w:div w:id="1194150656">
                              <w:marLeft w:val="0"/>
                              <w:marRight w:val="0"/>
                              <w:marTop w:val="0"/>
                              <w:marBottom w:val="0"/>
                              <w:divBdr>
                                <w:top w:val="none" w:sz="0" w:space="0" w:color="auto"/>
                                <w:left w:val="none" w:sz="0" w:space="0" w:color="auto"/>
                                <w:bottom w:val="none" w:sz="0" w:space="0" w:color="auto"/>
                                <w:right w:val="none" w:sz="0" w:space="0" w:color="auto"/>
                              </w:divBdr>
                              <w:divsChild>
                                <w:div w:id="689987662">
                                  <w:marLeft w:val="0"/>
                                  <w:marRight w:val="0"/>
                                  <w:marTop w:val="0"/>
                                  <w:marBottom w:val="0"/>
                                  <w:divBdr>
                                    <w:top w:val="single" w:sz="6" w:space="0" w:color="FFF1D8"/>
                                    <w:left w:val="single" w:sz="6" w:space="0" w:color="FFF1D8"/>
                                    <w:bottom w:val="single" w:sz="6" w:space="0" w:color="FFF1D8"/>
                                    <w:right w:val="single" w:sz="6" w:space="0" w:color="FFF1D8"/>
                                  </w:divBdr>
                                </w:div>
                              </w:divsChild>
                            </w:div>
                          </w:divsChild>
                        </w:div>
                        <w:div w:id="998968878">
                          <w:marLeft w:val="0"/>
                          <w:marRight w:val="0"/>
                          <w:marTop w:val="0"/>
                          <w:marBottom w:val="0"/>
                          <w:divBdr>
                            <w:top w:val="none" w:sz="0" w:space="0" w:color="auto"/>
                            <w:left w:val="none" w:sz="0" w:space="0" w:color="auto"/>
                            <w:bottom w:val="none" w:sz="0" w:space="0" w:color="auto"/>
                            <w:right w:val="none" w:sz="0" w:space="0" w:color="auto"/>
                          </w:divBdr>
                          <w:divsChild>
                            <w:div w:id="576289268">
                              <w:marLeft w:val="0"/>
                              <w:marRight w:val="0"/>
                              <w:marTop w:val="0"/>
                              <w:marBottom w:val="0"/>
                              <w:divBdr>
                                <w:top w:val="none" w:sz="0" w:space="0" w:color="auto"/>
                                <w:left w:val="none" w:sz="0" w:space="0" w:color="auto"/>
                                <w:bottom w:val="none" w:sz="0" w:space="0" w:color="auto"/>
                                <w:right w:val="none" w:sz="0" w:space="0" w:color="auto"/>
                              </w:divBdr>
                            </w:div>
                            <w:div w:id="133987058">
                              <w:marLeft w:val="0"/>
                              <w:marRight w:val="0"/>
                              <w:marTop w:val="0"/>
                              <w:marBottom w:val="0"/>
                              <w:divBdr>
                                <w:top w:val="none" w:sz="0" w:space="0" w:color="auto"/>
                                <w:left w:val="none" w:sz="0" w:space="0" w:color="auto"/>
                                <w:bottom w:val="none" w:sz="0" w:space="0" w:color="auto"/>
                                <w:right w:val="none" w:sz="0" w:space="0" w:color="auto"/>
                              </w:divBdr>
                              <w:divsChild>
                                <w:div w:id="736704892">
                                  <w:marLeft w:val="0"/>
                                  <w:marRight w:val="0"/>
                                  <w:marTop w:val="0"/>
                                  <w:marBottom w:val="0"/>
                                  <w:divBdr>
                                    <w:top w:val="single" w:sz="6" w:space="0" w:color="FFF1D8"/>
                                    <w:left w:val="single" w:sz="6" w:space="0" w:color="FFF1D8"/>
                                    <w:bottom w:val="single" w:sz="6" w:space="0" w:color="FFF1D8"/>
                                    <w:right w:val="single" w:sz="6" w:space="0" w:color="FFF1D8"/>
                                  </w:divBdr>
                                </w:div>
                              </w:divsChild>
                            </w:div>
                          </w:divsChild>
                        </w:div>
                      </w:divsChild>
                    </w:div>
                  </w:divsChild>
                </w:div>
              </w:divsChild>
            </w:div>
          </w:divsChild>
        </w:div>
      </w:divsChild>
    </w:div>
    <w:div w:id="1096749521">
      <w:bodyDiv w:val="1"/>
      <w:marLeft w:val="0"/>
      <w:marRight w:val="0"/>
      <w:marTop w:val="0"/>
      <w:marBottom w:val="0"/>
      <w:divBdr>
        <w:top w:val="none" w:sz="0" w:space="0" w:color="auto"/>
        <w:left w:val="none" w:sz="0" w:space="0" w:color="auto"/>
        <w:bottom w:val="none" w:sz="0" w:space="0" w:color="auto"/>
        <w:right w:val="none" w:sz="0" w:space="0" w:color="auto"/>
      </w:divBdr>
      <w:divsChild>
        <w:div w:id="334185999">
          <w:marLeft w:val="0"/>
          <w:marRight w:val="0"/>
          <w:marTop w:val="150"/>
          <w:marBottom w:val="150"/>
          <w:divBdr>
            <w:top w:val="none" w:sz="0" w:space="0" w:color="auto"/>
            <w:left w:val="none" w:sz="0" w:space="0" w:color="auto"/>
            <w:bottom w:val="none" w:sz="0" w:space="0" w:color="auto"/>
            <w:right w:val="none" w:sz="0" w:space="0" w:color="auto"/>
          </w:divBdr>
          <w:divsChild>
            <w:div w:id="1142306770">
              <w:marLeft w:val="0"/>
              <w:marRight w:val="0"/>
              <w:marTop w:val="100"/>
              <w:marBottom w:val="100"/>
              <w:divBdr>
                <w:top w:val="none" w:sz="0" w:space="0" w:color="auto"/>
                <w:left w:val="none" w:sz="0" w:space="0" w:color="auto"/>
                <w:bottom w:val="none" w:sz="0" w:space="0" w:color="auto"/>
                <w:right w:val="none" w:sz="0" w:space="0" w:color="auto"/>
              </w:divBdr>
              <w:divsChild>
                <w:div w:id="906770331">
                  <w:marLeft w:val="0"/>
                  <w:marRight w:val="0"/>
                  <w:marTop w:val="0"/>
                  <w:marBottom w:val="0"/>
                  <w:divBdr>
                    <w:top w:val="none" w:sz="0" w:space="0" w:color="auto"/>
                    <w:left w:val="none" w:sz="0" w:space="0" w:color="auto"/>
                    <w:bottom w:val="none" w:sz="0" w:space="0" w:color="auto"/>
                    <w:right w:val="none" w:sz="0" w:space="0" w:color="auto"/>
                  </w:divBdr>
                  <w:divsChild>
                    <w:div w:id="20933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76433">
          <w:marLeft w:val="0"/>
          <w:marRight w:val="0"/>
          <w:marTop w:val="0"/>
          <w:marBottom w:val="120"/>
          <w:divBdr>
            <w:top w:val="single" w:sz="6" w:space="0" w:color="auto"/>
            <w:left w:val="single" w:sz="24" w:space="0" w:color="auto"/>
            <w:bottom w:val="single" w:sz="6" w:space="0" w:color="auto"/>
            <w:right w:val="single" w:sz="6" w:space="0" w:color="auto"/>
          </w:divBdr>
          <w:divsChild>
            <w:div w:id="1456371331">
              <w:marLeft w:val="0"/>
              <w:marRight w:val="0"/>
              <w:marTop w:val="120"/>
              <w:marBottom w:val="120"/>
              <w:divBdr>
                <w:top w:val="none" w:sz="0" w:space="0" w:color="auto"/>
                <w:left w:val="none" w:sz="0" w:space="0" w:color="auto"/>
                <w:bottom w:val="none" w:sz="0" w:space="0" w:color="auto"/>
                <w:right w:val="none" w:sz="0" w:space="0" w:color="auto"/>
              </w:divBdr>
            </w:div>
          </w:divsChild>
        </w:div>
        <w:div w:id="374038080">
          <w:marLeft w:val="0"/>
          <w:marRight w:val="0"/>
          <w:marTop w:val="120"/>
          <w:marBottom w:val="0"/>
          <w:divBdr>
            <w:top w:val="single" w:sz="6" w:space="0" w:color="D5DDC6"/>
            <w:left w:val="single" w:sz="6" w:space="4" w:color="D5DDC6"/>
            <w:bottom w:val="single" w:sz="6" w:space="0" w:color="D5DDC6"/>
            <w:right w:val="single" w:sz="6" w:space="0" w:color="D5DDC6"/>
          </w:divBdr>
        </w:div>
        <w:div w:id="1327169575">
          <w:marLeft w:val="0"/>
          <w:marRight w:val="0"/>
          <w:marTop w:val="0"/>
          <w:marBottom w:val="120"/>
          <w:divBdr>
            <w:top w:val="single" w:sz="6" w:space="0" w:color="auto"/>
            <w:left w:val="single" w:sz="24" w:space="0" w:color="auto"/>
            <w:bottom w:val="single" w:sz="6" w:space="0" w:color="auto"/>
            <w:right w:val="single" w:sz="6" w:space="0" w:color="auto"/>
          </w:divBdr>
          <w:divsChild>
            <w:div w:id="1796213246">
              <w:marLeft w:val="0"/>
              <w:marRight w:val="0"/>
              <w:marTop w:val="120"/>
              <w:marBottom w:val="120"/>
              <w:divBdr>
                <w:top w:val="none" w:sz="0" w:space="0" w:color="auto"/>
                <w:left w:val="none" w:sz="0" w:space="0" w:color="auto"/>
                <w:bottom w:val="none" w:sz="0" w:space="0" w:color="auto"/>
                <w:right w:val="none" w:sz="0" w:space="0" w:color="auto"/>
              </w:divBdr>
            </w:div>
          </w:divsChild>
        </w:div>
        <w:div w:id="1292174528">
          <w:marLeft w:val="0"/>
          <w:marRight w:val="0"/>
          <w:marTop w:val="120"/>
          <w:marBottom w:val="0"/>
          <w:divBdr>
            <w:top w:val="single" w:sz="6" w:space="0" w:color="D5DDC6"/>
            <w:left w:val="single" w:sz="6" w:space="4" w:color="D5DDC6"/>
            <w:bottom w:val="single" w:sz="6" w:space="0" w:color="D5DDC6"/>
            <w:right w:val="single" w:sz="6" w:space="0" w:color="D5DDC6"/>
          </w:divBdr>
        </w:div>
        <w:div w:id="1662461793">
          <w:marLeft w:val="0"/>
          <w:marRight w:val="0"/>
          <w:marTop w:val="0"/>
          <w:marBottom w:val="120"/>
          <w:divBdr>
            <w:top w:val="single" w:sz="6" w:space="0" w:color="auto"/>
            <w:left w:val="single" w:sz="24" w:space="0" w:color="auto"/>
            <w:bottom w:val="single" w:sz="6" w:space="0" w:color="auto"/>
            <w:right w:val="single" w:sz="6" w:space="0" w:color="auto"/>
          </w:divBdr>
          <w:divsChild>
            <w:div w:id="216087245">
              <w:marLeft w:val="0"/>
              <w:marRight w:val="0"/>
              <w:marTop w:val="120"/>
              <w:marBottom w:val="120"/>
              <w:divBdr>
                <w:top w:val="none" w:sz="0" w:space="0" w:color="auto"/>
                <w:left w:val="none" w:sz="0" w:space="0" w:color="auto"/>
                <w:bottom w:val="none" w:sz="0" w:space="0" w:color="auto"/>
                <w:right w:val="none" w:sz="0" w:space="0" w:color="auto"/>
              </w:divBdr>
            </w:div>
          </w:divsChild>
        </w:div>
        <w:div w:id="1384597167">
          <w:marLeft w:val="0"/>
          <w:marRight w:val="0"/>
          <w:marTop w:val="120"/>
          <w:marBottom w:val="0"/>
          <w:divBdr>
            <w:top w:val="single" w:sz="6" w:space="0" w:color="D5DDC6"/>
            <w:left w:val="single" w:sz="6" w:space="4" w:color="D5DDC6"/>
            <w:bottom w:val="single" w:sz="6" w:space="0" w:color="D5DDC6"/>
            <w:right w:val="single" w:sz="6" w:space="0" w:color="D5DDC6"/>
          </w:divBdr>
        </w:div>
        <w:div w:id="419571384">
          <w:marLeft w:val="0"/>
          <w:marRight w:val="0"/>
          <w:marTop w:val="0"/>
          <w:marBottom w:val="120"/>
          <w:divBdr>
            <w:top w:val="single" w:sz="6" w:space="0" w:color="auto"/>
            <w:left w:val="single" w:sz="24" w:space="0" w:color="auto"/>
            <w:bottom w:val="single" w:sz="6" w:space="0" w:color="auto"/>
            <w:right w:val="single" w:sz="6" w:space="0" w:color="auto"/>
          </w:divBdr>
          <w:divsChild>
            <w:div w:id="1054504795">
              <w:marLeft w:val="0"/>
              <w:marRight w:val="0"/>
              <w:marTop w:val="120"/>
              <w:marBottom w:val="120"/>
              <w:divBdr>
                <w:top w:val="none" w:sz="0" w:space="0" w:color="auto"/>
                <w:left w:val="none" w:sz="0" w:space="0" w:color="auto"/>
                <w:bottom w:val="none" w:sz="0" w:space="0" w:color="auto"/>
                <w:right w:val="none" w:sz="0" w:space="0" w:color="auto"/>
              </w:divBdr>
            </w:div>
          </w:divsChild>
        </w:div>
        <w:div w:id="1997296899">
          <w:marLeft w:val="0"/>
          <w:marRight w:val="0"/>
          <w:marTop w:val="120"/>
          <w:marBottom w:val="0"/>
          <w:divBdr>
            <w:top w:val="single" w:sz="6" w:space="0" w:color="D5DDC6"/>
            <w:left w:val="single" w:sz="6" w:space="4" w:color="D5DDC6"/>
            <w:bottom w:val="single" w:sz="6" w:space="0" w:color="D5DDC6"/>
            <w:right w:val="single" w:sz="6" w:space="0" w:color="D5DDC6"/>
          </w:divBdr>
        </w:div>
        <w:div w:id="2004701850">
          <w:marLeft w:val="0"/>
          <w:marRight w:val="0"/>
          <w:marTop w:val="0"/>
          <w:marBottom w:val="120"/>
          <w:divBdr>
            <w:top w:val="single" w:sz="6" w:space="0" w:color="auto"/>
            <w:left w:val="single" w:sz="24" w:space="0" w:color="auto"/>
            <w:bottom w:val="single" w:sz="6" w:space="0" w:color="auto"/>
            <w:right w:val="single" w:sz="6" w:space="0" w:color="auto"/>
          </w:divBdr>
          <w:divsChild>
            <w:div w:id="397677229">
              <w:marLeft w:val="0"/>
              <w:marRight w:val="0"/>
              <w:marTop w:val="120"/>
              <w:marBottom w:val="120"/>
              <w:divBdr>
                <w:top w:val="none" w:sz="0" w:space="0" w:color="auto"/>
                <w:left w:val="none" w:sz="0" w:space="0" w:color="auto"/>
                <w:bottom w:val="none" w:sz="0" w:space="0" w:color="auto"/>
                <w:right w:val="none" w:sz="0" w:space="0" w:color="auto"/>
              </w:divBdr>
            </w:div>
          </w:divsChild>
        </w:div>
        <w:div w:id="292028923">
          <w:marLeft w:val="0"/>
          <w:marRight w:val="0"/>
          <w:marTop w:val="120"/>
          <w:marBottom w:val="0"/>
          <w:divBdr>
            <w:top w:val="single" w:sz="6" w:space="0" w:color="D5DDC6"/>
            <w:left w:val="single" w:sz="6" w:space="4" w:color="D5DDC6"/>
            <w:bottom w:val="single" w:sz="6" w:space="0" w:color="D5DDC6"/>
            <w:right w:val="single" w:sz="6" w:space="0" w:color="D5DDC6"/>
          </w:divBdr>
        </w:div>
        <w:div w:id="788668940">
          <w:marLeft w:val="0"/>
          <w:marRight w:val="0"/>
          <w:marTop w:val="0"/>
          <w:marBottom w:val="120"/>
          <w:divBdr>
            <w:top w:val="single" w:sz="6" w:space="0" w:color="auto"/>
            <w:left w:val="single" w:sz="24" w:space="0" w:color="auto"/>
            <w:bottom w:val="single" w:sz="6" w:space="0" w:color="auto"/>
            <w:right w:val="single" w:sz="6" w:space="0" w:color="auto"/>
          </w:divBdr>
          <w:divsChild>
            <w:div w:id="1305236363">
              <w:marLeft w:val="0"/>
              <w:marRight w:val="0"/>
              <w:marTop w:val="120"/>
              <w:marBottom w:val="120"/>
              <w:divBdr>
                <w:top w:val="none" w:sz="0" w:space="0" w:color="auto"/>
                <w:left w:val="none" w:sz="0" w:space="0" w:color="auto"/>
                <w:bottom w:val="none" w:sz="0" w:space="0" w:color="auto"/>
                <w:right w:val="none" w:sz="0" w:space="0" w:color="auto"/>
              </w:divBdr>
            </w:div>
          </w:divsChild>
        </w:div>
        <w:div w:id="10416361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07430619">
      <w:bodyDiv w:val="1"/>
      <w:marLeft w:val="0"/>
      <w:marRight w:val="0"/>
      <w:marTop w:val="0"/>
      <w:marBottom w:val="0"/>
      <w:divBdr>
        <w:top w:val="none" w:sz="0" w:space="0" w:color="auto"/>
        <w:left w:val="none" w:sz="0" w:space="0" w:color="auto"/>
        <w:bottom w:val="none" w:sz="0" w:space="0" w:color="auto"/>
        <w:right w:val="none" w:sz="0" w:space="0" w:color="auto"/>
      </w:divBdr>
    </w:div>
    <w:div w:id="1145928304">
      <w:bodyDiv w:val="1"/>
      <w:marLeft w:val="0"/>
      <w:marRight w:val="0"/>
      <w:marTop w:val="0"/>
      <w:marBottom w:val="0"/>
      <w:divBdr>
        <w:top w:val="none" w:sz="0" w:space="0" w:color="auto"/>
        <w:left w:val="none" w:sz="0" w:space="0" w:color="auto"/>
        <w:bottom w:val="none" w:sz="0" w:space="0" w:color="auto"/>
        <w:right w:val="none" w:sz="0" w:space="0" w:color="auto"/>
      </w:divBdr>
      <w:divsChild>
        <w:div w:id="1324775855">
          <w:marLeft w:val="-300"/>
          <w:marRight w:val="-300"/>
          <w:marTop w:val="360"/>
          <w:marBottom w:val="360"/>
          <w:divBdr>
            <w:top w:val="none" w:sz="0" w:space="0" w:color="auto"/>
            <w:left w:val="none" w:sz="0" w:space="0" w:color="auto"/>
            <w:bottom w:val="none" w:sz="0" w:space="0" w:color="auto"/>
            <w:right w:val="none" w:sz="0" w:space="0" w:color="auto"/>
          </w:divBdr>
        </w:div>
        <w:div w:id="1535656558">
          <w:marLeft w:val="-300"/>
          <w:marRight w:val="-300"/>
          <w:marTop w:val="360"/>
          <w:marBottom w:val="360"/>
          <w:divBdr>
            <w:top w:val="none" w:sz="0" w:space="0" w:color="auto"/>
            <w:left w:val="none" w:sz="0" w:space="0" w:color="auto"/>
            <w:bottom w:val="none" w:sz="0" w:space="0" w:color="auto"/>
            <w:right w:val="none" w:sz="0" w:space="0" w:color="auto"/>
          </w:divBdr>
        </w:div>
        <w:div w:id="1766681789">
          <w:marLeft w:val="-240"/>
          <w:marRight w:val="-240"/>
          <w:marTop w:val="0"/>
          <w:marBottom w:val="0"/>
          <w:divBdr>
            <w:top w:val="none" w:sz="0" w:space="0" w:color="auto"/>
            <w:left w:val="none" w:sz="0" w:space="0" w:color="auto"/>
            <w:bottom w:val="none" w:sz="0" w:space="0" w:color="auto"/>
            <w:right w:val="none" w:sz="0" w:space="0" w:color="auto"/>
          </w:divBdr>
          <w:divsChild>
            <w:div w:id="21445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154">
      <w:bodyDiv w:val="1"/>
      <w:marLeft w:val="0"/>
      <w:marRight w:val="0"/>
      <w:marTop w:val="0"/>
      <w:marBottom w:val="0"/>
      <w:divBdr>
        <w:top w:val="none" w:sz="0" w:space="0" w:color="auto"/>
        <w:left w:val="none" w:sz="0" w:space="0" w:color="auto"/>
        <w:bottom w:val="none" w:sz="0" w:space="0" w:color="auto"/>
        <w:right w:val="none" w:sz="0" w:space="0" w:color="auto"/>
      </w:divBdr>
      <w:divsChild>
        <w:div w:id="2012564668">
          <w:marLeft w:val="0"/>
          <w:marRight w:val="0"/>
          <w:marTop w:val="0"/>
          <w:marBottom w:val="0"/>
          <w:divBdr>
            <w:top w:val="none" w:sz="0" w:space="0" w:color="auto"/>
            <w:left w:val="none" w:sz="0" w:space="0" w:color="auto"/>
            <w:bottom w:val="none" w:sz="0" w:space="0" w:color="auto"/>
            <w:right w:val="none" w:sz="0" w:space="0" w:color="auto"/>
          </w:divBdr>
        </w:div>
      </w:divsChild>
    </w:div>
    <w:div w:id="1205678692">
      <w:bodyDiv w:val="1"/>
      <w:marLeft w:val="0"/>
      <w:marRight w:val="0"/>
      <w:marTop w:val="0"/>
      <w:marBottom w:val="0"/>
      <w:divBdr>
        <w:top w:val="none" w:sz="0" w:space="0" w:color="auto"/>
        <w:left w:val="none" w:sz="0" w:space="0" w:color="auto"/>
        <w:bottom w:val="none" w:sz="0" w:space="0" w:color="auto"/>
        <w:right w:val="none" w:sz="0" w:space="0" w:color="auto"/>
      </w:divBdr>
    </w:div>
    <w:div w:id="1217429469">
      <w:bodyDiv w:val="1"/>
      <w:marLeft w:val="0"/>
      <w:marRight w:val="0"/>
      <w:marTop w:val="0"/>
      <w:marBottom w:val="0"/>
      <w:divBdr>
        <w:top w:val="none" w:sz="0" w:space="0" w:color="auto"/>
        <w:left w:val="none" w:sz="0" w:space="0" w:color="auto"/>
        <w:bottom w:val="none" w:sz="0" w:space="0" w:color="auto"/>
        <w:right w:val="none" w:sz="0" w:space="0" w:color="auto"/>
      </w:divBdr>
      <w:divsChild>
        <w:div w:id="1732773907">
          <w:marLeft w:val="0"/>
          <w:marRight w:val="0"/>
          <w:marTop w:val="0"/>
          <w:marBottom w:val="0"/>
          <w:divBdr>
            <w:top w:val="none" w:sz="0" w:space="0" w:color="auto"/>
            <w:left w:val="none" w:sz="0" w:space="0" w:color="auto"/>
            <w:bottom w:val="none" w:sz="0" w:space="0" w:color="auto"/>
            <w:right w:val="none" w:sz="0" w:space="0" w:color="auto"/>
          </w:divBdr>
        </w:div>
      </w:divsChild>
    </w:div>
    <w:div w:id="1232960160">
      <w:bodyDiv w:val="1"/>
      <w:marLeft w:val="0"/>
      <w:marRight w:val="0"/>
      <w:marTop w:val="0"/>
      <w:marBottom w:val="0"/>
      <w:divBdr>
        <w:top w:val="none" w:sz="0" w:space="0" w:color="auto"/>
        <w:left w:val="none" w:sz="0" w:space="0" w:color="auto"/>
        <w:bottom w:val="none" w:sz="0" w:space="0" w:color="auto"/>
        <w:right w:val="none" w:sz="0" w:space="0" w:color="auto"/>
      </w:divBdr>
      <w:divsChild>
        <w:div w:id="1950043263">
          <w:marLeft w:val="-300"/>
          <w:marRight w:val="-300"/>
          <w:marTop w:val="360"/>
          <w:marBottom w:val="360"/>
          <w:divBdr>
            <w:top w:val="none" w:sz="0" w:space="0" w:color="auto"/>
            <w:left w:val="none" w:sz="0" w:space="0" w:color="auto"/>
            <w:bottom w:val="none" w:sz="0" w:space="0" w:color="auto"/>
            <w:right w:val="none" w:sz="0" w:space="0" w:color="auto"/>
          </w:divBdr>
        </w:div>
      </w:divsChild>
    </w:div>
    <w:div w:id="1268853576">
      <w:bodyDiv w:val="1"/>
      <w:marLeft w:val="0"/>
      <w:marRight w:val="0"/>
      <w:marTop w:val="0"/>
      <w:marBottom w:val="0"/>
      <w:divBdr>
        <w:top w:val="none" w:sz="0" w:space="0" w:color="auto"/>
        <w:left w:val="none" w:sz="0" w:space="0" w:color="auto"/>
        <w:bottom w:val="none" w:sz="0" w:space="0" w:color="auto"/>
        <w:right w:val="none" w:sz="0" w:space="0" w:color="auto"/>
      </w:divBdr>
      <w:divsChild>
        <w:div w:id="503131058">
          <w:marLeft w:val="150"/>
          <w:marRight w:val="0"/>
          <w:marTop w:val="0"/>
          <w:marBottom w:val="0"/>
          <w:divBdr>
            <w:top w:val="single" w:sz="6" w:space="0" w:color="FFC0CB"/>
            <w:left w:val="single" w:sz="6" w:space="1" w:color="FFC0CB"/>
            <w:bottom w:val="single" w:sz="6" w:space="1" w:color="FFC0CB"/>
            <w:right w:val="single" w:sz="6" w:space="1" w:color="FFC0CB"/>
          </w:divBdr>
        </w:div>
        <w:div w:id="1836066913">
          <w:marLeft w:val="0"/>
          <w:marRight w:val="0"/>
          <w:marTop w:val="150"/>
          <w:marBottom w:val="150"/>
          <w:divBdr>
            <w:top w:val="none" w:sz="0" w:space="0" w:color="auto"/>
            <w:left w:val="none" w:sz="0" w:space="0" w:color="auto"/>
            <w:bottom w:val="none" w:sz="0" w:space="0" w:color="auto"/>
            <w:right w:val="none" w:sz="0" w:space="0" w:color="auto"/>
          </w:divBdr>
          <w:divsChild>
            <w:div w:id="1002588385">
              <w:marLeft w:val="0"/>
              <w:marRight w:val="0"/>
              <w:marTop w:val="0"/>
              <w:marBottom w:val="0"/>
              <w:divBdr>
                <w:top w:val="none" w:sz="0" w:space="0" w:color="auto"/>
                <w:left w:val="none" w:sz="0" w:space="0" w:color="auto"/>
                <w:bottom w:val="none" w:sz="0" w:space="0" w:color="auto"/>
                <w:right w:val="none" w:sz="0" w:space="0" w:color="auto"/>
              </w:divBdr>
              <w:divsChild>
                <w:div w:id="1739012205">
                  <w:marLeft w:val="0"/>
                  <w:marRight w:val="0"/>
                  <w:marTop w:val="0"/>
                  <w:marBottom w:val="0"/>
                  <w:divBdr>
                    <w:top w:val="none" w:sz="0" w:space="0" w:color="auto"/>
                    <w:left w:val="none" w:sz="0" w:space="0" w:color="auto"/>
                    <w:bottom w:val="none" w:sz="0" w:space="0" w:color="auto"/>
                    <w:right w:val="none" w:sz="0" w:space="0" w:color="auto"/>
                  </w:divBdr>
                  <w:divsChild>
                    <w:div w:id="1233851770">
                      <w:marLeft w:val="0"/>
                      <w:marRight w:val="0"/>
                      <w:marTop w:val="0"/>
                      <w:marBottom w:val="0"/>
                      <w:divBdr>
                        <w:top w:val="none" w:sz="0" w:space="0" w:color="auto"/>
                        <w:left w:val="none" w:sz="0" w:space="0" w:color="auto"/>
                        <w:bottom w:val="none" w:sz="0" w:space="0" w:color="auto"/>
                        <w:right w:val="none" w:sz="0" w:space="0" w:color="auto"/>
                      </w:divBdr>
                      <w:divsChild>
                        <w:div w:id="958606341">
                          <w:marLeft w:val="0"/>
                          <w:marRight w:val="0"/>
                          <w:marTop w:val="0"/>
                          <w:marBottom w:val="0"/>
                          <w:divBdr>
                            <w:top w:val="none" w:sz="0" w:space="0" w:color="auto"/>
                            <w:left w:val="none" w:sz="0" w:space="0" w:color="auto"/>
                            <w:bottom w:val="none" w:sz="0" w:space="0" w:color="auto"/>
                            <w:right w:val="none" w:sz="0" w:space="0" w:color="auto"/>
                          </w:divBdr>
                          <w:divsChild>
                            <w:div w:id="2143114711">
                              <w:marLeft w:val="0"/>
                              <w:marRight w:val="0"/>
                              <w:marTop w:val="0"/>
                              <w:marBottom w:val="0"/>
                              <w:divBdr>
                                <w:top w:val="none" w:sz="0" w:space="0" w:color="auto"/>
                                <w:left w:val="none" w:sz="0" w:space="0" w:color="auto"/>
                                <w:bottom w:val="none" w:sz="0" w:space="0" w:color="auto"/>
                                <w:right w:val="none" w:sz="0" w:space="0" w:color="auto"/>
                              </w:divBdr>
                              <w:divsChild>
                                <w:div w:id="347221302">
                                  <w:marLeft w:val="0"/>
                                  <w:marRight w:val="0"/>
                                  <w:marTop w:val="0"/>
                                  <w:marBottom w:val="0"/>
                                  <w:divBdr>
                                    <w:top w:val="none" w:sz="0" w:space="0" w:color="auto"/>
                                    <w:left w:val="none" w:sz="0" w:space="0" w:color="auto"/>
                                    <w:bottom w:val="none" w:sz="0" w:space="0" w:color="auto"/>
                                    <w:right w:val="none" w:sz="0" w:space="0" w:color="auto"/>
                                  </w:divBdr>
                                  <w:divsChild>
                                    <w:div w:id="16323079">
                                      <w:marLeft w:val="0"/>
                                      <w:marRight w:val="0"/>
                                      <w:marTop w:val="0"/>
                                      <w:marBottom w:val="0"/>
                                      <w:divBdr>
                                        <w:top w:val="none" w:sz="0" w:space="0" w:color="auto"/>
                                        <w:left w:val="none" w:sz="0" w:space="0" w:color="auto"/>
                                        <w:bottom w:val="none" w:sz="0" w:space="0" w:color="auto"/>
                                        <w:right w:val="none" w:sz="0" w:space="0" w:color="auto"/>
                                      </w:divBdr>
                                      <w:divsChild>
                                        <w:div w:id="1591307392">
                                          <w:marLeft w:val="0"/>
                                          <w:marRight w:val="0"/>
                                          <w:marTop w:val="100"/>
                                          <w:marBottom w:val="100"/>
                                          <w:divBdr>
                                            <w:top w:val="none" w:sz="0" w:space="0" w:color="auto"/>
                                            <w:left w:val="none" w:sz="0" w:space="0" w:color="auto"/>
                                            <w:bottom w:val="none" w:sz="0" w:space="0" w:color="auto"/>
                                            <w:right w:val="none" w:sz="0" w:space="0" w:color="auto"/>
                                          </w:divBdr>
                                          <w:divsChild>
                                            <w:div w:id="408963753">
                                              <w:marLeft w:val="0"/>
                                              <w:marRight w:val="0"/>
                                              <w:marTop w:val="100"/>
                                              <w:marBottom w:val="100"/>
                                              <w:divBdr>
                                                <w:top w:val="none" w:sz="0" w:space="0" w:color="auto"/>
                                                <w:left w:val="none" w:sz="0" w:space="0" w:color="auto"/>
                                                <w:bottom w:val="none" w:sz="0" w:space="0" w:color="auto"/>
                                                <w:right w:val="none" w:sz="0" w:space="0" w:color="auto"/>
                                              </w:divBdr>
                                              <w:divsChild>
                                                <w:div w:id="1418090719">
                                                  <w:marLeft w:val="0"/>
                                                  <w:marRight w:val="0"/>
                                                  <w:marTop w:val="0"/>
                                                  <w:marBottom w:val="0"/>
                                                  <w:divBdr>
                                                    <w:top w:val="none" w:sz="0" w:space="0" w:color="auto"/>
                                                    <w:left w:val="none" w:sz="0" w:space="0" w:color="auto"/>
                                                    <w:bottom w:val="none" w:sz="0" w:space="0" w:color="auto"/>
                                                    <w:right w:val="none" w:sz="0" w:space="0" w:color="auto"/>
                                                  </w:divBdr>
                                                  <w:divsChild>
                                                    <w:div w:id="799491896">
                                                      <w:marLeft w:val="0"/>
                                                      <w:marRight w:val="0"/>
                                                      <w:marTop w:val="0"/>
                                                      <w:marBottom w:val="0"/>
                                                      <w:divBdr>
                                                        <w:top w:val="none" w:sz="0" w:space="0" w:color="auto"/>
                                                        <w:left w:val="none" w:sz="0" w:space="0" w:color="auto"/>
                                                        <w:bottom w:val="none" w:sz="0" w:space="0" w:color="auto"/>
                                                        <w:right w:val="none" w:sz="0" w:space="0" w:color="auto"/>
                                                      </w:divBdr>
                                                      <w:divsChild>
                                                        <w:div w:id="670834474">
                                                          <w:marLeft w:val="0"/>
                                                          <w:marRight w:val="0"/>
                                                          <w:marTop w:val="0"/>
                                                          <w:marBottom w:val="0"/>
                                                          <w:divBdr>
                                                            <w:top w:val="none" w:sz="0" w:space="0" w:color="auto"/>
                                                            <w:left w:val="none" w:sz="0" w:space="0" w:color="auto"/>
                                                            <w:bottom w:val="none" w:sz="0" w:space="0" w:color="auto"/>
                                                            <w:right w:val="none" w:sz="0" w:space="0" w:color="auto"/>
                                                          </w:divBdr>
                                                          <w:divsChild>
                                                            <w:div w:id="1443575916">
                                                              <w:marLeft w:val="0"/>
                                                              <w:marRight w:val="0"/>
                                                              <w:marTop w:val="0"/>
                                                              <w:marBottom w:val="0"/>
                                                              <w:divBdr>
                                                                <w:top w:val="none" w:sz="0" w:space="0" w:color="auto"/>
                                                                <w:left w:val="none" w:sz="0" w:space="0" w:color="auto"/>
                                                                <w:bottom w:val="none" w:sz="0" w:space="0" w:color="auto"/>
                                                                <w:right w:val="none" w:sz="0" w:space="0" w:color="auto"/>
                                                              </w:divBdr>
                                                              <w:divsChild>
                                                                <w:div w:id="115099914">
                                                                  <w:marLeft w:val="0"/>
                                                                  <w:marRight w:val="0"/>
                                                                  <w:marTop w:val="0"/>
                                                                  <w:marBottom w:val="0"/>
                                                                  <w:divBdr>
                                                                    <w:top w:val="none" w:sz="0" w:space="0" w:color="auto"/>
                                                                    <w:left w:val="none" w:sz="0" w:space="0" w:color="auto"/>
                                                                    <w:bottom w:val="none" w:sz="0" w:space="0" w:color="auto"/>
                                                                    <w:right w:val="none" w:sz="0" w:space="0" w:color="auto"/>
                                                                  </w:divBdr>
                                                                </w:div>
                                                                <w:div w:id="680665469">
                                                                  <w:marLeft w:val="0"/>
                                                                  <w:marRight w:val="0"/>
                                                                  <w:marTop w:val="0"/>
                                                                  <w:marBottom w:val="0"/>
                                                                  <w:divBdr>
                                                                    <w:top w:val="none" w:sz="0" w:space="0" w:color="auto"/>
                                                                    <w:left w:val="none" w:sz="0" w:space="0" w:color="auto"/>
                                                                    <w:bottom w:val="none" w:sz="0" w:space="0" w:color="auto"/>
                                                                    <w:right w:val="none" w:sz="0" w:space="0" w:color="auto"/>
                                                                  </w:divBdr>
                                                                  <w:divsChild>
                                                                    <w:div w:id="176620021">
                                                                      <w:marLeft w:val="0"/>
                                                                      <w:marRight w:val="0"/>
                                                                      <w:marTop w:val="0"/>
                                                                      <w:marBottom w:val="0"/>
                                                                      <w:divBdr>
                                                                        <w:top w:val="none" w:sz="0" w:space="0" w:color="auto"/>
                                                                        <w:left w:val="none" w:sz="0" w:space="0" w:color="auto"/>
                                                                        <w:bottom w:val="none" w:sz="0" w:space="0" w:color="auto"/>
                                                                        <w:right w:val="none" w:sz="0" w:space="0" w:color="auto"/>
                                                                      </w:divBdr>
                                                                      <w:divsChild>
                                                                        <w:div w:id="16314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10457037">
          <w:marLeft w:val="0"/>
          <w:marRight w:val="0"/>
          <w:marTop w:val="0"/>
          <w:marBottom w:val="120"/>
          <w:divBdr>
            <w:top w:val="single" w:sz="6" w:space="0" w:color="auto"/>
            <w:left w:val="single" w:sz="24" w:space="0" w:color="auto"/>
            <w:bottom w:val="single" w:sz="6" w:space="0" w:color="auto"/>
            <w:right w:val="single" w:sz="6" w:space="0" w:color="auto"/>
          </w:divBdr>
          <w:divsChild>
            <w:div w:id="1559322586">
              <w:marLeft w:val="0"/>
              <w:marRight w:val="0"/>
              <w:marTop w:val="120"/>
              <w:marBottom w:val="120"/>
              <w:divBdr>
                <w:top w:val="none" w:sz="0" w:space="0" w:color="auto"/>
                <w:left w:val="none" w:sz="0" w:space="0" w:color="auto"/>
                <w:bottom w:val="none" w:sz="0" w:space="0" w:color="auto"/>
                <w:right w:val="none" w:sz="0" w:space="0" w:color="auto"/>
              </w:divBdr>
              <w:divsChild>
                <w:div w:id="792600237">
                  <w:marLeft w:val="0"/>
                  <w:marRight w:val="0"/>
                  <w:marTop w:val="0"/>
                  <w:marBottom w:val="0"/>
                  <w:divBdr>
                    <w:top w:val="none" w:sz="0" w:space="0" w:color="auto"/>
                    <w:left w:val="none" w:sz="0" w:space="0" w:color="auto"/>
                    <w:bottom w:val="none" w:sz="0" w:space="0" w:color="auto"/>
                    <w:right w:val="none" w:sz="0" w:space="0" w:color="auto"/>
                  </w:divBdr>
                  <w:divsChild>
                    <w:div w:id="10348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320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0117257">
      <w:bodyDiv w:val="1"/>
      <w:marLeft w:val="0"/>
      <w:marRight w:val="0"/>
      <w:marTop w:val="0"/>
      <w:marBottom w:val="0"/>
      <w:divBdr>
        <w:top w:val="none" w:sz="0" w:space="0" w:color="auto"/>
        <w:left w:val="none" w:sz="0" w:space="0" w:color="auto"/>
        <w:bottom w:val="none" w:sz="0" w:space="0" w:color="auto"/>
        <w:right w:val="none" w:sz="0" w:space="0" w:color="auto"/>
      </w:divBdr>
      <w:divsChild>
        <w:div w:id="822619725">
          <w:marLeft w:val="0"/>
          <w:marRight w:val="0"/>
          <w:marTop w:val="0"/>
          <w:marBottom w:val="0"/>
          <w:divBdr>
            <w:top w:val="none" w:sz="0" w:space="0" w:color="auto"/>
            <w:left w:val="none" w:sz="0" w:space="0" w:color="auto"/>
            <w:bottom w:val="none" w:sz="0" w:space="0" w:color="auto"/>
            <w:right w:val="none" w:sz="0" w:space="0" w:color="auto"/>
          </w:divBdr>
          <w:divsChild>
            <w:div w:id="1538158381">
              <w:marLeft w:val="0"/>
              <w:marRight w:val="0"/>
              <w:marTop w:val="0"/>
              <w:marBottom w:val="0"/>
              <w:divBdr>
                <w:top w:val="none" w:sz="0" w:space="0" w:color="auto"/>
                <w:left w:val="none" w:sz="0" w:space="0" w:color="auto"/>
                <w:bottom w:val="none" w:sz="0" w:space="0" w:color="auto"/>
                <w:right w:val="none" w:sz="0" w:space="0" w:color="auto"/>
              </w:divBdr>
              <w:divsChild>
                <w:div w:id="510223556">
                  <w:marLeft w:val="0"/>
                  <w:marRight w:val="0"/>
                  <w:marTop w:val="0"/>
                  <w:marBottom w:val="0"/>
                  <w:divBdr>
                    <w:top w:val="none" w:sz="0" w:space="0" w:color="auto"/>
                    <w:left w:val="none" w:sz="0" w:space="0" w:color="auto"/>
                    <w:bottom w:val="none" w:sz="0" w:space="0" w:color="auto"/>
                    <w:right w:val="none" w:sz="0" w:space="0" w:color="auto"/>
                  </w:divBdr>
                </w:div>
              </w:divsChild>
            </w:div>
            <w:div w:id="662046174">
              <w:marLeft w:val="0"/>
              <w:marRight w:val="0"/>
              <w:marTop w:val="0"/>
              <w:marBottom w:val="0"/>
              <w:divBdr>
                <w:top w:val="none" w:sz="0" w:space="0" w:color="auto"/>
                <w:left w:val="none" w:sz="0" w:space="0" w:color="auto"/>
                <w:bottom w:val="none" w:sz="0" w:space="0" w:color="auto"/>
                <w:right w:val="none" w:sz="0" w:space="0" w:color="auto"/>
              </w:divBdr>
            </w:div>
          </w:divsChild>
        </w:div>
        <w:div w:id="804351168">
          <w:marLeft w:val="0"/>
          <w:marRight w:val="0"/>
          <w:marTop w:val="0"/>
          <w:marBottom w:val="0"/>
          <w:divBdr>
            <w:top w:val="none" w:sz="0" w:space="0" w:color="auto"/>
            <w:left w:val="none" w:sz="0" w:space="0" w:color="auto"/>
            <w:bottom w:val="none" w:sz="0" w:space="0" w:color="auto"/>
            <w:right w:val="none" w:sz="0" w:space="0" w:color="auto"/>
          </w:divBdr>
          <w:divsChild>
            <w:div w:id="1307005335">
              <w:marLeft w:val="0"/>
              <w:marRight w:val="0"/>
              <w:marTop w:val="0"/>
              <w:marBottom w:val="0"/>
              <w:divBdr>
                <w:top w:val="none" w:sz="0" w:space="0" w:color="auto"/>
                <w:left w:val="none" w:sz="0" w:space="0" w:color="auto"/>
                <w:bottom w:val="none" w:sz="0" w:space="0" w:color="auto"/>
                <w:right w:val="none" w:sz="0" w:space="0" w:color="auto"/>
              </w:divBdr>
            </w:div>
          </w:divsChild>
        </w:div>
        <w:div w:id="1104689532">
          <w:marLeft w:val="0"/>
          <w:marRight w:val="0"/>
          <w:marTop w:val="0"/>
          <w:marBottom w:val="0"/>
          <w:divBdr>
            <w:top w:val="none" w:sz="0" w:space="0" w:color="auto"/>
            <w:left w:val="none" w:sz="0" w:space="0" w:color="auto"/>
            <w:bottom w:val="none" w:sz="0" w:space="0" w:color="auto"/>
            <w:right w:val="none" w:sz="0" w:space="0" w:color="auto"/>
          </w:divBdr>
          <w:divsChild>
            <w:div w:id="952247437">
              <w:marLeft w:val="0"/>
              <w:marRight w:val="0"/>
              <w:marTop w:val="0"/>
              <w:marBottom w:val="0"/>
              <w:divBdr>
                <w:top w:val="none" w:sz="0" w:space="0" w:color="auto"/>
                <w:left w:val="none" w:sz="0" w:space="0" w:color="auto"/>
                <w:bottom w:val="none" w:sz="0" w:space="0" w:color="auto"/>
                <w:right w:val="none" w:sz="0" w:space="0" w:color="auto"/>
              </w:divBdr>
            </w:div>
            <w:div w:id="1439107144">
              <w:marLeft w:val="0"/>
              <w:marRight w:val="0"/>
              <w:marTop w:val="0"/>
              <w:marBottom w:val="0"/>
              <w:divBdr>
                <w:top w:val="none" w:sz="0" w:space="0" w:color="auto"/>
                <w:left w:val="none" w:sz="0" w:space="0" w:color="auto"/>
                <w:bottom w:val="none" w:sz="0" w:space="0" w:color="auto"/>
                <w:right w:val="none" w:sz="0" w:space="0" w:color="auto"/>
              </w:divBdr>
            </w:div>
          </w:divsChild>
        </w:div>
        <w:div w:id="2039624596">
          <w:marLeft w:val="0"/>
          <w:marRight w:val="0"/>
          <w:marTop w:val="0"/>
          <w:marBottom w:val="0"/>
          <w:divBdr>
            <w:top w:val="none" w:sz="0" w:space="0" w:color="auto"/>
            <w:left w:val="none" w:sz="0" w:space="0" w:color="auto"/>
            <w:bottom w:val="none" w:sz="0" w:space="0" w:color="auto"/>
            <w:right w:val="none" w:sz="0" w:space="0" w:color="auto"/>
          </w:divBdr>
          <w:divsChild>
            <w:div w:id="1911766646">
              <w:marLeft w:val="0"/>
              <w:marRight w:val="0"/>
              <w:marTop w:val="0"/>
              <w:marBottom w:val="0"/>
              <w:divBdr>
                <w:top w:val="none" w:sz="0" w:space="0" w:color="auto"/>
                <w:left w:val="none" w:sz="0" w:space="0" w:color="auto"/>
                <w:bottom w:val="none" w:sz="0" w:space="0" w:color="auto"/>
                <w:right w:val="none" w:sz="0" w:space="0" w:color="auto"/>
              </w:divBdr>
            </w:div>
            <w:div w:id="1487282288">
              <w:marLeft w:val="0"/>
              <w:marRight w:val="0"/>
              <w:marTop w:val="0"/>
              <w:marBottom w:val="0"/>
              <w:divBdr>
                <w:top w:val="none" w:sz="0" w:space="0" w:color="auto"/>
                <w:left w:val="none" w:sz="0" w:space="0" w:color="auto"/>
                <w:bottom w:val="none" w:sz="0" w:space="0" w:color="auto"/>
                <w:right w:val="none" w:sz="0" w:space="0" w:color="auto"/>
              </w:divBdr>
            </w:div>
          </w:divsChild>
        </w:div>
        <w:div w:id="578175514">
          <w:marLeft w:val="0"/>
          <w:marRight w:val="0"/>
          <w:marTop w:val="0"/>
          <w:marBottom w:val="0"/>
          <w:divBdr>
            <w:top w:val="none" w:sz="0" w:space="0" w:color="auto"/>
            <w:left w:val="none" w:sz="0" w:space="0" w:color="auto"/>
            <w:bottom w:val="none" w:sz="0" w:space="0" w:color="auto"/>
            <w:right w:val="none" w:sz="0" w:space="0" w:color="auto"/>
          </w:divBdr>
          <w:divsChild>
            <w:div w:id="1266571580">
              <w:marLeft w:val="0"/>
              <w:marRight w:val="0"/>
              <w:marTop w:val="0"/>
              <w:marBottom w:val="0"/>
              <w:divBdr>
                <w:top w:val="none" w:sz="0" w:space="0" w:color="auto"/>
                <w:left w:val="none" w:sz="0" w:space="0" w:color="auto"/>
                <w:bottom w:val="none" w:sz="0" w:space="0" w:color="auto"/>
                <w:right w:val="none" w:sz="0" w:space="0" w:color="auto"/>
              </w:divBdr>
            </w:div>
            <w:div w:id="2078360655">
              <w:marLeft w:val="0"/>
              <w:marRight w:val="0"/>
              <w:marTop w:val="0"/>
              <w:marBottom w:val="0"/>
              <w:divBdr>
                <w:top w:val="none" w:sz="0" w:space="0" w:color="auto"/>
                <w:left w:val="none" w:sz="0" w:space="0" w:color="auto"/>
                <w:bottom w:val="none" w:sz="0" w:space="0" w:color="auto"/>
                <w:right w:val="none" w:sz="0" w:space="0" w:color="auto"/>
              </w:divBdr>
              <w:divsChild>
                <w:div w:id="182134118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1005866406">
          <w:marLeft w:val="0"/>
          <w:marRight w:val="0"/>
          <w:marTop w:val="0"/>
          <w:marBottom w:val="0"/>
          <w:divBdr>
            <w:top w:val="none" w:sz="0" w:space="0" w:color="auto"/>
            <w:left w:val="none" w:sz="0" w:space="0" w:color="auto"/>
            <w:bottom w:val="none" w:sz="0" w:space="0" w:color="auto"/>
            <w:right w:val="none" w:sz="0" w:space="0" w:color="auto"/>
          </w:divBdr>
          <w:divsChild>
            <w:div w:id="2082680468">
              <w:marLeft w:val="0"/>
              <w:marRight w:val="0"/>
              <w:marTop w:val="0"/>
              <w:marBottom w:val="0"/>
              <w:divBdr>
                <w:top w:val="none" w:sz="0" w:space="0" w:color="auto"/>
                <w:left w:val="none" w:sz="0" w:space="0" w:color="auto"/>
                <w:bottom w:val="none" w:sz="0" w:space="0" w:color="auto"/>
                <w:right w:val="none" w:sz="0" w:space="0" w:color="auto"/>
              </w:divBdr>
            </w:div>
            <w:div w:id="2102987104">
              <w:marLeft w:val="0"/>
              <w:marRight w:val="0"/>
              <w:marTop w:val="0"/>
              <w:marBottom w:val="0"/>
              <w:divBdr>
                <w:top w:val="none" w:sz="0" w:space="0" w:color="auto"/>
                <w:left w:val="none" w:sz="0" w:space="0" w:color="auto"/>
                <w:bottom w:val="none" w:sz="0" w:space="0" w:color="auto"/>
                <w:right w:val="none" w:sz="0" w:space="0" w:color="auto"/>
              </w:divBdr>
              <w:divsChild>
                <w:div w:id="1914509153">
                  <w:marLeft w:val="0"/>
                  <w:marRight w:val="0"/>
                  <w:marTop w:val="0"/>
                  <w:marBottom w:val="0"/>
                  <w:divBdr>
                    <w:top w:val="single" w:sz="6" w:space="0" w:color="D2D8F9"/>
                    <w:left w:val="single" w:sz="6" w:space="0" w:color="D2D8F9"/>
                    <w:bottom w:val="single" w:sz="6" w:space="0" w:color="D2D8F9"/>
                    <w:right w:val="single" w:sz="6" w:space="0" w:color="D2D8F9"/>
                  </w:divBdr>
                </w:div>
              </w:divsChild>
            </w:div>
          </w:divsChild>
        </w:div>
        <w:div w:id="448358353">
          <w:marLeft w:val="0"/>
          <w:marRight w:val="0"/>
          <w:marTop w:val="0"/>
          <w:marBottom w:val="0"/>
          <w:divBdr>
            <w:top w:val="none" w:sz="0" w:space="0" w:color="auto"/>
            <w:left w:val="none" w:sz="0" w:space="0" w:color="auto"/>
            <w:bottom w:val="none" w:sz="0" w:space="0" w:color="auto"/>
            <w:right w:val="none" w:sz="0" w:space="0" w:color="auto"/>
          </w:divBdr>
          <w:divsChild>
            <w:div w:id="2094888227">
              <w:marLeft w:val="0"/>
              <w:marRight w:val="0"/>
              <w:marTop w:val="0"/>
              <w:marBottom w:val="0"/>
              <w:divBdr>
                <w:top w:val="none" w:sz="0" w:space="0" w:color="auto"/>
                <w:left w:val="none" w:sz="0" w:space="0" w:color="auto"/>
                <w:bottom w:val="none" w:sz="0" w:space="0" w:color="auto"/>
                <w:right w:val="none" w:sz="0" w:space="0" w:color="auto"/>
              </w:divBdr>
            </w:div>
            <w:div w:id="7310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2855">
      <w:bodyDiv w:val="1"/>
      <w:marLeft w:val="0"/>
      <w:marRight w:val="0"/>
      <w:marTop w:val="0"/>
      <w:marBottom w:val="0"/>
      <w:divBdr>
        <w:top w:val="none" w:sz="0" w:space="0" w:color="auto"/>
        <w:left w:val="none" w:sz="0" w:space="0" w:color="auto"/>
        <w:bottom w:val="none" w:sz="0" w:space="0" w:color="auto"/>
        <w:right w:val="none" w:sz="0" w:space="0" w:color="auto"/>
      </w:divBdr>
    </w:div>
    <w:div w:id="1808355840">
      <w:bodyDiv w:val="1"/>
      <w:marLeft w:val="0"/>
      <w:marRight w:val="0"/>
      <w:marTop w:val="0"/>
      <w:marBottom w:val="0"/>
      <w:divBdr>
        <w:top w:val="none" w:sz="0" w:space="0" w:color="auto"/>
        <w:left w:val="none" w:sz="0" w:space="0" w:color="auto"/>
        <w:bottom w:val="none" w:sz="0" w:space="0" w:color="auto"/>
        <w:right w:val="none" w:sz="0" w:space="0" w:color="auto"/>
      </w:divBdr>
      <w:divsChild>
        <w:div w:id="873079327">
          <w:marLeft w:val="0"/>
          <w:marRight w:val="0"/>
          <w:marTop w:val="0"/>
          <w:marBottom w:val="0"/>
          <w:divBdr>
            <w:top w:val="none" w:sz="0" w:space="0" w:color="auto"/>
            <w:left w:val="none" w:sz="0" w:space="0" w:color="auto"/>
            <w:bottom w:val="none" w:sz="0" w:space="0" w:color="auto"/>
            <w:right w:val="none" w:sz="0" w:space="0" w:color="auto"/>
          </w:divBdr>
        </w:div>
        <w:div w:id="106245387">
          <w:marLeft w:val="-300"/>
          <w:marRight w:val="-300"/>
          <w:marTop w:val="360"/>
          <w:marBottom w:val="360"/>
          <w:divBdr>
            <w:top w:val="none" w:sz="0" w:space="0" w:color="auto"/>
            <w:left w:val="none" w:sz="0" w:space="0" w:color="auto"/>
            <w:bottom w:val="none" w:sz="0" w:space="0" w:color="auto"/>
            <w:right w:val="none" w:sz="0" w:space="0" w:color="auto"/>
          </w:divBdr>
          <w:divsChild>
            <w:div w:id="98643815">
              <w:marLeft w:val="0"/>
              <w:marRight w:val="0"/>
              <w:marTop w:val="240"/>
              <w:marBottom w:val="240"/>
              <w:divBdr>
                <w:top w:val="none" w:sz="0" w:space="0" w:color="auto"/>
                <w:left w:val="single" w:sz="24" w:space="9" w:color="04AA6D"/>
                <w:bottom w:val="none" w:sz="0" w:space="0" w:color="auto"/>
                <w:right w:val="none" w:sz="0" w:space="0" w:color="auto"/>
              </w:divBdr>
            </w:div>
          </w:divsChild>
        </w:div>
        <w:div w:id="628979138">
          <w:marLeft w:val="-480"/>
          <w:marRight w:val="-480"/>
          <w:marTop w:val="360"/>
          <w:marBottom w:val="360"/>
          <w:divBdr>
            <w:top w:val="none" w:sz="0" w:space="0" w:color="auto"/>
            <w:left w:val="none" w:sz="0" w:space="0" w:color="auto"/>
            <w:bottom w:val="none" w:sz="0" w:space="0" w:color="auto"/>
            <w:right w:val="none" w:sz="0" w:space="0" w:color="auto"/>
          </w:divBdr>
        </w:div>
        <w:div w:id="1477338401">
          <w:marLeft w:val="-300"/>
          <w:marRight w:val="-300"/>
          <w:marTop w:val="360"/>
          <w:marBottom w:val="360"/>
          <w:divBdr>
            <w:top w:val="none" w:sz="0" w:space="0" w:color="auto"/>
            <w:left w:val="none" w:sz="0" w:space="0" w:color="auto"/>
            <w:bottom w:val="none" w:sz="0" w:space="0" w:color="auto"/>
            <w:right w:val="none" w:sz="0" w:space="0" w:color="auto"/>
          </w:divBdr>
          <w:divsChild>
            <w:div w:id="918712764">
              <w:marLeft w:val="0"/>
              <w:marRight w:val="0"/>
              <w:marTop w:val="240"/>
              <w:marBottom w:val="240"/>
              <w:divBdr>
                <w:top w:val="none" w:sz="0" w:space="0" w:color="auto"/>
                <w:left w:val="none" w:sz="0" w:space="0" w:color="auto"/>
                <w:bottom w:val="none" w:sz="0" w:space="0" w:color="auto"/>
                <w:right w:val="none" w:sz="0" w:space="0" w:color="auto"/>
              </w:divBdr>
            </w:div>
          </w:divsChild>
        </w:div>
        <w:div w:id="1593198729">
          <w:marLeft w:val="-300"/>
          <w:marRight w:val="-300"/>
          <w:marTop w:val="360"/>
          <w:marBottom w:val="360"/>
          <w:divBdr>
            <w:top w:val="none" w:sz="0" w:space="0" w:color="auto"/>
            <w:left w:val="none" w:sz="0" w:space="0" w:color="auto"/>
            <w:bottom w:val="none" w:sz="0" w:space="0" w:color="auto"/>
            <w:right w:val="none" w:sz="0" w:space="0" w:color="auto"/>
          </w:divBdr>
          <w:divsChild>
            <w:div w:id="1494301329">
              <w:marLeft w:val="0"/>
              <w:marRight w:val="0"/>
              <w:marTop w:val="240"/>
              <w:marBottom w:val="240"/>
              <w:divBdr>
                <w:top w:val="none" w:sz="0" w:space="0" w:color="auto"/>
                <w:left w:val="none" w:sz="0" w:space="0" w:color="auto"/>
                <w:bottom w:val="none" w:sz="0" w:space="0" w:color="auto"/>
                <w:right w:val="none" w:sz="0" w:space="0" w:color="auto"/>
              </w:divBdr>
            </w:div>
          </w:divsChild>
        </w:div>
        <w:div w:id="224147737">
          <w:marLeft w:val="-240"/>
          <w:marRight w:val="-240"/>
          <w:marTop w:val="0"/>
          <w:marBottom w:val="0"/>
          <w:divBdr>
            <w:top w:val="none" w:sz="0" w:space="0" w:color="auto"/>
            <w:left w:val="none" w:sz="0" w:space="0" w:color="auto"/>
            <w:bottom w:val="none" w:sz="0" w:space="0" w:color="auto"/>
            <w:right w:val="none" w:sz="0" w:space="0" w:color="auto"/>
          </w:divBdr>
          <w:divsChild>
            <w:div w:id="1079181579">
              <w:marLeft w:val="0"/>
              <w:marRight w:val="0"/>
              <w:marTop w:val="0"/>
              <w:marBottom w:val="0"/>
              <w:divBdr>
                <w:top w:val="none" w:sz="0" w:space="0" w:color="auto"/>
                <w:left w:val="none" w:sz="0" w:space="0" w:color="auto"/>
                <w:bottom w:val="none" w:sz="0" w:space="0" w:color="auto"/>
                <w:right w:val="none" w:sz="0" w:space="0" w:color="auto"/>
              </w:divBdr>
            </w:div>
          </w:divsChild>
        </w:div>
        <w:div w:id="833104135">
          <w:marLeft w:val="-300"/>
          <w:marRight w:val="-300"/>
          <w:marTop w:val="360"/>
          <w:marBottom w:val="360"/>
          <w:divBdr>
            <w:top w:val="none" w:sz="0" w:space="0" w:color="auto"/>
            <w:left w:val="none" w:sz="0" w:space="0" w:color="auto"/>
            <w:bottom w:val="none" w:sz="0" w:space="0" w:color="auto"/>
            <w:right w:val="none" w:sz="0" w:space="0" w:color="auto"/>
          </w:divBdr>
          <w:divsChild>
            <w:div w:id="380636979">
              <w:marLeft w:val="0"/>
              <w:marRight w:val="0"/>
              <w:marTop w:val="240"/>
              <w:marBottom w:val="240"/>
              <w:divBdr>
                <w:top w:val="none" w:sz="0" w:space="0" w:color="auto"/>
                <w:left w:val="none" w:sz="0" w:space="0" w:color="auto"/>
                <w:bottom w:val="none" w:sz="0" w:space="0" w:color="auto"/>
                <w:right w:val="none" w:sz="0" w:space="0" w:color="auto"/>
              </w:divBdr>
            </w:div>
          </w:divsChild>
        </w:div>
        <w:div w:id="243758204">
          <w:marLeft w:val="-480"/>
          <w:marRight w:val="-480"/>
          <w:marTop w:val="360"/>
          <w:marBottom w:val="360"/>
          <w:divBdr>
            <w:top w:val="none" w:sz="0" w:space="0" w:color="auto"/>
            <w:left w:val="none" w:sz="0" w:space="0" w:color="auto"/>
            <w:bottom w:val="none" w:sz="0" w:space="0" w:color="auto"/>
            <w:right w:val="none" w:sz="0" w:space="0" w:color="auto"/>
          </w:divBdr>
        </w:div>
      </w:divsChild>
    </w:div>
    <w:div w:id="1825973646">
      <w:bodyDiv w:val="1"/>
      <w:marLeft w:val="0"/>
      <w:marRight w:val="0"/>
      <w:marTop w:val="0"/>
      <w:marBottom w:val="0"/>
      <w:divBdr>
        <w:top w:val="none" w:sz="0" w:space="0" w:color="auto"/>
        <w:left w:val="none" w:sz="0" w:space="0" w:color="auto"/>
        <w:bottom w:val="none" w:sz="0" w:space="0" w:color="auto"/>
        <w:right w:val="none" w:sz="0" w:space="0" w:color="auto"/>
      </w:divBdr>
      <w:divsChild>
        <w:div w:id="315647847">
          <w:marLeft w:val="0"/>
          <w:marRight w:val="0"/>
          <w:marTop w:val="0"/>
          <w:marBottom w:val="0"/>
          <w:divBdr>
            <w:top w:val="none" w:sz="0" w:space="0" w:color="auto"/>
            <w:left w:val="none" w:sz="0" w:space="0" w:color="auto"/>
            <w:bottom w:val="none" w:sz="0" w:space="0" w:color="auto"/>
            <w:right w:val="none" w:sz="0" w:space="0" w:color="auto"/>
          </w:divBdr>
        </w:div>
        <w:div w:id="1857188085">
          <w:marLeft w:val="0"/>
          <w:marRight w:val="0"/>
          <w:marTop w:val="0"/>
          <w:marBottom w:val="0"/>
          <w:divBdr>
            <w:top w:val="none" w:sz="0" w:space="0" w:color="auto"/>
            <w:left w:val="none" w:sz="0" w:space="0" w:color="auto"/>
            <w:bottom w:val="none" w:sz="0" w:space="0" w:color="auto"/>
            <w:right w:val="none" w:sz="0" w:space="0" w:color="auto"/>
          </w:divBdr>
        </w:div>
        <w:div w:id="152451110">
          <w:marLeft w:val="0"/>
          <w:marRight w:val="0"/>
          <w:marTop w:val="0"/>
          <w:marBottom w:val="0"/>
          <w:divBdr>
            <w:top w:val="none" w:sz="0" w:space="0" w:color="auto"/>
            <w:left w:val="none" w:sz="0" w:space="0" w:color="auto"/>
            <w:bottom w:val="none" w:sz="0" w:space="0" w:color="auto"/>
            <w:right w:val="none" w:sz="0" w:space="0" w:color="auto"/>
          </w:divBdr>
        </w:div>
        <w:div w:id="474764884">
          <w:marLeft w:val="0"/>
          <w:marRight w:val="0"/>
          <w:marTop w:val="0"/>
          <w:marBottom w:val="0"/>
          <w:divBdr>
            <w:top w:val="none" w:sz="0" w:space="0" w:color="auto"/>
            <w:left w:val="none" w:sz="0" w:space="0" w:color="auto"/>
            <w:bottom w:val="none" w:sz="0" w:space="0" w:color="auto"/>
            <w:right w:val="none" w:sz="0" w:space="0" w:color="auto"/>
          </w:divBdr>
        </w:div>
      </w:divsChild>
    </w:div>
    <w:div w:id="1835563185">
      <w:bodyDiv w:val="1"/>
      <w:marLeft w:val="0"/>
      <w:marRight w:val="0"/>
      <w:marTop w:val="0"/>
      <w:marBottom w:val="0"/>
      <w:divBdr>
        <w:top w:val="none" w:sz="0" w:space="0" w:color="auto"/>
        <w:left w:val="none" w:sz="0" w:space="0" w:color="auto"/>
        <w:bottom w:val="none" w:sz="0" w:space="0" w:color="auto"/>
        <w:right w:val="none" w:sz="0" w:space="0" w:color="auto"/>
      </w:divBdr>
    </w:div>
    <w:div w:id="1870990907">
      <w:bodyDiv w:val="1"/>
      <w:marLeft w:val="0"/>
      <w:marRight w:val="0"/>
      <w:marTop w:val="0"/>
      <w:marBottom w:val="0"/>
      <w:divBdr>
        <w:top w:val="none" w:sz="0" w:space="0" w:color="auto"/>
        <w:left w:val="none" w:sz="0" w:space="0" w:color="auto"/>
        <w:bottom w:val="none" w:sz="0" w:space="0" w:color="auto"/>
        <w:right w:val="none" w:sz="0" w:space="0" w:color="auto"/>
      </w:divBdr>
      <w:divsChild>
        <w:div w:id="1693219722">
          <w:marLeft w:val="0"/>
          <w:marRight w:val="0"/>
          <w:marTop w:val="0"/>
          <w:marBottom w:val="0"/>
          <w:divBdr>
            <w:top w:val="none" w:sz="0" w:space="0" w:color="auto"/>
            <w:left w:val="none" w:sz="0" w:space="0" w:color="auto"/>
            <w:bottom w:val="none" w:sz="0" w:space="0" w:color="auto"/>
            <w:right w:val="none" w:sz="0" w:space="0" w:color="auto"/>
          </w:divBdr>
        </w:div>
        <w:div w:id="98525931">
          <w:marLeft w:val="0"/>
          <w:marRight w:val="0"/>
          <w:marTop w:val="0"/>
          <w:marBottom w:val="0"/>
          <w:divBdr>
            <w:top w:val="none" w:sz="0" w:space="0" w:color="auto"/>
            <w:left w:val="none" w:sz="0" w:space="0" w:color="auto"/>
            <w:bottom w:val="none" w:sz="0" w:space="0" w:color="auto"/>
            <w:right w:val="none" w:sz="0" w:space="0" w:color="auto"/>
          </w:divBdr>
        </w:div>
        <w:div w:id="36322471">
          <w:marLeft w:val="0"/>
          <w:marRight w:val="0"/>
          <w:marTop w:val="0"/>
          <w:marBottom w:val="0"/>
          <w:divBdr>
            <w:top w:val="none" w:sz="0" w:space="0" w:color="auto"/>
            <w:left w:val="none" w:sz="0" w:space="0" w:color="auto"/>
            <w:bottom w:val="none" w:sz="0" w:space="0" w:color="auto"/>
            <w:right w:val="none" w:sz="0" w:space="0" w:color="auto"/>
          </w:divBdr>
        </w:div>
        <w:div w:id="1565792364">
          <w:marLeft w:val="0"/>
          <w:marRight w:val="0"/>
          <w:marTop w:val="0"/>
          <w:marBottom w:val="0"/>
          <w:divBdr>
            <w:top w:val="none" w:sz="0" w:space="0" w:color="auto"/>
            <w:left w:val="none" w:sz="0" w:space="0" w:color="auto"/>
            <w:bottom w:val="none" w:sz="0" w:space="0" w:color="auto"/>
            <w:right w:val="none" w:sz="0" w:space="0" w:color="auto"/>
          </w:divBdr>
        </w:div>
      </w:divsChild>
    </w:div>
    <w:div w:id="2008511090">
      <w:bodyDiv w:val="1"/>
      <w:marLeft w:val="0"/>
      <w:marRight w:val="0"/>
      <w:marTop w:val="0"/>
      <w:marBottom w:val="0"/>
      <w:divBdr>
        <w:top w:val="none" w:sz="0" w:space="0" w:color="auto"/>
        <w:left w:val="none" w:sz="0" w:space="0" w:color="auto"/>
        <w:bottom w:val="none" w:sz="0" w:space="0" w:color="auto"/>
        <w:right w:val="none" w:sz="0" w:space="0" w:color="auto"/>
      </w:divBdr>
      <w:divsChild>
        <w:div w:id="205023382">
          <w:marLeft w:val="-300"/>
          <w:marRight w:val="-300"/>
          <w:marTop w:val="360"/>
          <w:marBottom w:val="360"/>
          <w:divBdr>
            <w:top w:val="none" w:sz="0" w:space="0" w:color="auto"/>
            <w:left w:val="none" w:sz="0" w:space="0" w:color="auto"/>
            <w:bottom w:val="none" w:sz="0" w:space="0" w:color="auto"/>
            <w:right w:val="none" w:sz="0" w:space="0" w:color="auto"/>
          </w:divBdr>
        </w:div>
      </w:divsChild>
    </w:div>
    <w:div w:id="2022966904">
      <w:bodyDiv w:val="1"/>
      <w:marLeft w:val="0"/>
      <w:marRight w:val="0"/>
      <w:marTop w:val="0"/>
      <w:marBottom w:val="0"/>
      <w:divBdr>
        <w:top w:val="none" w:sz="0" w:space="0" w:color="auto"/>
        <w:left w:val="none" w:sz="0" w:space="0" w:color="auto"/>
        <w:bottom w:val="none" w:sz="0" w:space="0" w:color="auto"/>
        <w:right w:val="none" w:sz="0" w:space="0" w:color="auto"/>
      </w:divBdr>
      <w:divsChild>
        <w:div w:id="1037467304">
          <w:marLeft w:val="150"/>
          <w:marRight w:val="0"/>
          <w:marTop w:val="0"/>
          <w:marBottom w:val="0"/>
          <w:divBdr>
            <w:top w:val="single" w:sz="6" w:space="0" w:color="FFC0CB"/>
            <w:left w:val="single" w:sz="6" w:space="1" w:color="FFC0CB"/>
            <w:bottom w:val="single" w:sz="6" w:space="1" w:color="FFC0CB"/>
            <w:right w:val="single" w:sz="6" w:space="1" w:color="FFC0CB"/>
          </w:divBdr>
        </w:div>
        <w:div w:id="1526208651">
          <w:marLeft w:val="0"/>
          <w:marRight w:val="0"/>
          <w:marTop w:val="150"/>
          <w:marBottom w:val="150"/>
          <w:divBdr>
            <w:top w:val="none" w:sz="0" w:space="0" w:color="auto"/>
            <w:left w:val="none" w:sz="0" w:space="0" w:color="auto"/>
            <w:bottom w:val="none" w:sz="0" w:space="0" w:color="auto"/>
            <w:right w:val="none" w:sz="0" w:space="0" w:color="auto"/>
          </w:divBdr>
          <w:divsChild>
            <w:div w:id="684945892">
              <w:marLeft w:val="0"/>
              <w:marRight w:val="0"/>
              <w:marTop w:val="0"/>
              <w:marBottom w:val="0"/>
              <w:divBdr>
                <w:top w:val="none" w:sz="0" w:space="0" w:color="auto"/>
                <w:left w:val="none" w:sz="0" w:space="0" w:color="auto"/>
                <w:bottom w:val="none" w:sz="0" w:space="0" w:color="auto"/>
                <w:right w:val="none" w:sz="0" w:space="0" w:color="auto"/>
              </w:divBdr>
              <w:divsChild>
                <w:div w:id="1644430220">
                  <w:marLeft w:val="0"/>
                  <w:marRight w:val="0"/>
                  <w:marTop w:val="0"/>
                  <w:marBottom w:val="0"/>
                  <w:divBdr>
                    <w:top w:val="none" w:sz="0" w:space="0" w:color="auto"/>
                    <w:left w:val="none" w:sz="0" w:space="0" w:color="auto"/>
                    <w:bottom w:val="none" w:sz="0" w:space="0" w:color="auto"/>
                    <w:right w:val="none" w:sz="0" w:space="0" w:color="auto"/>
                  </w:divBdr>
                  <w:divsChild>
                    <w:div w:id="703289016">
                      <w:marLeft w:val="0"/>
                      <w:marRight w:val="0"/>
                      <w:marTop w:val="0"/>
                      <w:marBottom w:val="0"/>
                      <w:divBdr>
                        <w:top w:val="none" w:sz="0" w:space="0" w:color="auto"/>
                        <w:left w:val="none" w:sz="0" w:space="0" w:color="auto"/>
                        <w:bottom w:val="none" w:sz="0" w:space="0" w:color="auto"/>
                        <w:right w:val="none" w:sz="0" w:space="0" w:color="auto"/>
                      </w:divBdr>
                      <w:divsChild>
                        <w:div w:id="809135122">
                          <w:marLeft w:val="0"/>
                          <w:marRight w:val="0"/>
                          <w:marTop w:val="0"/>
                          <w:marBottom w:val="0"/>
                          <w:divBdr>
                            <w:top w:val="none" w:sz="0" w:space="0" w:color="auto"/>
                            <w:left w:val="none" w:sz="0" w:space="0" w:color="auto"/>
                            <w:bottom w:val="none" w:sz="0" w:space="0" w:color="auto"/>
                            <w:right w:val="none" w:sz="0" w:space="0" w:color="auto"/>
                          </w:divBdr>
                          <w:divsChild>
                            <w:div w:id="909458174">
                              <w:marLeft w:val="0"/>
                              <w:marRight w:val="0"/>
                              <w:marTop w:val="0"/>
                              <w:marBottom w:val="0"/>
                              <w:divBdr>
                                <w:top w:val="none" w:sz="0" w:space="0" w:color="auto"/>
                                <w:left w:val="none" w:sz="0" w:space="0" w:color="auto"/>
                                <w:bottom w:val="none" w:sz="0" w:space="0" w:color="auto"/>
                                <w:right w:val="none" w:sz="0" w:space="0" w:color="auto"/>
                              </w:divBdr>
                              <w:divsChild>
                                <w:div w:id="1418869489">
                                  <w:marLeft w:val="0"/>
                                  <w:marRight w:val="0"/>
                                  <w:marTop w:val="0"/>
                                  <w:marBottom w:val="0"/>
                                  <w:divBdr>
                                    <w:top w:val="none" w:sz="0" w:space="0" w:color="auto"/>
                                    <w:left w:val="none" w:sz="0" w:space="0" w:color="auto"/>
                                    <w:bottom w:val="none" w:sz="0" w:space="0" w:color="auto"/>
                                    <w:right w:val="none" w:sz="0" w:space="0" w:color="auto"/>
                                  </w:divBdr>
                                  <w:divsChild>
                                    <w:div w:id="1194878375">
                                      <w:marLeft w:val="0"/>
                                      <w:marRight w:val="0"/>
                                      <w:marTop w:val="0"/>
                                      <w:marBottom w:val="0"/>
                                      <w:divBdr>
                                        <w:top w:val="none" w:sz="0" w:space="0" w:color="auto"/>
                                        <w:left w:val="none" w:sz="0" w:space="0" w:color="auto"/>
                                        <w:bottom w:val="none" w:sz="0" w:space="0" w:color="auto"/>
                                        <w:right w:val="none" w:sz="0" w:space="0" w:color="auto"/>
                                      </w:divBdr>
                                      <w:divsChild>
                                        <w:div w:id="531385749">
                                          <w:marLeft w:val="0"/>
                                          <w:marRight w:val="0"/>
                                          <w:marTop w:val="100"/>
                                          <w:marBottom w:val="100"/>
                                          <w:divBdr>
                                            <w:top w:val="none" w:sz="0" w:space="0" w:color="auto"/>
                                            <w:left w:val="none" w:sz="0" w:space="0" w:color="auto"/>
                                            <w:bottom w:val="none" w:sz="0" w:space="0" w:color="auto"/>
                                            <w:right w:val="none" w:sz="0" w:space="0" w:color="auto"/>
                                          </w:divBdr>
                                          <w:divsChild>
                                            <w:div w:id="722367640">
                                              <w:marLeft w:val="0"/>
                                              <w:marRight w:val="0"/>
                                              <w:marTop w:val="100"/>
                                              <w:marBottom w:val="100"/>
                                              <w:divBdr>
                                                <w:top w:val="none" w:sz="0" w:space="0" w:color="auto"/>
                                                <w:left w:val="none" w:sz="0" w:space="0" w:color="auto"/>
                                                <w:bottom w:val="none" w:sz="0" w:space="0" w:color="auto"/>
                                                <w:right w:val="none" w:sz="0" w:space="0" w:color="auto"/>
                                              </w:divBdr>
                                              <w:divsChild>
                                                <w:div w:id="741637430">
                                                  <w:marLeft w:val="0"/>
                                                  <w:marRight w:val="0"/>
                                                  <w:marTop w:val="0"/>
                                                  <w:marBottom w:val="0"/>
                                                  <w:divBdr>
                                                    <w:top w:val="none" w:sz="0" w:space="0" w:color="auto"/>
                                                    <w:left w:val="none" w:sz="0" w:space="0" w:color="auto"/>
                                                    <w:bottom w:val="none" w:sz="0" w:space="0" w:color="auto"/>
                                                    <w:right w:val="none" w:sz="0" w:space="0" w:color="auto"/>
                                                  </w:divBdr>
                                                  <w:divsChild>
                                                    <w:div w:id="2068645826">
                                                      <w:marLeft w:val="0"/>
                                                      <w:marRight w:val="0"/>
                                                      <w:marTop w:val="0"/>
                                                      <w:marBottom w:val="0"/>
                                                      <w:divBdr>
                                                        <w:top w:val="none" w:sz="0" w:space="0" w:color="auto"/>
                                                        <w:left w:val="none" w:sz="0" w:space="0" w:color="auto"/>
                                                        <w:bottom w:val="none" w:sz="0" w:space="0" w:color="auto"/>
                                                        <w:right w:val="none" w:sz="0" w:space="0" w:color="auto"/>
                                                      </w:divBdr>
                                                      <w:divsChild>
                                                        <w:div w:id="2011253995">
                                                          <w:marLeft w:val="0"/>
                                                          <w:marRight w:val="0"/>
                                                          <w:marTop w:val="0"/>
                                                          <w:marBottom w:val="0"/>
                                                          <w:divBdr>
                                                            <w:top w:val="none" w:sz="0" w:space="0" w:color="auto"/>
                                                            <w:left w:val="none" w:sz="0" w:space="0" w:color="auto"/>
                                                            <w:bottom w:val="none" w:sz="0" w:space="0" w:color="auto"/>
                                                            <w:right w:val="none" w:sz="0" w:space="0" w:color="auto"/>
                                                          </w:divBdr>
                                                          <w:divsChild>
                                                            <w:div w:id="250891936">
                                                              <w:marLeft w:val="0"/>
                                                              <w:marRight w:val="0"/>
                                                              <w:marTop w:val="0"/>
                                                              <w:marBottom w:val="0"/>
                                                              <w:divBdr>
                                                                <w:top w:val="none" w:sz="0" w:space="0" w:color="auto"/>
                                                                <w:left w:val="none" w:sz="0" w:space="0" w:color="auto"/>
                                                                <w:bottom w:val="none" w:sz="0" w:space="0" w:color="auto"/>
                                                                <w:right w:val="none" w:sz="0" w:space="0" w:color="auto"/>
                                                              </w:divBdr>
                                                              <w:divsChild>
                                                                <w:div w:id="15281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6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371969">
      <w:bodyDiv w:val="1"/>
      <w:marLeft w:val="0"/>
      <w:marRight w:val="0"/>
      <w:marTop w:val="0"/>
      <w:marBottom w:val="0"/>
      <w:divBdr>
        <w:top w:val="none" w:sz="0" w:space="0" w:color="auto"/>
        <w:left w:val="none" w:sz="0" w:space="0" w:color="auto"/>
        <w:bottom w:val="none" w:sz="0" w:space="0" w:color="auto"/>
        <w:right w:val="none" w:sz="0" w:space="0" w:color="auto"/>
      </w:divBdr>
      <w:divsChild>
        <w:div w:id="1656952911">
          <w:marLeft w:val="0"/>
          <w:marRight w:val="0"/>
          <w:marTop w:val="0"/>
          <w:marBottom w:val="0"/>
          <w:divBdr>
            <w:top w:val="none" w:sz="0" w:space="0" w:color="auto"/>
            <w:left w:val="none" w:sz="0" w:space="0" w:color="auto"/>
            <w:bottom w:val="none" w:sz="0" w:space="0" w:color="auto"/>
            <w:right w:val="none" w:sz="0" w:space="0" w:color="auto"/>
          </w:divBdr>
        </w:div>
        <w:div w:id="2114979574">
          <w:marLeft w:val="-300"/>
          <w:marRight w:val="-300"/>
          <w:marTop w:val="360"/>
          <w:marBottom w:val="360"/>
          <w:divBdr>
            <w:top w:val="none" w:sz="0" w:space="0" w:color="auto"/>
            <w:left w:val="none" w:sz="0" w:space="0" w:color="auto"/>
            <w:bottom w:val="none" w:sz="0" w:space="0" w:color="auto"/>
            <w:right w:val="none" w:sz="0" w:space="0" w:color="auto"/>
          </w:divBdr>
          <w:divsChild>
            <w:div w:id="1647777829">
              <w:marLeft w:val="0"/>
              <w:marRight w:val="0"/>
              <w:marTop w:val="240"/>
              <w:marBottom w:val="0"/>
              <w:divBdr>
                <w:top w:val="none" w:sz="0" w:space="0" w:color="auto"/>
                <w:left w:val="none" w:sz="0" w:space="0" w:color="auto"/>
                <w:bottom w:val="none" w:sz="0" w:space="0" w:color="auto"/>
                <w:right w:val="none" w:sz="0" w:space="0" w:color="auto"/>
              </w:divBdr>
            </w:div>
            <w:div w:id="1249536531">
              <w:marLeft w:val="0"/>
              <w:marRight w:val="0"/>
              <w:marTop w:val="240"/>
              <w:marBottom w:val="0"/>
              <w:divBdr>
                <w:top w:val="none" w:sz="0" w:space="0" w:color="auto"/>
                <w:left w:val="none" w:sz="0" w:space="0" w:color="auto"/>
                <w:bottom w:val="none" w:sz="0" w:space="0" w:color="auto"/>
                <w:right w:val="none" w:sz="0" w:space="0" w:color="auto"/>
              </w:divBdr>
            </w:div>
          </w:divsChild>
        </w:div>
        <w:div w:id="363143569">
          <w:marLeft w:val="-300"/>
          <w:marRight w:val="-300"/>
          <w:marTop w:val="360"/>
          <w:marBottom w:val="360"/>
          <w:divBdr>
            <w:top w:val="none" w:sz="0" w:space="0" w:color="auto"/>
            <w:left w:val="none" w:sz="0" w:space="0" w:color="auto"/>
            <w:bottom w:val="none" w:sz="0" w:space="0" w:color="auto"/>
            <w:right w:val="none" w:sz="0" w:space="0" w:color="auto"/>
          </w:divBdr>
        </w:div>
        <w:div w:id="1115249929">
          <w:marLeft w:val="-480"/>
          <w:marRight w:val="-480"/>
          <w:marTop w:val="360"/>
          <w:marBottom w:val="360"/>
          <w:divBdr>
            <w:top w:val="none" w:sz="0" w:space="0" w:color="auto"/>
            <w:left w:val="none" w:sz="0" w:space="0" w:color="auto"/>
            <w:bottom w:val="none" w:sz="0" w:space="0" w:color="auto"/>
            <w:right w:val="none" w:sz="0" w:space="0" w:color="auto"/>
          </w:divBdr>
        </w:div>
        <w:div w:id="1891764409">
          <w:marLeft w:val="-300"/>
          <w:marRight w:val="-300"/>
          <w:marTop w:val="360"/>
          <w:marBottom w:val="360"/>
          <w:divBdr>
            <w:top w:val="none" w:sz="0" w:space="0" w:color="auto"/>
            <w:left w:val="none" w:sz="0" w:space="0" w:color="auto"/>
            <w:bottom w:val="none" w:sz="0" w:space="0" w:color="auto"/>
            <w:right w:val="none" w:sz="0" w:space="0" w:color="auto"/>
          </w:divBdr>
          <w:divsChild>
            <w:div w:id="1040666572">
              <w:marLeft w:val="0"/>
              <w:marRight w:val="0"/>
              <w:marTop w:val="240"/>
              <w:marBottom w:val="0"/>
              <w:divBdr>
                <w:top w:val="none" w:sz="0" w:space="0" w:color="auto"/>
                <w:left w:val="none" w:sz="0" w:space="0" w:color="auto"/>
                <w:bottom w:val="none" w:sz="0" w:space="0" w:color="auto"/>
                <w:right w:val="none" w:sz="0" w:space="0" w:color="auto"/>
              </w:divBdr>
            </w:div>
            <w:div w:id="1400205490">
              <w:marLeft w:val="0"/>
              <w:marRight w:val="0"/>
              <w:marTop w:val="240"/>
              <w:marBottom w:val="0"/>
              <w:divBdr>
                <w:top w:val="none" w:sz="0" w:space="0" w:color="auto"/>
                <w:left w:val="none" w:sz="0" w:space="0" w:color="auto"/>
                <w:bottom w:val="none" w:sz="0" w:space="0" w:color="auto"/>
                <w:right w:val="none" w:sz="0" w:space="0" w:color="auto"/>
              </w:divBdr>
            </w:div>
            <w:div w:id="236594278">
              <w:marLeft w:val="0"/>
              <w:marRight w:val="0"/>
              <w:marTop w:val="240"/>
              <w:marBottom w:val="0"/>
              <w:divBdr>
                <w:top w:val="none" w:sz="0" w:space="0" w:color="auto"/>
                <w:left w:val="none" w:sz="0" w:space="0" w:color="auto"/>
                <w:bottom w:val="none" w:sz="0" w:space="0" w:color="auto"/>
                <w:right w:val="none" w:sz="0" w:space="0" w:color="auto"/>
              </w:divBdr>
            </w:div>
          </w:divsChild>
        </w:div>
        <w:div w:id="941255537">
          <w:marLeft w:val="-480"/>
          <w:marRight w:val="-480"/>
          <w:marTop w:val="360"/>
          <w:marBottom w:val="360"/>
          <w:divBdr>
            <w:top w:val="none" w:sz="0" w:space="0" w:color="auto"/>
            <w:left w:val="none" w:sz="0" w:space="0" w:color="auto"/>
            <w:bottom w:val="none" w:sz="0" w:space="0" w:color="auto"/>
            <w:right w:val="none" w:sz="0" w:space="0" w:color="auto"/>
          </w:divBdr>
        </w:div>
      </w:divsChild>
    </w:div>
    <w:div w:id="2078480597">
      <w:bodyDiv w:val="1"/>
      <w:marLeft w:val="0"/>
      <w:marRight w:val="0"/>
      <w:marTop w:val="0"/>
      <w:marBottom w:val="0"/>
      <w:divBdr>
        <w:top w:val="none" w:sz="0" w:space="0" w:color="auto"/>
        <w:left w:val="none" w:sz="0" w:space="0" w:color="auto"/>
        <w:bottom w:val="none" w:sz="0" w:space="0" w:color="auto"/>
        <w:right w:val="none" w:sz="0" w:space="0" w:color="auto"/>
      </w:divBdr>
      <w:divsChild>
        <w:div w:id="1604915313">
          <w:marLeft w:val="0"/>
          <w:marRight w:val="0"/>
          <w:marTop w:val="0"/>
          <w:marBottom w:val="0"/>
          <w:divBdr>
            <w:top w:val="none" w:sz="0" w:space="0" w:color="auto"/>
            <w:left w:val="none" w:sz="0" w:space="0" w:color="auto"/>
            <w:bottom w:val="none" w:sz="0" w:space="0" w:color="auto"/>
            <w:right w:val="none" w:sz="0" w:space="0" w:color="auto"/>
          </w:divBdr>
        </w:div>
        <w:div w:id="1469660725">
          <w:marLeft w:val="0"/>
          <w:marRight w:val="0"/>
          <w:marTop w:val="0"/>
          <w:marBottom w:val="0"/>
          <w:divBdr>
            <w:top w:val="none" w:sz="0" w:space="0" w:color="auto"/>
            <w:left w:val="none" w:sz="0" w:space="0" w:color="auto"/>
            <w:bottom w:val="none" w:sz="0" w:space="0" w:color="auto"/>
            <w:right w:val="none" w:sz="0" w:space="0" w:color="auto"/>
          </w:divBdr>
        </w:div>
        <w:div w:id="2049376951">
          <w:marLeft w:val="0"/>
          <w:marRight w:val="0"/>
          <w:marTop w:val="0"/>
          <w:marBottom w:val="0"/>
          <w:divBdr>
            <w:top w:val="none" w:sz="0" w:space="0" w:color="auto"/>
            <w:left w:val="none" w:sz="0" w:space="0" w:color="auto"/>
            <w:bottom w:val="none" w:sz="0" w:space="0" w:color="auto"/>
            <w:right w:val="none" w:sz="0" w:space="0" w:color="auto"/>
          </w:divBdr>
        </w:div>
        <w:div w:id="1614284527">
          <w:marLeft w:val="0"/>
          <w:marRight w:val="0"/>
          <w:marTop w:val="0"/>
          <w:marBottom w:val="0"/>
          <w:divBdr>
            <w:top w:val="none" w:sz="0" w:space="0" w:color="auto"/>
            <w:left w:val="none" w:sz="0" w:space="0" w:color="auto"/>
            <w:bottom w:val="none" w:sz="0" w:space="0" w:color="auto"/>
            <w:right w:val="none" w:sz="0" w:space="0" w:color="auto"/>
          </w:divBdr>
        </w:div>
      </w:divsChild>
    </w:div>
    <w:div w:id="2079937479">
      <w:bodyDiv w:val="1"/>
      <w:marLeft w:val="0"/>
      <w:marRight w:val="0"/>
      <w:marTop w:val="0"/>
      <w:marBottom w:val="0"/>
      <w:divBdr>
        <w:top w:val="none" w:sz="0" w:space="0" w:color="auto"/>
        <w:left w:val="none" w:sz="0" w:space="0" w:color="auto"/>
        <w:bottom w:val="none" w:sz="0" w:space="0" w:color="auto"/>
        <w:right w:val="none" w:sz="0" w:space="0" w:color="auto"/>
      </w:divBdr>
      <w:divsChild>
        <w:div w:id="447093651">
          <w:marLeft w:val="0"/>
          <w:marRight w:val="0"/>
          <w:marTop w:val="0"/>
          <w:marBottom w:val="0"/>
          <w:divBdr>
            <w:top w:val="none" w:sz="0" w:space="0" w:color="auto"/>
            <w:left w:val="none" w:sz="0" w:space="0" w:color="auto"/>
            <w:bottom w:val="none" w:sz="0" w:space="0" w:color="auto"/>
            <w:right w:val="none" w:sz="0" w:space="0" w:color="auto"/>
          </w:divBdr>
        </w:div>
        <w:div w:id="1893424231">
          <w:marLeft w:val="0"/>
          <w:marRight w:val="0"/>
          <w:marTop w:val="0"/>
          <w:marBottom w:val="0"/>
          <w:divBdr>
            <w:top w:val="none" w:sz="0" w:space="0" w:color="auto"/>
            <w:left w:val="none" w:sz="0" w:space="0" w:color="auto"/>
            <w:bottom w:val="none" w:sz="0" w:space="0" w:color="auto"/>
            <w:right w:val="none" w:sz="0" w:space="0" w:color="auto"/>
          </w:divBdr>
        </w:div>
        <w:div w:id="1049573421">
          <w:marLeft w:val="0"/>
          <w:marRight w:val="0"/>
          <w:marTop w:val="0"/>
          <w:marBottom w:val="0"/>
          <w:divBdr>
            <w:top w:val="none" w:sz="0" w:space="0" w:color="auto"/>
            <w:left w:val="none" w:sz="0" w:space="0" w:color="auto"/>
            <w:bottom w:val="none" w:sz="0" w:space="0" w:color="auto"/>
            <w:right w:val="none" w:sz="0" w:space="0" w:color="auto"/>
          </w:divBdr>
          <w:divsChild>
            <w:div w:id="126509621">
              <w:marLeft w:val="0"/>
              <w:marRight w:val="0"/>
              <w:marTop w:val="0"/>
              <w:marBottom w:val="0"/>
              <w:divBdr>
                <w:top w:val="single" w:sz="6" w:space="0" w:color="D2D8F9"/>
                <w:left w:val="single" w:sz="6" w:space="0" w:color="D2D8F9"/>
                <w:bottom w:val="single" w:sz="6" w:space="0" w:color="D2D8F9"/>
                <w:right w:val="single" w:sz="6" w:space="0" w:color="D2D8F9"/>
              </w:divBdr>
            </w:div>
          </w:divsChild>
        </w:div>
        <w:div w:id="864438031">
          <w:marLeft w:val="0"/>
          <w:marRight w:val="0"/>
          <w:marTop w:val="0"/>
          <w:marBottom w:val="0"/>
          <w:divBdr>
            <w:top w:val="none" w:sz="0" w:space="0" w:color="auto"/>
            <w:left w:val="none" w:sz="0" w:space="0" w:color="auto"/>
            <w:bottom w:val="none" w:sz="0" w:space="0" w:color="auto"/>
            <w:right w:val="none" w:sz="0" w:space="0" w:color="auto"/>
          </w:divBdr>
        </w:div>
        <w:div w:id="125266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java_strings.asp"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hyperlink" Target="https://www.geeksforgeeks.org/garbage-collection-java/" TargetMode="External"/><Relationship Id="rId42" Type="http://schemas.openxmlformats.org/officeDocument/2006/relationships/image" Target="media/image21.png"/><Relationship Id="rId47" Type="http://schemas.openxmlformats.org/officeDocument/2006/relationships/hyperlink" Target="https://www.javatpoint.com/java-treemap" TargetMode="External"/><Relationship Id="rId7" Type="http://schemas.openxmlformats.org/officeDocument/2006/relationships/hyperlink" Target="https://www.w3schools.com/java/java_variables.asp" TargetMode="External"/><Relationship Id="rId2" Type="http://schemas.openxmlformats.org/officeDocument/2006/relationships/styles" Target="styles.xml"/><Relationship Id="rId16" Type="http://schemas.openxmlformats.org/officeDocument/2006/relationships/hyperlink" Target="https://www.w3schools.com/java/java_interface.asp" TargetMode="External"/><Relationship Id="rId29" Type="http://schemas.openxmlformats.org/officeDocument/2006/relationships/image" Target="media/image13.png"/><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yperlink" Target="https://www.journaldev.com/11560/java-hashmap"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https://www.javatpoint.com/java-hashmap" TargetMode="External"/><Relationship Id="rId5" Type="http://schemas.openxmlformats.org/officeDocument/2006/relationships/hyperlink" Target="https://www.w3schools.com/cpp/default.asp" TargetMode="External"/><Relationship Id="rId15" Type="http://schemas.openxmlformats.org/officeDocument/2006/relationships/hyperlink" Target="https://www.w3schools.com/java/java_classes.asp"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hyperlink" Target="https://www.w3schools.com/java/java_classes.asp" TargetMode="External"/><Relationship Id="rId19" Type="http://schemas.openxmlformats.org/officeDocument/2006/relationships/image" Target="media/image5.png"/><Relationship Id="rId31" Type="http://schemas.openxmlformats.org/officeDocument/2006/relationships/hyperlink" Target="https://www.w3schools.com/java/java_inheritance.asp" TargetMode="External"/><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www.w3schools.com/java/java_arrays.asp" TargetMode="External"/><Relationship Id="rId14" Type="http://schemas.openxmlformats.org/officeDocument/2006/relationships/hyperlink" Target="https://www.w3schools.com/java/java_arrays.asp" TargetMode="External"/><Relationship Id="rId22" Type="http://schemas.openxmlformats.org/officeDocument/2006/relationships/hyperlink" Target="https://www.w3schools.com/java/java_conditions.asp" TargetMode="External"/><Relationship Id="rId27" Type="http://schemas.openxmlformats.org/officeDocument/2006/relationships/image" Target="media/image11.png"/><Relationship Id="rId30" Type="http://schemas.openxmlformats.org/officeDocument/2006/relationships/hyperlink" Target="https://www.w3schools.com/java/java_inheritance.asp" TargetMode="External"/><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fontTable" Target="fontTable.xml"/><Relationship Id="rId8" Type="http://schemas.openxmlformats.org/officeDocument/2006/relationships/hyperlink" Target="https://www.w3schools.com/java/java_strings.asp"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www.w3schools.com/java/java_syntax.asp" TargetMode="External"/><Relationship Id="rId33" Type="http://schemas.openxmlformats.org/officeDocument/2006/relationships/hyperlink" Target="https://www.geeksforgeeks.org/object-class-in-java/" TargetMode="External"/><Relationship Id="rId38" Type="http://schemas.openxmlformats.org/officeDocument/2006/relationships/image" Target="media/image17.png"/><Relationship Id="rId46" Type="http://schemas.openxmlformats.org/officeDocument/2006/relationships/hyperlink" Target="https://www.javatpoint.com/java-linkedhashmap" TargetMode="External"/><Relationship Id="rId20" Type="http://schemas.openxmlformats.org/officeDocument/2006/relationships/image" Target="media/image6.png"/><Relationship Id="rId41"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w3schools.com/cs/default.as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Pages>
  <Words>9607</Words>
  <Characters>54760</Characters>
  <Application>Microsoft Office Word</Application>
  <DocSecurity>0</DocSecurity>
  <Lines>456</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Turkan Ismayilova</dc:creator>
  <cp:keywords/>
  <dc:description/>
  <cp:lastModifiedBy>Turkan Ismayilova</cp:lastModifiedBy>
  <cp:revision>33</cp:revision>
  <dcterms:created xsi:type="dcterms:W3CDTF">2022-06-25T17:37:00Z</dcterms:created>
  <dcterms:modified xsi:type="dcterms:W3CDTF">2022-08-21T11:45:00Z</dcterms:modified>
</cp:coreProperties>
</file>